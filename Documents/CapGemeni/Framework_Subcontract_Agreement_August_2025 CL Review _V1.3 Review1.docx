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FC0F66" w14:textId="7C31BCEA" w:rsidR="00973E47" w:rsidRDefault="00E7470E" w:rsidP="00E7470E">
      <w:pPr>
        <w:pStyle w:val="ListParagraph"/>
        <w:ind w:left="0"/>
        <w:jc w:val="center"/>
        <w:rPr>
          <w:rFonts w:ascii="Verdana" w:hAnsi="Verdana"/>
          <w:b/>
          <w:bCs/>
          <w:i/>
          <w:iCs/>
          <w:color w:val="FF0000"/>
          <w:sz w:val="18"/>
          <w:szCs w:val="18"/>
        </w:rPr>
      </w:pPr>
      <w:r w:rsidRPr="007C3AA6">
        <w:rPr>
          <w:rFonts w:ascii="Verdana" w:hAnsi="Verdana"/>
          <w:b/>
          <w:bCs/>
          <w:i/>
          <w:iCs/>
          <w:color w:val="FF0000"/>
          <w:sz w:val="18"/>
          <w:szCs w:val="18"/>
        </w:rPr>
        <w:t>FRAMEWORK SUBCONTRACT AGREEMENT - INSTRUCTIONS FOR COMPLETION</w:t>
      </w:r>
    </w:p>
    <w:p w14:paraId="1BCA3F4D" w14:textId="77777777" w:rsidR="00E7470E" w:rsidRPr="007C3AA6" w:rsidRDefault="00E7470E" w:rsidP="00E7470E">
      <w:pPr>
        <w:pStyle w:val="ListParagraph"/>
        <w:ind w:left="0"/>
        <w:jc w:val="center"/>
        <w:rPr>
          <w:rFonts w:ascii="Verdana" w:hAnsi="Verdana"/>
          <w:b/>
          <w:bCs/>
          <w:i/>
          <w:iCs/>
          <w:color w:val="FF0000"/>
          <w:sz w:val="18"/>
          <w:szCs w:val="18"/>
        </w:rPr>
      </w:pPr>
    </w:p>
    <w:p w14:paraId="0FE7B631" w14:textId="61AFB34B" w:rsidR="00973E47" w:rsidRPr="007C3AA6" w:rsidRDefault="00973E47" w:rsidP="002054D2">
      <w:pPr>
        <w:pStyle w:val="ListParagraph"/>
        <w:numPr>
          <w:ilvl w:val="0"/>
          <w:numId w:val="60"/>
        </w:numPr>
        <w:jc w:val="both"/>
        <w:rPr>
          <w:rFonts w:ascii="Verdana" w:hAnsi="Verdana"/>
          <w:i/>
          <w:iCs/>
          <w:color w:val="FF0000"/>
          <w:sz w:val="18"/>
          <w:szCs w:val="18"/>
        </w:rPr>
      </w:pPr>
      <w:r w:rsidRPr="007C3AA6">
        <w:rPr>
          <w:rFonts w:ascii="Verdana" w:hAnsi="Verdana"/>
          <w:i/>
          <w:iCs/>
          <w:color w:val="FF0000"/>
          <w:sz w:val="18"/>
          <w:szCs w:val="18"/>
        </w:rPr>
        <w:t>Please delete these instructions, all guidance notes and remove all highlighting and square brackets</w:t>
      </w:r>
      <w:r w:rsidR="00BF0FF3">
        <w:rPr>
          <w:rFonts w:ascii="Verdana" w:hAnsi="Verdana"/>
          <w:i/>
          <w:iCs/>
          <w:color w:val="FF0000"/>
          <w:sz w:val="18"/>
          <w:szCs w:val="18"/>
        </w:rPr>
        <w:t>, including in the schedules,</w:t>
      </w:r>
      <w:r w:rsidRPr="007C3AA6">
        <w:rPr>
          <w:rFonts w:ascii="Verdana" w:hAnsi="Verdana"/>
          <w:i/>
          <w:iCs/>
          <w:color w:val="FF0000"/>
          <w:sz w:val="18"/>
          <w:szCs w:val="18"/>
        </w:rPr>
        <w:t xml:space="preserve"> before finalising this agreemen</w:t>
      </w:r>
      <w:r w:rsidR="00E7470E">
        <w:rPr>
          <w:rFonts w:ascii="Verdana" w:hAnsi="Verdana"/>
          <w:i/>
          <w:iCs/>
          <w:color w:val="FF0000"/>
          <w:sz w:val="18"/>
          <w:szCs w:val="18"/>
        </w:rPr>
        <w:t>t</w:t>
      </w:r>
      <w:r w:rsidR="00D06385">
        <w:rPr>
          <w:rFonts w:ascii="Verdana" w:hAnsi="Verdana"/>
          <w:i/>
          <w:iCs/>
          <w:color w:val="FF0000"/>
          <w:sz w:val="18"/>
          <w:szCs w:val="18"/>
        </w:rPr>
        <w:t>.</w:t>
      </w:r>
    </w:p>
    <w:p w14:paraId="47452C46" w14:textId="77777777" w:rsidR="00973E47" w:rsidRPr="007C3AA6" w:rsidRDefault="00973E47" w:rsidP="002054D2">
      <w:pPr>
        <w:pStyle w:val="ListParagraph"/>
        <w:numPr>
          <w:ilvl w:val="0"/>
          <w:numId w:val="60"/>
        </w:numPr>
        <w:spacing w:after="160" w:line="259" w:lineRule="auto"/>
        <w:jc w:val="both"/>
        <w:rPr>
          <w:rFonts w:ascii="Verdana" w:hAnsi="Verdana"/>
          <w:b/>
          <w:bCs/>
          <w:i/>
          <w:iCs/>
          <w:color w:val="FF0000"/>
          <w:sz w:val="18"/>
          <w:szCs w:val="18"/>
        </w:rPr>
      </w:pPr>
      <w:r w:rsidRPr="007C3AA6">
        <w:rPr>
          <w:rFonts w:ascii="Verdana" w:hAnsi="Verdana" w:cs="Calibri"/>
          <w:i/>
          <w:iCs/>
          <w:color w:val="000000" w:themeColor="text1"/>
          <w:sz w:val="18"/>
          <w:szCs w:val="18"/>
          <w:highlight w:val="yellow"/>
        </w:rPr>
        <w:t>[Yellow Highlighting]</w:t>
      </w:r>
      <w:r w:rsidRPr="007C3AA6">
        <w:rPr>
          <w:rFonts w:ascii="Verdana" w:hAnsi="Verdana"/>
          <w:b/>
          <w:bCs/>
          <w:i/>
          <w:iCs/>
          <w:color w:val="FF0000"/>
          <w:sz w:val="18"/>
          <w:szCs w:val="18"/>
        </w:rPr>
        <w:t xml:space="preserve"> =</w:t>
      </w:r>
      <w:r w:rsidRPr="007C3AA6">
        <w:rPr>
          <w:rFonts w:ascii="Verdana" w:hAnsi="Verdana"/>
          <w:i/>
          <w:iCs/>
          <w:color w:val="FF0000"/>
          <w:sz w:val="18"/>
          <w:szCs w:val="18"/>
        </w:rPr>
        <w:t xml:space="preserve"> Details are required for insertion</w:t>
      </w:r>
    </w:p>
    <w:p w14:paraId="43C0554B" w14:textId="77777777" w:rsidR="00973E47" w:rsidRPr="007C3AA6" w:rsidRDefault="00973E47" w:rsidP="002054D2">
      <w:pPr>
        <w:pStyle w:val="ListParagraph"/>
        <w:numPr>
          <w:ilvl w:val="0"/>
          <w:numId w:val="60"/>
        </w:numPr>
        <w:spacing w:after="160" w:line="259" w:lineRule="auto"/>
        <w:jc w:val="both"/>
        <w:rPr>
          <w:rFonts w:ascii="Verdana" w:hAnsi="Verdana"/>
          <w:i/>
          <w:iCs/>
          <w:color w:val="FF0000"/>
          <w:sz w:val="18"/>
          <w:szCs w:val="18"/>
        </w:rPr>
      </w:pPr>
      <w:r w:rsidRPr="007C3AA6">
        <w:rPr>
          <w:rFonts w:ascii="Verdana" w:hAnsi="Verdana"/>
          <w:i/>
          <w:iCs/>
          <w:color w:val="FF0000"/>
          <w:sz w:val="18"/>
          <w:szCs w:val="18"/>
        </w:rPr>
        <w:t xml:space="preserve">Red text = Guidance notes </w:t>
      </w:r>
    </w:p>
    <w:p w14:paraId="4494EC3F" w14:textId="388A504D" w:rsidR="00973E47" w:rsidRPr="007C3AA6" w:rsidRDefault="00973E47" w:rsidP="002054D2">
      <w:pPr>
        <w:pStyle w:val="ListParagraph"/>
        <w:numPr>
          <w:ilvl w:val="0"/>
          <w:numId w:val="60"/>
        </w:numPr>
        <w:spacing w:after="160" w:line="259" w:lineRule="auto"/>
        <w:jc w:val="both"/>
        <w:rPr>
          <w:rFonts w:ascii="Verdana" w:hAnsi="Verdana"/>
          <w:i/>
          <w:iCs/>
          <w:color w:val="FF0000"/>
          <w:sz w:val="18"/>
          <w:szCs w:val="18"/>
        </w:rPr>
      </w:pPr>
      <w:r w:rsidRPr="007C3AA6">
        <w:rPr>
          <w:rFonts w:ascii="Verdana" w:hAnsi="Verdana"/>
          <w:i/>
          <w:iCs/>
          <w:color w:val="FF0000"/>
          <w:sz w:val="18"/>
          <w:szCs w:val="18"/>
        </w:rPr>
        <w:t xml:space="preserve">Please also read </w:t>
      </w:r>
      <w:hyperlink r:id="rId11" w:tgtFrame="_blank" w:history="1">
        <w:r w:rsidRPr="007C3AA6">
          <w:rPr>
            <w:rStyle w:val="Hyperlink"/>
            <w:rFonts w:ascii="Verdana" w:eastAsiaTheme="minorHAnsi" w:hAnsi="Verdana" w:cstheme="minorBidi"/>
            <w:i/>
            <w:iCs/>
            <w:spacing w:val="2"/>
            <w:sz w:val="18"/>
            <w:szCs w:val="18"/>
            <w:bdr w:val="none" w:sz="0" w:space="0" w:color="auto" w:frame="1"/>
          </w:rPr>
          <w:t>Guidance Note for Framework Subcontract Agreement [docx]</w:t>
        </w:r>
      </w:hyperlink>
      <w:r w:rsidRPr="007C3AA6">
        <w:rPr>
          <w:rFonts w:ascii="Verdana" w:hAnsi="Verdana"/>
          <w:i/>
          <w:iCs/>
          <w:color w:val="FF0000"/>
          <w:sz w:val="18"/>
          <w:szCs w:val="18"/>
        </w:rPr>
        <w:t xml:space="preserve"> prior to completing this agreement</w:t>
      </w:r>
    </w:p>
    <w:p w14:paraId="7BC43BBA" w14:textId="0631921D" w:rsidR="00D806AF" w:rsidRPr="00EE5B13" w:rsidRDefault="00D806AF" w:rsidP="002029AA">
      <w:pPr>
        <w:pStyle w:val="BodyText"/>
        <w:rPr>
          <w:rFonts w:ascii="Verdana" w:eastAsiaTheme="minorEastAsia" w:hAnsi="Verdana" w:cs="Calibri"/>
          <w:color w:val="000000"/>
          <w:sz w:val="18"/>
          <w:szCs w:val="18"/>
        </w:rPr>
      </w:pPr>
      <w:r w:rsidRPr="00EE5B13">
        <w:rPr>
          <w:rFonts w:ascii="Verdana" w:eastAsiaTheme="minorEastAsia" w:hAnsi="Verdana" w:cs="Calibri"/>
          <w:color w:val="000000"/>
          <w:sz w:val="18"/>
          <w:szCs w:val="18"/>
        </w:rPr>
        <w:t xml:space="preserve">This </w:t>
      </w:r>
      <w:r w:rsidR="00A623D6" w:rsidRPr="00EE5B13">
        <w:rPr>
          <w:rFonts w:ascii="Verdana" w:eastAsiaTheme="minorEastAsia" w:hAnsi="Verdana" w:cs="Calibri"/>
          <w:color w:val="000000"/>
          <w:sz w:val="18"/>
          <w:szCs w:val="18"/>
        </w:rPr>
        <w:t xml:space="preserve">Framework Subcontract </w:t>
      </w:r>
      <w:r w:rsidRPr="00EE5B13">
        <w:rPr>
          <w:rFonts w:ascii="Verdana" w:eastAsiaTheme="minorEastAsia" w:hAnsi="Verdana" w:cs="Calibri"/>
          <w:color w:val="000000"/>
          <w:sz w:val="18"/>
          <w:szCs w:val="18"/>
        </w:rPr>
        <w:t>Agreement is made [</w:t>
      </w:r>
      <w:r w:rsidRPr="00EE5B13">
        <w:rPr>
          <w:rFonts w:ascii="Verdana" w:eastAsiaTheme="minorEastAsia" w:hAnsi="Verdana" w:cs="Calibri"/>
          <w:color w:val="000000"/>
          <w:sz w:val="18"/>
          <w:szCs w:val="18"/>
          <w:highlight w:val="yellow"/>
        </w:rPr>
        <w:t>insert day and month] 20[insert year</w:t>
      </w:r>
      <w:r w:rsidRPr="00EE5B13">
        <w:rPr>
          <w:rFonts w:ascii="Verdana" w:eastAsiaTheme="minorEastAsia" w:hAnsi="Verdana" w:cs="Calibri"/>
          <w:color w:val="000000"/>
          <w:sz w:val="18"/>
          <w:szCs w:val="18"/>
        </w:rPr>
        <w:t>]</w:t>
      </w:r>
      <w:r w:rsidR="006D1C3F" w:rsidRPr="00EE5B13">
        <w:rPr>
          <w:rFonts w:ascii="Verdana" w:eastAsiaTheme="minorEastAsia" w:hAnsi="Verdana" w:cs="Calibri"/>
          <w:color w:val="000000"/>
          <w:sz w:val="18"/>
          <w:szCs w:val="18"/>
        </w:rPr>
        <w:t xml:space="preserve"> (“</w:t>
      </w:r>
      <w:r w:rsidR="006D1C3F" w:rsidRPr="00EE5B13">
        <w:rPr>
          <w:rFonts w:ascii="Verdana" w:eastAsiaTheme="minorEastAsia" w:hAnsi="Verdana" w:cs="Calibri"/>
          <w:b/>
          <w:color w:val="000000"/>
          <w:sz w:val="18"/>
          <w:szCs w:val="18"/>
        </w:rPr>
        <w:t>Agreement</w:t>
      </w:r>
      <w:r w:rsidR="006D1C3F" w:rsidRPr="00EE5B13">
        <w:rPr>
          <w:rFonts w:ascii="Verdana" w:eastAsiaTheme="minorEastAsia" w:hAnsi="Verdana" w:cs="Calibri"/>
          <w:color w:val="000000"/>
          <w:sz w:val="18"/>
          <w:szCs w:val="18"/>
        </w:rPr>
        <w:t>”)</w:t>
      </w:r>
    </w:p>
    <w:p w14:paraId="3234445C" w14:textId="77777777" w:rsidR="00D806AF" w:rsidRPr="00EE5B13" w:rsidRDefault="00D806AF" w:rsidP="002029AA">
      <w:pPr>
        <w:pStyle w:val="IntroHeading"/>
        <w:rPr>
          <w:rFonts w:ascii="Verdana" w:eastAsiaTheme="minorEastAsia" w:hAnsi="Verdana" w:cs="Calibri"/>
          <w:b w:val="0"/>
          <w:caps w:val="0"/>
          <w:color w:val="000000"/>
          <w:sz w:val="18"/>
          <w:szCs w:val="18"/>
        </w:rPr>
      </w:pPr>
      <w:bookmarkStart w:id="0" w:name="_DV_M1"/>
      <w:bookmarkEnd w:id="0"/>
      <w:r w:rsidRPr="00EE5B13">
        <w:rPr>
          <w:rFonts w:ascii="Verdana" w:eastAsiaTheme="minorEastAsia" w:hAnsi="Verdana" w:cs="Calibri"/>
          <w:b w:val="0"/>
          <w:caps w:val="0"/>
          <w:color w:val="000000"/>
          <w:sz w:val="18"/>
          <w:szCs w:val="18"/>
        </w:rPr>
        <w:t>Parties</w:t>
      </w:r>
    </w:p>
    <w:p w14:paraId="1A2F4595" w14:textId="09EB7A99" w:rsidR="00D806AF" w:rsidRPr="00EE5B13" w:rsidRDefault="00C71ABC" w:rsidP="002054D2">
      <w:pPr>
        <w:pStyle w:val="Parties1"/>
        <w:numPr>
          <w:ilvl w:val="0"/>
          <w:numId w:val="14"/>
        </w:numPr>
        <w:ind w:hanging="720"/>
        <w:rPr>
          <w:rFonts w:ascii="Verdana" w:hAnsi="Verdana" w:cs="Calibri"/>
          <w:color w:val="000000"/>
          <w:sz w:val="18"/>
          <w:szCs w:val="18"/>
        </w:rPr>
      </w:pPr>
      <w:bookmarkStart w:id="1" w:name="_DV_M2"/>
      <w:bookmarkEnd w:id="1"/>
      <w:r w:rsidRPr="00EE5B13">
        <w:rPr>
          <w:rFonts w:ascii="Verdana" w:hAnsi="Verdana" w:cs="Calibri"/>
          <w:b/>
          <w:color w:val="000000"/>
          <w:sz w:val="18"/>
          <w:szCs w:val="18"/>
        </w:rPr>
        <w:t>CAPGEMINI UK PLC,</w:t>
      </w:r>
      <w:r w:rsidRPr="00EE5B13">
        <w:rPr>
          <w:rFonts w:ascii="Verdana" w:hAnsi="Verdana" w:cs="Calibri"/>
          <w:color w:val="000000"/>
          <w:sz w:val="18"/>
          <w:szCs w:val="18"/>
        </w:rPr>
        <w:t xml:space="preserve"> (company number 00943935) a company incorporated under the laws of England and Wales whose registered office is at </w:t>
      </w:r>
      <w:r w:rsidR="00331440" w:rsidRPr="00331440">
        <w:rPr>
          <w:rFonts w:ascii="Verdana" w:hAnsi="Verdana" w:cs="Calibri"/>
          <w:color w:val="000000"/>
          <w:sz w:val="18"/>
          <w:szCs w:val="18"/>
        </w:rPr>
        <w:t>95 Queen Victoria Street, London, EC4V 4HN</w:t>
      </w:r>
      <w:r w:rsidRPr="00EE5B13">
        <w:rPr>
          <w:rFonts w:ascii="Verdana" w:hAnsi="Verdana" w:cs="Calibri"/>
          <w:color w:val="000000"/>
          <w:sz w:val="18"/>
          <w:szCs w:val="18"/>
        </w:rPr>
        <w:t xml:space="preserve"> (</w:t>
      </w:r>
      <w:r w:rsidR="00D806AF" w:rsidRPr="00EE5B13">
        <w:rPr>
          <w:rFonts w:ascii="Verdana" w:hAnsi="Verdana" w:cs="Calibri"/>
          <w:b/>
          <w:color w:val="000000"/>
          <w:sz w:val="18"/>
          <w:szCs w:val="18"/>
        </w:rPr>
        <w:t>Main Contractor</w:t>
      </w:r>
      <w:r w:rsidR="00D806AF" w:rsidRPr="00EE5B13">
        <w:rPr>
          <w:rFonts w:ascii="Verdana" w:hAnsi="Verdana" w:cs="Calibri"/>
          <w:color w:val="000000"/>
          <w:sz w:val="18"/>
          <w:szCs w:val="18"/>
        </w:rPr>
        <w:t>); and</w:t>
      </w:r>
      <w:bookmarkStart w:id="2" w:name="_0275dbbd-0bed-4b31-b9e6-130264a8e468"/>
      <w:bookmarkEnd w:id="2"/>
    </w:p>
    <w:p w14:paraId="228D1589" w14:textId="77777777" w:rsidR="00D806AF" w:rsidRPr="00EE5B13" w:rsidRDefault="00D806AF" w:rsidP="002054D2">
      <w:pPr>
        <w:pStyle w:val="Parties1"/>
        <w:numPr>
          <w:ilvl w:val="0"/>
          <w:numId w:val="14"/>
        </w:numPr>
        <w:ind w:hanging="720"/>
        <w:rPr>
          <w:rFonts w:ascii="Verdana" w:hAnsi="Verdana" w:cs="Calibri"/>
          <w:color w:val="000000"/>
          <w:sz w:val="18"/>
          <w:szCs w:val="18"/>
        </w:rPr>
      </w:pPr>
      <w:bookmarkStart w:id="3" w:name="_DV_M3"/>
      <w:bookmarkEnd w:id="3"/>
      <w:r w:rsidRPr="00EE5B13">
        <w:rPr>
          <w:rFonts w:ascii="Verdana" w:hAnsi="Verdana" w:cs="Calibri"/>
          <w:b/>
          <w:color w:val="000000"/>
          <w:sz w:val="18"/>
          <w:szCs w:val="18"/>
          <w:highlight w:val="yellow"/>
        </w:rPr>
        <w:t>[Insert name of party</w:t>
      </w:r>
      <w:r w:rsidRPr="00EE5B13">
        <w:rPr>
          <w:rFonts w:ascii="Verdana" w:hAnsi="Verdana" w:cs="Calibri"/>
          <w:color w:val="000000"/>
          <w:sz w:val="18"/>
          <w:szCs w:val="18"/>
        </w:rPr>
        <w:t>] [</w:t>
      </w:r>
      <w:r w:rsidRPr="00EE5B13">
        <w:rPr>
          <w:rFonts w:ascii="Verdana" w:hAnsi="Verdana" w:cs="Calibri"/>
          <w:color w:val="000000"/>
          <w:sz w:val="18"/>
          <w:szCs w:val="18"/>
          <w:highlight w:val="yellow"/>
        </w:rPr>
        <w:t>of OR a company incorporated in [England and Wales] under number [insert registered number] whose registered office is at] [insert address</w:t>
      </w:r>
      <w:r w:rsidRPr="00EE5B13">
        <w:rPr>
          <w:rFonts w:ascii="Verdana" w:hAnsi="Verdana" w:cs="Calibri"/>
          <w:color w:val="000000"/>
          <w:sz w:val="18"/>
          <w:szCs w:val="18"/>
        </w:rPr>
        <w:t>] (</w:t>
      </w:r>
      <w:r w:rsidRPr="00EE5B13">
        <w:rPr>
          <w:rFonts w:ascii="Verdana" w:hAnsi="Verdana" w:cs="Calibri"/>
          <w:b/>
          <w:color w:val="000000"/>
          <w:sz w:val="18"/>
          <w:szCs w:val="18"/>
        </w:rPr>
        <w:t>Sub-Contractor</w:t>
      </w:r>
      <w:r w:rsidRPr="00EE5B13">
        <w:rPr>
          <w:rFonts w:ascii="Verdana" w:hAnsi="Verdana" w:cs="Calibri"/>
          <w:color w:val="000000"/>
          <w:sz w:val="18"/>
          <w:szCs w:val="18"/>
        </w:rPr>
        <w:t>)</w:t>
      </w:r>
      <w:bookmarkStart w:id="4" w:name="_c7519e74-9485-4e27-bd34-e9ee6b4fb65d"/>
      <w:bookmarkEnd w:id="4"/>
    </w:p>
    <w:p w14:paraId="197FE949" w14:textId="77777777" w:rsidR="00D806AF" w:rsidRPr="00EE5B13" w:rsidRDefault="00D806AF" w:rsidP="002029AA">
      <w:pPr>
        <w:pStyle w:val="BodyText"/>
        <w:rPr>
          <w:rFonts w:ascii="Verdana" w:hAnsi="Verdana" w:cs="Calibri"/>
          <w:color w:val="000000"/>
          <w:sz w:val="18"/>
          <w:szCs w:val="18"/>
        </w:rPr>
      </w:pPr>
      <w:bookmarkStart w:id="5" w:name="_DV_M4"/>
      <w:bookmarkEnd w:id="5"/>
      <w:r w:rsidRPr="00EE5B13">
        <w:rPr>
          <w:rFonts w:ascii="Verdana" w:hAnsi="Verdana" w:cs="Calibri"/>
          <w:color w:val="000000"/>
          <w:sz w:val="18"/>
          <w:szCs w:val="18"/>
        </w:rPr>
        <w:t>(each of the Main Contractor and the Sub-Contractor being a party and together the Main Contractor and the Sub-Contractor are the parties).</w:t>
      </w:r>
    </w:p>
    <w:p w14:paraId="5B25580E" w14:textId="77777777" w:rsidR="00D806AF" w:rsidRPr="00EE5B13" w:rsidRDefault="00D806AF" w:rsidP="002029AA">
      <w:pPr>
        <w:pStyle w:val="IntroHeading"/>
        <w:rPr>
          <w:rFonts w:ascii="Verdana" w:hAnsi="Verdana" w:cs="Calibri"/>
          <w:caps w:val="0"/>
          <w:color w:val="000000"/>
          <w:sz w:val="18"/>
          <w:szCs w:val="18"/>
        </w:rPr>
      </w:pPr>
      <w:bookmarkStart w:id="6" w:name="_DV_M5"/>
      <w:bookmarkEnd w:id="6"/>
      <w:r w:rsidRPr="00EE5B13">
        <w:rPr>
          <w:rFonts w:ascii="Verdana" w:hAnsi="Verdana" w:cs="Calibri"/>
          <w:caps w:val="0"/>
          <w:color w:val="000000"/>
          <w:sz w:val="18"/>
          <w:szCs w:val="18"/>
        </w:rPr>
        <w:t>Background</w:t>
      </w:r>
    </w:p>
    <w:p w14:paraId="42AFF650" w14:textId="77777777" w:rsidR="00D806AF" w:rsidRPr="00EE5B13" w:rsidRDefault="00D806AF" w:rsidP="002054D2">
      <w:pPr>
        <w:pStyle w:val="Background1"/>
        <w:numPr>
          <w:ilvl w:val="0"/>
          <w:numId w:val="15"/>
        </w:numPr>
        <w:ind w:hanging="720"/>
        <w:rPr>
          <w:rFonts w:ascii="Verdana" w:hAnsi="Verdana" w:cs="Calibri"/>
          <w:color w:val="000000"/>
          <w:sz w:val="18"/>
          <w:szCs w:val="18"/>
        </w:rPr>
      </w:pPr>
      <w:bookmarkStart w:id="7" w:name="_DV_M6"/>
      <w:bookmarkEnd w:id="7"/>
      <w:r w:rsidRPr="00EE5B13">
        <w:rPr>
          <w:rFonts w:ascii="Verdana" w:hAnsi="Verdana" w:cs="Calibri"/>
          <w:color w:val="000000"/>
          <w:sz w:val="18"/>
          <w:szCs w:val="18"/>
        </w:rPr>
        <w:t xml:space="preserve">The Main Contractor has </w:t>
      </w:r>
      <w:proofErr w:type="gramStart"/>
      <w:r w:rsidRPr="00EE5B13">
        <w:rPr>
          <w:rFonts w:ascii="Verdana" w:hAnsi="Verdana" w:cs="Calibri"/>
          <w:color w:val="000000"/>
          <w:sz w:val="18"/>
          <w:szCs w:val="18"/>
        </w:rPr>
        <w:t>entered into</w:t>
      </w:r>
      <w:proofErr w:type="gramEnd"/>
      <w:r w:rsidRPr="00EE5B13">
        <w:rPr>
          <w:rFonts w:ascii="Verdana" w:hAnsi="Verdana" w:cs="Calibri"/>
          <w:color w:val="000000"/>
          <w:sz w:val="18"/>
          <w:szCs w:val="18"/>
        </w:rPr>
        <w:t xml:space="preserve"> the Main Contract (as defined below) to undertake the Work (as defined below).</w:t>
      </w:r>
      <w:bookmarkStart w:id="8" w:name="_b1e2a2c7-45e9-44ef-b2aa-11041cdbbd0e"/>
      <w:bookmarkEnd w:id="8"/>
    </w:p>
    <w:p w14:paraId="7389441C" w14:textId="77777777" w:rsidR="00D806AF" w:rsidRPr="00EE5B13" w:rsidRDefault="00D806AF" w:rsidP="002054D2">
      <w:pPr>
        <w:pStyle w:val="Background1"/>
        <w:numPr>
          <w:ilvl w:val="0"/>
          <w:numId w:val="15"/>
        </w:numPr>
        <w:ind w:hanging="720"/>
        <w:rPr>
          <w:rFonts w:ascii="Verdana" w:hAnsi="Verdana" w:cs="Calibri"/>
          <w:color w:val="000000"/>
          <w:sz w:val="18"/>
          <w:szCs w:val="18"/>
        </w:rPr>
      </w:pPr>
      <w:bookmarkStart w:id="9" w:name="_DV_M7"/>
      <w:bookmarkEnd w:id="9"/>
      <w:r w:rsidRPr="00EE5B13">
        <w:rPr>
          <w:rFonts w:ascii="Verdana" w:hAnsi="Verdana" w:cs="Calibri"/>
          <w:color w:val="000000"/>
          <w:sz w:val="18"/>
          <w:szCs w:val="18"/>
        </w:rPr>
        <w:t>The Main Contractor wishes to sub-contract the Sub-Contract Work (as defined below) to the Sub-Contractor and the Sub-Contractor is willing to undertake the Sub-Contract Work, in accordance with the terms and conditions of this Agreement.</w:t>
      </w:r>
      <w:bookmarkStart w:id="10" w:name="_1525077490-549155"/>
      <w:bookmarkEnd w:id="10"/>
    </w:p>
    <w:p w14:paraId="7406D955" w14:textId="77777777" w:rsidR="00D806AF" w:rsidRPr="00EE5B13" w:rsidRDefault="00D806AF" w:rsidP="002029AA">
      <w:pPr>
        <w:pStyle w:val="IntroHeading"/>
        <w:rPr>
          <w:rFonts w:ascii="Verdana" w:hAnsi="Verdana" w:cs="Calibri"/>
          <w:b w:val="0"/>
          <w:caps w:val="0"/>
          <w:color w:val="000000"/>
          <w:sz w:val="18"/>
          <w:szCs w:val="18"/>
        </w:rPr>
      </w:pPr>
      <w:bookmarkStart w:id="11" w:name="_DV_M8"/>
      <w:bookmarkEnd w:id="11"/>
      <w:r w:rsidRPr="00EE5B13">
        <w:rPr>
          <w:rFonts w:ascii="Verdana" w:hAnsi="Verdana" w:cs="Calibri"/>
          <w:b w:val="0"/>
          <w:caps w:val="0"/>
          <w:color w:val="000000"/>
          <w:sz w:val="18"/>
          <w:szCs w:val="18"/>
        </w:rPr>
        <w:t>The parties agree:</w:t>
      </w:r>
    </w:p>
    <w:p w14:paraId="45CC9920" w14:textId="77777777" w:rsidR="00D806AF" w:rsidRPr="00F1067A" w:rsidRDefault="00D806AF" w:rsidP="0035397B">
      <w:pPr>
        <w:pStyle w:val="Heading1"/>
      </w:pPr>
      <w:bookmarkStart w:id="12" w:name="_DV_M9"/>
      <w:bookmarkStart w:id="13" w:name="_Toc256000000"/>
      <w:bookmarkEnd w:id="12"/>
      <w:r w:rsidRPr="00F1067A">
        <w:t>Definitions</w:t>
      </w:r>
      <w:bookmarkStart w:id="14" w:name="_0a098d1e-4412-4ba5-ae33-4b164512a9a6"/>
      <w:bookmarkEnd w:id="13"/>
      <w:bookmarkEnd w:id="14"/>
    </w:p>
    <w:p w14:paraId="551B3538" w14:textId="5DF42EBE" w:rsidR="00D806AF" w:rsidRPr="00EE5B13" w:rsidRDefault="00D806AF" w:rsidP="002054D2">
      <w:pPr>
        <w:pStyle w:val="Level2Number"/>
        <w:numPr>
          <w:ilvl w:val="1"/>
          <w:numId w:val="13"/>
        </w:numPr>
        <w:ind w:left="709"/>
        <w:rPr>
          <w:rFonts w:ascii="Verdana" w:hAnsi="Verdana" w:cs="Calibri"/>
          <w:color w:val="000000"/>
          <w:sz w:val="18"/>
          <w:szCs w:val="18"/>
        </w:rPr>
      </w:pPr>
      <w:bookmarkStart w:id="15" w:name="_DV_M10"/>
      <w:bookmarkEnd w:id="15"/>
      <w:r w:rsidRPr="00EE5B13">
        <w:rPr>
          <w:rFonts w:ascii="Verdana" w:hAnsi="Verdana" w:cs="Calibri"/>
          <w:color w:val="000000"/>
          <w:sz w:val="18"/>
          <w:szCs w:val="18"/>
        </w:rPr>
        <w:t>In this Agreement:</w:t>
      </w:r>
      <w:bookmarkStart w:id="16" w:name="_1a184af9-7d7e-42d6-b507-ee1b1fe9950c"/>
      <w:bookmarkEnd w:id="16"/>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54"/>
        <w:gridCol w:w="4822"/>
      </w:tblGrid>
      <w:tr w:rsidR="00D806AF" w:rsidRPr="00EE5B13" w14:paraId="229969BC" w14:textId="77777777" w:rsidTr="00D95955">
        <w:tc>
          <w:tcPr>
            <w:tcW w:w="2754" w:type="dxa"/>
          </w:tcPr>
          <w:p w14:paraId="1DB68BB1" w14:textId="77777777" w:rsidR="00D806AF" w:rsidRPr="00EE5B13" w:rsidRDefault="00D806AF" w:rsidP="002029AA">
            <w:pPr>
              <w:pStyle w:val="TermsInTable"/>
              <w:rPr>
                <w:rFonts w:ascii="Verdana" w:hAnsi="Verdana" w:cs="Calibri"/>
                <w:b/>
                <w:color w:val="000000"/>
                <w:sz w:val="18"/>
                <w:szCs w:val="18"/>
              </w:rPr>
            </w:pPr>
            <w:r w:rsidRPr="00EE5B13">
              <w:rPr>
                <w:rFonts w:ascii="Verdana" w:hAnsi="Verdana" w:cs="Calibri"/>
                <w:b/>
                <w:color w:val="000000"/>
                <w:sz w:val="18"/>
                <w:szCs w:val="18"/>
              </w:rPr>
              <w:t xml:space="preserve">Affiliate </w:t>
            </w:r>
          </w:p>
          <w:p w14:paraId="1D058B99" w14:textId="77777777" w:rsidR="00482D8D" w:rsidRPr="00EE5B13" w:rsidRDefault="00482D8D" w:rsidP="002029AA">
            <w:pPr>
              <w:pStyle w:val="TermsInTable"/>
              <w:rPr>
                <w:rFonts w:ascii="Verdana" w:hAnsi="Verdana" w:cs="Calibri"/>
                <w:b/>
                <w:color w:val="000000"/>
                <w:sz w:val="18"/>
                <w:szCs w:val="18"/>
              </w:rPr>
            </w:pPr>
          </w:p>
          <w:p w14:paraId="0FD581F5" w14:textId="57732D4E" w:rsidR="00482D8D" w:rsidRPr="00EE5B13" w:rsidRDefault="00482D8D" w:rsidP="002029AA">
            <w:pPr>
              <w:pStyle w:val="TermsInTable"/>
              <w:rPr>
                <w:rFonts w:ascii="Verdana" w:hAnsi="Verdana" w:cs="Calibri"/>
                <w:b/>
                <w:color w:val="000000"/>
                <w:sz w:val="18"/>
                <w:szCs w:val="18"/>
              </w:rPr>
            </w:pPr>
          </w:p>
        </w:tc>
        <w:tc>
          <w:tcPr>
            <w:tcW w:w="4822" w:type="dxa"/>
          </w:tcPr>
          <w:p w14:paraId="0CE75AF7" w14:textId="7FE6AC8E" w:rsidR="00482D8D" w:rsidRPr="00EE5B13" w:rsidRDefault="00D806AF" w:rsidP="002029AA">
            <w:pPr>
              <w:pStyle w:val="Definition"/>
              <w:numPr>
                <w:ilvl w:val="0"/>
                <w:numId w:val="0"/>
              </w:numPr>
              <w:rPr>
                <w:rFonts w:ascii="Verdana" w:hAnsi="Verdana"/>
                <w:sz w:val="18"/>
                <w:szCs w:val="18"/>
              </w:rPr>
            </w:pPr>
            <w:r w:rsidRPr="00EE5B13">
              <w:rPr>
                <w:rFonts w:ascii="Verdana" w:hAnsi="Verdana"/>
                <w:sz w:val="18"/>
                <w:szCs w:val="18"/>
              </w:rPr>
              <w:t>mean</w:t>
            </w:r>
            <w:r w:rsidR="004D316A">
              <w:rPr>
                <w:rFonts w:ascii="Verdana" w:hAnsi="Verdana"/>
                <w:sz w:val="18"/>
                <w:szCs w:val="18"/>
              </w:rPr>
              <w:t>s</w:t>
            </w:r>
            <w:r w:rsidR="004D316A" w:rsidRPr="004D316A">
              <w:rPr>
                <w:rFonts w:ascii="Verdana" w:hAnsi="Verdana"/>
                <w:sz w:val="18"/>
                <w:szCs w:val="18"/>
              </w:rPr>
              <w:t xml:space="preserve"> in relation to a party to this Agreement, any subsidiary companies of that party, any parent of that party and subsidiary companies of such parent and any companies that the party: (</w:t>
            </w:r>
            <w:proofErr w:type="spellStart"/>
            <w:r w:rsidR="004D316A" w:rsidRPr="004D316A">
              <w:rPr>
                <w:rFonts w:ascii="Verdana" w:hAnsi="Verdana"/>
                <w:sz w:val="18"/>
                <w:szCs w:val="18"/>
              </w:rPr>
              <w:t>i</w:t>
            </w:r>
            <w:proofErr w:type="spellEnd"/>
            <w:r w:rsidR="004D316A" w:rsidRPr="004D316A">
              <w:rPr>
                <w:rFonts w:ascii="Verdana" w:hAnsi="Verdana"/>
                <w:sz w:val="18"/>
                <w:szCs w:val="18"/>
              </w:rPr>
              <w:t>) directly or indirectly, controls or is controlled by; (ii) is under common control with; or (iii) has a significant equity interest i</w:t>
            </w:r>
            <w:r w:rsidR="00C60C08">
              <w:rPr>
                <w:rFonts w:ascii="Verdana" w:hAnsi="Verdana"/>
                <w:sz w:val="18"/>
                <w:szCs w:val="18"/>
              </w:rPr>
              <w:t>n</w:t>
            </w:r>
            <w:r w:rsidRPr="00EE5B13">
              <w:rPr>
                <w:rFonts w:ascii="Verdana" w:hAnsi="Verdana"/>
                <w:sz w:val="18"/>
                <w:szCs w:val="18"/>
              </w:rPr>
              <w:t>;</w:t>
            </w:r>
          </w:p>
        </w:tc>
      </w:tr>
      <w:tr w:rsidR="00A44A74" w:rsidRPr="00EE5B13" w14:paraId="7656CA4E" w14:textId="77777777" w:rsidTr="00FD59F0">
        <w:tc>
          <w:tcPr>
            <w:tcW w:w="2754" w:type="dxa"/>
          </w:tcPr>
          <w:p w14:paraId="5CE8D57F" w14:textId="3D1F0DD4" w:rsidR="00A44A74" w:rsidRPr="00EE5B13" w:rsidRDefault="000B1D95" w:rsidP="002029AA">
            <w:pPr>
              <w:pStyle w:val="TermsInTable"/>
              <w:rPr>
                <w:rFonts w:ascii="Verdana" w:hAnsi="Verdana" w:cs="Calibri"/>
                <w:b/>
                <w:color w:val="000000"/>
                <w:sz w:val="18"/>
                <w:szCs w:val="18"/>
              </w:rPr>
            </w:pPr>
            <w:r w:rsidRPr="00EE5B13" w:rsidDel="00A44A74">
              <w:rPr>
                <w:rFonts w:ascii="Verdana" w:hAnsi="Verdana" w:cs="Calibri"/>
                <w:b/>
                <w:color w:val="000000"/>
                <w:sz w:val="18"/>
                <w:szCs w:val="18"/>
              </w:rPr>
              <w:t>Applicable Data Protection Legislation</w:t>
            </w:r>
          </w:p>
        </w:tc>
        <w:tc>
          <w:tcPr>
            <w:tcW w:w="4822" w:type="dxa"/>
          </w:tcPr>
          <w:p w14:paraId="6B5350FC" w14:textId="3CC7A8A8" w:rsidR="00A44A74" w:rsidRPr="00EE5B13" w:rsidRDefault="000B1D95" w:rsidP="002029AA">
            <w:pPr>
              <w:pStyle w:val="Definition"/>
              <w:numPr>
                <w:ilvl w:val="0"/>
                <w:numId w:val="0"/>
              </w:numPr>
              <w:rPr>
                <w:rFonts w:ascii="Verdana" w:hAnsi="Verdana"/>
                <w:sz w:val="18"/>
                <w:szCs w:val="18"/>
              </w:rPr>
            </w:pPr>
            <w:r w:rsidRPr="00EE5B13" w:rsidDel="00A44A74">
              <w:rPr>
                <w:rFonts w:ascii="Verdana" w:hAnsi="Verdana" w:cs="Calibri"/>
                <w:color w:val="000000"/>
                <w:sz w:val="18"/>
                <w:szCs w:val="18"/>
              </w:rPr>
              <w:t xml:space="preserve">means </w:t>
            </w:r>
            <w:r w:rsidRPr="00EE5B13" w:rsidDel="00A44A74">
              <w:rPr>
                <w:rFonts w:ascii="Verdana" w:eastAsia="MS PGothic" w:hAnsi="Verdana" w:cs="Calibri"/>
                <w:color w:val="000000"/>
                <w:kern w:val="24"/>
                <w:sz w:val="18"/>
                <w:szCs w:val="18"/>
              </w:rPr>
              <w:t>any applicable data protection regulation that may apply in the context of the Agreement and in particular (</w:t>
            </w:r>
            <w:proofErr w:type="spellStart"/>
            <w:r w:rsidDel="00A44A74">
              <w:rPr>
                <w:rFonts w:ascii="Verdana" w:eastAsia="MS PGothic" w:hAnsi="Verdana" w:cs="Calibri"/>
                <w:color w:val="000000"/>
                <w:kern w:val="24"/>
                <w:sz w:val="18"/>
                <w:szCs w:val="18"/>
              </w:rPr>
              <w:t>i</w:t>
            </w:r>
            <w:proofErr w:type="spellEnd"/>
            <w:r w:rsidRPr="00EE5B13" w:rsidDel="00A44A74">
              <w:rPr>
                <w:rFonts w:ascii="Verdana" w:eastAsia="MS PGothic" w:hAnsi="Verdana" w:cs="Calibri"/>
                <w:color w:val="000000"/>
                <w:kern w:val="24"/>
                <w:sz w:val="18"/>
                <w:szCs w:val="18"/>
              </w:rPr>
              <w:t xml:space="preserve">) the European Regulation n° 2016/679 relating to the processing of Personal Data </w:t>
            </w:r>
            <w:r w:rsidRPr="00EE5B13" w:rsidDel="00A44A74">
              <w:rPr>
                <w:rFonts w:ascii="Verdana" w:hAnsi="Verdana" w:cs="Calibri"/>
                <w:color w:val="000000"/>
                <w:sz w:val="18"/>
                <w:szCs w:val="18"/>
              </w:rPr>
              <w:t>(</w:t>
            </w:r>
            <w:r w:rsidRPr="00EE5B13" w:rsidDel="00A44A74">
              <w:rPr>
                <w:rFonts w:ascii="Verdana" w:hAnsi="Verdana" w:cs="Calibri"/>
                <w:b/>
                <w:color w:val="000000"/>
                <w:sz w:val="18"/>
                <w:szCs w:val="18"/>
              </w:rPr>
              <w:t>GDPR</w:t>
            </w:r>
            <w:r w:rsidRPr="00EE5B13" w:rsidDel="00A44A74">
              <w:rPr>
                <w:rFonts w:ascii="Verdana" w:hAnsi="Verdana" w:cs="Calibri"/>
                <w:color w:val="000000"/>
                <w:sz w:val="18"/>
                <w:szCs w:val="18"/>
              </w:rPr>
              <w:t>); (</w:t>
            </w:r>
            <w:r w:rsidDel="00A44A74">
              <w:rPr>
                <w:rFonts w:ascii="Verdana" w:hAnsi="Verdana" w:cs="Calibri"/>
                <w:color w:val="000000"/>
                <w:sz w:val="18"/>
                <w:szCs w:val="18"/>
              </w:rPr>
              <w:t>ii</w:t>
            </w:r>
            <w:r w:rsidRPr="00EE5B13" w:rsidDel="00A44A74">
              <w:rPr>
                <w:rFonts w:ascii="Verdana" w:hAnsi="Verdana" w:cs="Calibri"/>
                <w:color w:val="000000"/>
                <w:sz w:val="18"/>
                <w:szCs w:val="18"/>
              </w:rPr>
              <w:t xml:space="preserve">) </w:t>
            </w:r>
            <w:r w:rsidRPr="00EE5B13" w:rsidDel="00A44A74">
              <w:rPr>
                <w:rFonts w:ascii="Verdana" w:eastAsia="MS PGothic" w:hAnsi="Verdana" w:cs="Calibri"/>
                <w:color w:val="000000"/>
                <w:kern w:val="24"/>
                <w:sz w:val="18"/>
                <w:szCs w:val="18"/>
              </w:rPr>
              <w:t xml:space="preserve">any implementing laws of the </w:t>
            </w:r>
            <w:r w:rsidRPr="00EE5B13" w:rsidDel="00A44A74">
              <w:rPr>
                <w:rFonts w:ascii="Verdana" w:eastAsia="MS PGothic" w:hAnsi="Verdana" w:cs="Calibri"/>
                <w:color w:val="000000"/>
                <w:kern w:val="24"/>
                <w:sz w:val="18"/>
                <w:szCs w:val="18"/>
              </w:rPr>
              <w:lastRenderedPageBreak/>
              <w:t>GDPR</w:t>
            </w:r>
            <w:r w:rsidRPr="0023732A" w:rsidDel="00A44A74">
              <w:rPr>
                <w:rFonts w:ascii="Verdana" w:eastAsia="MS PGothic" w:hAnsi="Verdana" w:cs="Calibri"/>
                <w:color w:val="000000"/>
                <w:kern w:val="24"/>
                <w:sz w:val="18"/>
                <w:szCs w:val="18"/>
              </w:rPr>
              <w:t xml:space="preserve"> (including but not limited to the UK GDPR and the Data Protection Act 2018)</w:t>
            </w:r>
            <w:r w:rsidRPr="00EE5B13" w:rsidDel="00A44A74">
              <w:rPr>
                <w:rFonts w:ascii="Verdana" w:eastAsia="MS PGothic" w:hAnsi="Verdana" w:cs="Calibri"/>
                <w:color w:val="000000"/>
                <w:kern w:val="24"/>
                <w:sz w:val="18"/>
                <w:szCs w:val="18"/>
              </w:rPr>
              <w:t>; and (</w:t>
            </w:r>
            <w:r w:rsidDel="00A44A74">
              <w:rPr>
                <w:rFonts w:ascii="Verdana" w:eastAsia="MS PGothic" w:hAnsi="Verdana" w:cs="Calibri"/>
                <w:color w:val="000000"/>
                <w:kern w:val="24"/>
                <w:sz w:val="18"/>
                <w:szCs w:val="18"/>
              </w:rPr>
              <w:t>iii</w:t>
            </w:r>
            <w:r w:rsidRPr="00EE5B13" w:rsidDel="00A44A74">
              <w:rPr>
                <w:rFonts w:ascii="Verdana" w:eastAsia="MS PGothic" w:hAnsi="Verdana" w:cs="Calibri"/>
                <w:color w:val="000000"/>
                <w:kern w:val="24"/>
                <w:sz w:val="18"/>
                <w:szCs w:val="18"/>
              </w:rPr>
              <w:t>) any regulation relating to the processing of Personal Data applicable during the term of the Agreement.</w:t>
            </w:r>
          </w:p>
        </w:tc>
      </w:tr>
      <w:tr w:rsidR="004C4D9C" w:rsidRPr="00EE5B13" w14:paraId="374A80CC" w14:textId="77777777" w:rsidTr="00FD59F0">
        <w:tc>
          <w:tcPr>
            <w:tcW w:w="2754" w:type="dxa"/>
          </w:tcPr>
          <w:p w14:paraId="015D0329" w14:textId="0B186CFE" w:rsidR="004C4D9C" w:rsidRPr="00EE5B13" w:rsidRDefault="004C4D9C" w:rsidP="002029AA">
            <w:pPr>
              <w:pStyle w:val="TermsInTable"/>
              <w:rPr>
                <w:rFonts w:ascii="Verdana" w:hAnsi="Verdana" w:cs="Calibri"/>
                <w:b/>
                <w:color w:val="000000"/>
                <w:sz w:val="18"/>
                <w:szCs w:val="18"/>
              </w:rPr>
            </w:pPr>
            <w:r w:rsidRPr="00EE5B13">
              <w:rPr>
                <w:rFonts w:ascii="Verdana" w:hAnsi="Verdana" w:cs="Calibri"/>
                <w:b/>
                <w:color w:val="000000"/>
                <w:sz w:val="18"/>
                <w:szCs w:val="18"/>
              </w:rPr>
              <w:lastRenderedPageBreak/>
              <w:t>Applicable Law</w:t>
            </w:r>
          </w:p>
        </w:tc>
        <w:tc>
          <w:tcPr>
            <w:tcW w:w="4822" w:type="dxa"/>
          </w:tcPr>
          <w:p w14:paraId="684EEF98" w14:textId="11559FF7" w:rsidR="004C4D9C" w:rsidRPr="00EE5B13" w:rsidRDefault="00D95955" w:rsidP="002029AA">
            <w:pPr>
              <w:pStyle w:val="Definition"/>
              <w:numPr>
                <w:ilvl w:val="0"/>
                <w:numId w:val="0"/>
              </w:numPr>
              <w:rPr>
                <w:rFonts w:ascii="Verdana" w:hAnsi="Verdana" w:cs="Calibri"/>
                <w:color w:val="000000"/>
                <w:sz w:val="18"/>
                <w:szCs w:val="18"/>
              </w:rPr>
            </w:pPr>
            <w:r w:rsidRPr="00EE5B13">
              <w:rPr>
                <w:rFonts w:ascii="Verdana" w:hAnsi="Verdana"/>
                <w:sz w:val="18"/>
                <w:szCs w:val="18"/>
              </w:rPr>
              <w:t>means laws, rules, regulations, regulatory guidance, regulatory requirements, policy, guideline, or case law of the relevant jurisdiction from time to time having the force of law and in the case of the Sub-Contractor are relevant to the provision, receipt or use of the Services;</w:t>
            </w:r>
          </w:p>
        </w:tc>
      </w:tr>
      <w:tr w:rsidR="00D806AF" w:rsidRPr="00EE5B13" w14:paraId="2722E30E" w14:textId="77777777" w:rsidTr="0050426B">
        <w:tc>
          <w:tcPr>
            <w:tcW w:w="2754" w:type="dxa"/>
          </w:tcPr>
          <w:p w14:paraId="727A0705" w14:textId="77777777" w:rsidR="00D806AF" w:rsidRPr="00EE5B13" w:rsidRDefault="00D806AF" w:rsidP="002029AA">
            <w:pPr>
              <w:pStyle w:val="TermsInTable"/>
              <w:rPr>
                <w:rFonts w:ascii="Verdana" w:hAnsi="Verdana" w:cs="Calibri"/>
                <w:b/>
                <w:color w:val="000000"/>
                <w:sz w:val="18"/>
                <w:szCs w:val="18"/>
              </w:rPr>
            </w:pPr>
            <w:r w:rsidRPr="00EE5B13">
              <w:rPr>
                <w:rFonts w:ascii="Verdana" w:hAnsi="Verdana" w:cs="Calibri"/>
                <w:b/>
                <w:color w:val="000000"/>
                <w:sz w:val="18"/>
                <w:szCs w:val="18"/>
              </w:rPr>
              <w:t xml:space="preserve">Background IPR </w:t>
            </w:r>
          </w:p>
        </w:tc>
        <w:tc>
          <w:tcPr>
            <w:tcW w:w="4822" w:type="dxa"/>
          </w:tcPr>
          <w:p w14:paraId="4E6C2DB9" w14:textId="77777777" w:rsidR="00D806AF" w:rsidRPr="00EE5B13" w:rsidRDefault="00D806AF" w:rsidP="002029AA">
            <w:pPr>
              <w:pStyle w:val="Definition"/>
              <w:numPr>
                <w:ilvl w:val="0"/>
                <w:numId w:val="0"/>
              </w:numPr>
              <w:rPr>
                <w:rFonts w:ascii="Verdana" w:hAnsi="Verdana" w:cs="Calibri"/>
                <w:color w:val="000000"/>
                <w:sz w:val="18"/>
                <w:szCs w:val="18"/>
              </w:rPr>
            </w:pPr>
            <w:r w:rsidRPr="00EE5B13">
              <w:rPr>
                <w:rFonts w:ascii="Verdana" w:hAnsi="Verdana" w:cs="Calibri"/>
                <w:color w:val="000000"/>
                <w:sz w:val="18"/>
                <w:szCs w:val="18"/>
              </w:rPr>
              <w:t>has the meaning given in clause 8.1;</w:t>
            </w:r>
          </w:p>
        </w:tc>
      </w:tr>
      <w:tr w:rsidR="00D806AF" w:rsidRPr="00EE5B13" w14:paraId="74639F80" w14:textId="77777777" w:rsidTr="0050426B">
        <w:tc>
          <w:tcPr>
            <w:tcW w:w="2754" w:type="dxa"/>
          </w:tcPr>
          <w:p w14:paraId="006D698E" w14:textId="77777777" w:rsidR="00D806AF" w:rsidRPr="00EE5B13" w:rsidRDefault="00D806AF" w:rsidP="002029AA">
            <w:pPr>
              <w:pStyle w:val="TermsInTable"/>
              <w:rPr>
                <w:rFonts w:ascii="Verdana" w:hAnsi="Verdana" w:cs="Calibri"/>
                <w:b/>
                <w:color w:val="000000"/>
                <w:sz w:val="18"/>
                <w:szCs w:val="18"/>
              </w:rPr>
            </w:pPr>
            <w:r w:rsidRPr="00EE5B13">
              <w:rPr>
                <w:rFonts w:ascii="Verdana" w:hAnsi="Verdana" w:cs="Calibri"/>
                <w:b/>
                <w:color w:val="000000"/>
                <w:sz w:val="18"/>
                <w:szCs w:val="18"/>
              </w:rPr>
              <w:t xml:space="preserve">Bribery Laws </w:t>
            </w:r>
          </w:p>
        </w:tc>
        <w:tc>
          <w:tcPr>
            <w:tcW w:w="4822" w:type="dxa"/>
          </w:tcPr>
          <w:p w14:paraId="00771B6C" w14:textId="77777777" w:rsidR="00D806AF" w:rsidRPr="00EE5B13" w:rsidRDefault="00D806AF" w:rsidP="002029AA">
            <w:pPr>
              <w:pStyle w:val="Definition"/>
              <w:numPr>
                <w:ilvl w:val="0"/>
                <w:numId w:val="0"/>
              </w:numPr>
              <w:rPr>
                <w:rFonts w:ascii="Verdana" w:hAnsi="Verdana" w:cs="Calibri"/>
                <w:color w:val="000000"/>
                <w:sz w:val="18"/>
                <w:szCs w:val="18"/>
              </w:rPr>
            </w:pPr>
            <w:r w:rsidRPr="00EE5B13">
              <w:rPr>
                <w:rFonts w:ascii="Verdana" w:hAnsi="Verdana" w:cs="Calibri"/>
                <w:color w:val="000000"/>
                <w:sz w:val="18"/>
                <w:szCs w:val="18"/>
              </w:rPr>
              <w:t>means the Bribery Act 2010 and associated guidance published by the Secretary of State for Justice under the Bribery Act 2010 and all other applicable United Kingdom laws, legislation, statutory instruments and regulations in relation to bribery or corruption and any similar or equivalent laws in any other relevant jurisdiction;</w:t>
            </w:r>
          </w:p>
        </w:tc>
      </w:tr>
      <w:tr w:rsidR="00D806AF" w:rsidRPr="00EE5B13" w14:paraId="7A4F38BC" w14:textId="77777777" w:rsidTr="0050426B">
        <w:tc>
          <w:tcPr>
            <w:tcW w:w="2754" w:type="dxa"/>
          </w:tcPr>
          <w:p w14:paraId="2CEAEFB7" w14:textId="77777777" w:rsidR="00D806AF" w:rsidRPr="00EE5B13" w:rsidRDefault="00D806AF" w:rsidP="002029AA">
            <w:pPr>
              <w:pStyle w:val="TermsInTable"/>
              <w:rPr>
                <w:rFonts w:ascii="Verdana" w:hAnsi="Verdana" w:cs="Calibri"/>
                <w:b/>
                <w:color w:val="000000"/>
                <w:sz w:val="18"/>
                <w:szCs w:val="18"/>
              </w:rPr>
            </w:pPr>
            <w:r w:rsidRPr="00EE5B13">
              <w:rPr>
                <w:rFonts w:ascii="Verdana" w:hAnsi="Verdana" w:cs="Calibri"/>
                <w:b/>
                <w:color w:val="000000"/>
                <w:sz w:val="18"/>
                <w:szCs w:val="18"/>
              </w:rPr>
              <w:t xml:space="preserve">Business Day </w:t>
            </w:r>
          </w:p>
        </w:tc>
        <w:tc>
          <w:tcPr>
            <w:tcW w:w="4822" w:type="dxa"/>
          </w:tcPr>
          <w:p w14:paraId="4BFB1486" w14:textId="77777777" w:rsidR="00D806AF" w:rsidRPr="00EE5B13" w:rsidRDefault="00D806AF" w:rsidP="002029AA">
            <w:pPr>
              <w:pStyle w:val="Definition"/>
              <w:numPr>
                <w:ilvl w:val="0"/>
                <w:numId w:val="0"/>
              </w:numPr>
              <w:rPr>
                <w:rFonts w:ascii="Verdana" w:hAnsi="Verdana" w:cs="Calibri"/>
                <w:color w:val="000000"/>
                <w:sz w:val="18"/>
                <w:szCs w:val="18"/>
              </w:rPr>
            </w:pPr>
            <w:r w:rsidRPr="00EE5B13">
              <w:rPr>
                <w:rFonts w:ascii="Verdana" w:hAnsi="Verdana" w:cs="Calibri"/>
                <w:color w:val="000000"/>
                <w:sz w:val="18"/>
                <w:szCs w:val="18"/>
              </w:rPr>
              <w:t>means a day other than a Saturday, Sunday or bank or public holiday in England;</w:t>
            </w:r>
          </w:p>
        </w:tc>
      </w:tr>
      <w:tr w:rsidR="00D806AF" w:rsidRPr="00EE5B13" w14:paraId="0A9100E7" w14:textId="77777777" w:rsidTr="0050426B">
        <w:tc>
          <w:tcPr>
            <w:tcW w:w="2754" w:type="dxa"/>
          </w:tcPr>
          <w:p w14:paraId="4C407F41" w14:textId="77777777" w:rsidR="00D806AF" w:rsidRPr="00EE5B13" w:rsidRDefault="00D806AF" w:rsidP="002029AA">
            <w:pPr>
              <w:pStyle w:val="TermsInTable"/>
              <w:rPr>
                <w:rFonts w:ascii="Verdana" w:hAnsi="Verdana" w:cs="Calibri"/>
                <w:b/>
                <w:color w:val="000000"/>
                <w:sz w:val="18"/>
                <w:szCs w:val="18"/>
              </w:rPr>
            </w:pPr>
            <w:r w:rsidRPr="00EE5B13">
              <w:rPr>
                <w:rFonts w:ascii="Verdana" w:hAnsi="Verdana" w:cs="Calibri"/>
                <w:b/>
                <w:color w:val="000000"/>
                <w:sz w:val="18"/>
                <w:szCs w:val="18"/>
              </w:rPr>
              <w:t xml:space="preserve">Commencement Date </w:t>
            </w:r>
          </w:p>
        </w:tc>
        <w:tc>
          <w:tcPr>
            <w:tcW w:w="4822" w:type="dxa"/>
          </w:tcPr>
          <w:p w14:paraId="615EBD4C" w14:textId="77777777" w:rsidR="00D806AF" w:rsidRPr="00EE5B13" w:rsidRDefault="00D806AF" w:rsidP="002029AA">
            <w:pPr>
              <w:pStyle w:val="Definition"/>
              <w:numPr>
                <w:ilvl w:val="0"/>
                <w:numId w:val="0"/>
              </w:numPr>
              <w:rPr>
                <w:rFonts w:ascii="Verdana" w:hAnsi="Verdana" w:cs="Calibri"/>
                <w:color w:val="000000"/>
                <w:sz w:val="18"/>
                <w:szCs w:val="18"/>
              </w:rPr>
            </w:pPr>
            <w:r w:rsidRPr="00EE5B13">
              <w:rPr>
                <w:rFonts w:ascii="Verdana" w:hAnsi="Verdana" w:cs="Calibri"/>
                <w:color w:val="000000"/>
                <w:sz w:val="18"/>
                <w:szCs w:val="18"/>
              </w:rPr>
              <w:t xml:space="preserve">means the date </w:t>
            </w:r>
            <w:r w:rsidR="00EA57F1" w:rsidRPr="00EE5B13">
              <w:rPr>
                <w:rFonts w:ascii="Verdana" w:hAnsi="Verdana" w:cs="Calibri"/>
                <w:color w:val="000000"/>
                <w:sz w:val="18"/>
                <w:szCs w:val="18"/>
              </w:rPr>
              <w:t xml:space="preserve">at the head </w:t>
            </w:r>
            <w:r w:rsidRPr="00EE5B13">
              <w:rPr>
                <w:rFonts w:ascii="Verdana" w:hAnsi="Verdana" w:cs="Calibri"/>
                <w:color w:val="000000"/>
                <w:sz w:val="18"/>
                <w:szCs w:val="18"/>
              </w:rPr>
              <w:t xml:space="preserve">of this Agreement </w:t>
            </w:r>
            <w:r w:rsidR="00EA57F1" w:rsidRPr="00EE5B13">
              <w:rPr>
                <w:rFonts w:ascii="Verdana" w:hAnsi="Verdana" w:cs="Calibri"/>
                <w:color w:val="000000"/>
                <w:sz w:val="18"/>
                <w:szCs w:val="18"/>
              </w:rPr>
              <w:t>or</w:t>
            </w:r>
            <w:r w:rsidRPr="00EE5B13">
              <w:rPr>
                <w:rFonts w:ascii="Verdana" w:hAnsi="Verdana" w:cs="Calibri"/>
                <w:color w:val="000000"/>
                <w:sz w:val="18"/>
                <w:szCs w:val="18"/>
              </w:rPr>
              <w:t xml:space="preserve"> </w:t>
            </w:r>
            <w:r w:rsidR="00EA57F1" w:rsidRPr="00EE5B13">
              <w:rPr>
                <w:rFonts w:ascii="Verdana" w:hAnsi="Verdana" w:cs="Calibri"/>
                <w:color w:val="000000"/>
                <w:sz w:val="18"/>
                <w:szCs w:val="18"/>
              </w:rPr>
              <w:t>where no such date is set out, the date of the last signature to this Agreement</w:t>
            </w:r>
            <w:r w:rsidRPr="00EE5B13">
              <w:rPr>
                <w:rFonts w:ascii="Verdana" w:hAnsi="Verdana" w:cs="Calibri"/>
                <w:color w:val="000000"/>
                <w:sz w:val="18"/>
                <w:szCs w:val="18"/>
              </w:rPr>
              <w:t>;</w:t>
            </w:r>
          </w:p>
        </w:tc>
      </w:tr>
      <w:tr w:rsidR="00D806AF" w:rsidRPr="00EE5B13" w14:paraId="200F2B93" w14:textId="77777777" w:rsidTr="0050426B">
        <w:tc>
          <w:tcPr>
            <w:tcW w:w="2754" w:type="dxa"/>
          </w:tcPr>
          <w:p w14:paraId="77DC4DCB" w14:textId="77777777" w:rsidR="00D806AF" w:rsidRPr="00EE5B13" w:rsidRDefault="00D806AF" w:rsidP="002029AA">
            <w:pPr>
              <w:pStyle w:val="TermsInTable"/>
              <w:rPr>
                <w:rFonts w:ascii="Verdana" w:hAnsi="Verdana" w:cs="Calibri"/>
                <w:b/>
                <w:color w:val="000000"/>
                <w:sz w:val="18"/>
                <w:szCs w:val="18"/>
              </w:rPr>
            </w:pPr>
            <w:r w:rsidRPr="00EE5B13">
              <w:rPr>
                <w:rFonts w:ascii="Verdana" w:hAnsi="Verdana" w:cs="Calibri"/>
                <w:b/>
                <w:color w:val="000000"/>
                <w:sz w:val="18"/>
                <w:szCs w:val="18"/>
              </w:rPr>
              <w:t xml:space="preserve">Confidential Information </w:t>
            </w:r>
          </w:p>
        </w:tc>
        <w:tc>
          <w:tcPr>
            <w:tcW w:w="4822" w:type="dxa"/>
          </w:tcPr>
          <w:p w14:paraId="59A16792" w14:textId="77777777" w:rsidR="00D806AF" w:rsidRPr="00EE5B13" w:rsidRDefault="00D806AF" w:rsidP="002029AA">
            <w:pPr>
              <w:pStyle w:val="Definition"/>
              <w:numPr>
                <w:ilvl w:val="0"/>
                <w:numId w:val="0"/>
              </w:numPr>
              <w:rPr>
                <w:rFonts w:ascii="Verdana" w:hAnsi="Verdana" w:cs="Calibri"/>
                <w:color w:val="000000"/>
                <w:sz w:val="18"/>
                <w:szCs w:val="18"/>
              </w:rPr>
            </w:pPr>
            <w:r w:rsidRPr="00EE5B13">
              <w:rPr>
                <w:rFonts w:ascii="Verdana" w:hAnsi="Verdana" w:cs="Calibri"/>
                <w:color w:val="000000"/>
                <w:sz w:val="18"/>
                <w:szCs w:val="18"/>
              </w:rPr>
              <w:t>has the meaning given in clause 7.1;</w:t>
            </w:r>
          </w:p>
        </w:tc>
      </w:tr>
      <w:tr w:rsidR="00D806AF" w:rsidRPr="00EE5B13" w14:paraId="3F5B152D" w14:textId="77777777" w:rsidTr="0050426B">
        <w:trPr>
          <w:trHeight w:val="714"/>
        </w:trPr>
        <w:tc>
          <w:tcPr>
            <w:tcW w:w="2754" w:type="dxa"/>
          </w:tcPr>
          <w:p w14:paraId="214FBDF0" w14:textId="77777777" w:rsidR="00D806AF" w:rsidRPr="00EE5B13" w:rsidRDefault="00D806AF" w:rsidP="002029AA">
            <w:pPr>
              <w:pStyle w:val="TermsInTable"/>
              <w:rPr>
                <w:rFonts w:ascii="Verdana" w:hAnsi="Verdana" w:cs="Calibri"/>
                <w:b/>
                <w:color w:val="000000"/>
                <w:sz w:val="18"/>
                <w:szCs w:val="18"/>
              </w:rPr>
            </w:pPr>
            <w:r w:rsidRPr="00EE5B13">
              <w:rPr>
                <w:rFonts w:ascii="Verdana" w:hAnsi="Verdana" w:cs="Calibri"/>
                <w:b/>
                <w:color w:val="000000"/>
                <w:sz w:val="18"/>
                <w:szCs w:val="18"/>
              </w:rPr>
              <w:t xml:space="preserve">Customer </w:t>
            </w:r>
          </w:p>
        </w:tc>
        <w:tc>
          <w:tcPr>
            <w:tcW w:w="4822" w:type="dxa"/>
          </w:tcPr>
          <w:p w14:paraId="0B365B59" w14:textId="77777777" w:rsidR="00D806AF" w:rsidRPr="00EE5B13" w:rsidRDefault="00D806AF" w:rsidP="002029AA">
            <w:pPr>
              <w:pStyle w:val="Definition"/>
              <w:numPr>
                <w:ilvl w:val="0"/>
                <w:numId w:val="0"/>
              </w:numPr>
              <w:rPr>
                <w:rFonts w:ascii="Verdana" w:hAnsi="Verdana" w:cs="Calibri"/>
                <w:color w:val="000000"/>
                <w:sz w:val="18"/>
                <w:szCs w:val="18"/>
              </w:rPr>
            </w:pPr>
            <w:r w:rsidRPr="00EE5B13">
              <w:rPr>
                <w:rFonts w:ascii="Verdana" w:hAnsi="Verdana" w:cs="Calibri"/>
                <w:color w:val="000000"/>
                <w:sz w:val="18"/>
                <w:szCs w:val="18"/>
              </w:rPr>
              <w:t>means the customer under the main contract</w:t>
            </w:r>
            <w:r w:rsidR="00987CFB" w:rsidRPr="00EE5B13">
              <w:rPr>
                <w:rFonts w:ascii="Verdana" w:hAnsi="Verdana" w:cs="Calibri"/>
                <w:color w:val="000000"/>
                <w:sz w:val="18"/>
                <w:szCs w:val="18"/>
              </w:rPr>
              <w:t xml:space="preserve"> as detailed in the Statement of Work</w:t>
            </w:r>
            <w:r w:rsidRPr="00EE5B13">
              <w:rPr>
                <w:rFonts w:ascii="Verdana" w:hAnsi="Verdana" w:cs="Calibri"/>
                <w:color w:val="000000"/>
                <w:sz w:val="18"/>
                <w:szCs w:val="18"/>
              </w:rPr>
              <w:t>;</w:t>
            </w:r>
          </w:p>
        </w:tc>
      </w:tr>
      <w:tr w:rsidR="00BE5969" w:rsidRPr="00EE5B13" w14:paraId="223F363B" w14:textId="77777777" w:rsidTr="009C1046">
        <w:trPr>
          <w:trHeight w:val="1133"/>
        </w:trPr>
        <w:tc>
          <w:tcPr>
            <w:tcW w:w="2754" w:type="dxa"/>
          </w:tcPr>
          <w:p w14:paraId="23654B39" w14:textId="24B19FB9" w:rsidR="00BE5969" w:rsidRPr="00EE5B13" w:rsidRDefault="00BE5969" w:rsidP="002029AA">
            <w:pPr>
              <w:pStyle w:val="TermsInTable"/>
              <w:rPr>
                <w:rFonts w:ascii="Verdana" w:hAnsi="Verdana" w:cs="Calibri"/>
                <w:b/>
                <w:color w:val="000000"/>
                <w:sz w:val="18"/>
                <w:szCs w:val="18"/>
              </w:rPr>
            </w:pPr>
            <w:r w:rsidRPr="00724D4A">
              <w:rPr>
                <w:rFonts w:ascii="Verdana" w:hAnsi="Verdana" w:cs="Calibri"/>
                <w:b/>
                <w:color w:val="000000"/>
                <w:sz w:val="18"/>
                <w:szCs w:val="18"/>
              </w:rPr>
              <w:t>Data Controller</w:t>
            </w:r>
          </w:p>
        </w:tc>
        <w:tc>
          <w:tcPr>
            <w:tcW w:w="4822" w:type="dxa"/>
          </w:tcPr>
          <w:p w14:paraId="0003862E" w14:textId="07F629F0" w:rsidR="00BE5969" w:rsidRPr="00EE5B13" w:rsidRDefault="00BE5969" w:rsidP="002029AA">
            <w:pPr>
              <w:pStyle w:val="Definition"/>
              <w:numPr>
                <w:ilvl w:val="0"/>
                <w:numId w:val="0"/>
              </w:numPr>
              <w:rPr>
                <w:rFonts w:ascii="Verdana" w:hAnsi="Verdana" w:cs="Calibri"/>
                <w:color w:val="000000"/>
                <w:sz w:val="18"/>
                <w:szCs w:val="18"/>
              </w:rPr>
            </w:pPr>
            <w:r w:rsidRPr="00724D4A">
              <w:rPr>
                <w:rFonts w:ascii="Verdana" w:hAnsi="Verdana" w:cs="Calibri"/>
                <w:color w:val="000000"/>
                <w:sz w:val="18"/>
                <w:szCs w:val="18"/>
              </w:rPr>
              <w:t>means the natural or legal person, public authority, agency or other body which determines the purposes and means of the processing of Personal Data</w:t>
            </w:r>
            <w:r>
              <w:rPr>
                <w:rFonts w:ascii="Verdana" w:hAnsi="Verdana" w:cs="Calibri"/>
                <w:color w:val="000000"/>
                <w:sz w:val="18"/>
                <w:szCs w:val="18"/>
              </w:rPr>
              <w:t>;</w:t>
            </w:r>
          </w:p>
        </w:tc>
      </w:tr>
      <w:tr w:rsidR="00BE5969" w:rsidRPr="00EE5B13" w14:paraId="5FBB1D54" w14:textId="77777777" w:rsidTr="009C1046">
        <w:trPr>
          <w:trHeight w:val="1021"/>
        </w:trPr>
        <w:tc>
          <w:tcPr>
            <w:tcW w:w="2754" w:type="dxa"/>
          </w:tcPr>
          <w:p w14:paraId="4C419EED" w14:textId="694DB90E" w:rsidR="00BE5969" w:rsidRPr="00EE5B13" w:rsidRDefault="00BE5969" w:rsidP="002029AA">
            <w:pPr>
              <w:pStyle w:val="TermsInTable"/>
              <w:rPr>
                <w:rFonts w:ascii="Verdana" w:hAnsi="Verdana" w:cs="Calibri"/>
                <w:b/>
                <w:color w:val="000000"/>
                <w:sz w:val="18"/>
                <w:szCs w:val="18"/>
              </w:rPr>
            </w:pPr>
            <w:r>
              <w:rPr>
                <w:rFonts w:ascii="Verdana" w:hAnsi="Verdana" w:cs="Calibri"/>
                <w:b/>
                <w:color w:val="000000"/>
                <w:sz w:val="18"/>
                <w:szCs w:val="18"/>
              </w:rPr>
              <w:t>Data Processor</w:t>
            </w:r>
          </w:p>
        </w:tc>
        <w:tc>
          <w:tcPr>
            <w:tcW w:w="4822" w:type="dxa"/>
          </w:tcPr>
          <w:p w14:paraId="0C7AD7F2" w14:textId="668B3B87" w:rsidR="00BE5969" w:rsidRPr="00EE5B13" w:rsidRDefault="00BE5969" w:rsidP="002029AA">
            <w:pPr>
              <w:pStyle w:val="Definition"/>
              <w:numPr>
                <w:ilvl w:val="0"/>
                <w:numId w:val="0"/>
              </w:numPr>
              <w:rPr>
                <w:rFonts w:ascii="Verdana" w:hAnsi="Verdana" w:cs="Calibri"/>
                <w:color w:val="000000"/>
                <w:sz w:val="18"/>
                <w:szCs w:val="18"/>
              </w:rPr>
            </w:pPr>
            <w:r w:rsidRPr="00724D4A">
              <w:rPr>
                <w:rFonts w:ascii="Verdana" w:hAnsi="Verdana" w:cs="Calibri"/>
                <w:color w:val="000000"/>
                <w:sz w:val="18"/>
                <w:szCs w:val="18"/>
              </w:rPr>
              <w:t>means the entity acting on behalf of the Data Controller</w:t>
            </w:r>
            <w:r>
              <w:rPr>
                <w:rFonts w:ascii="Verdana" w:hAnsi="Verdana" w:cs="Calibri"/>
                <w:color w:val="000000"/>
                <w:sz w:val="18"/>
                <w:szCs w:val="18"/>
              </w:rPr>
              <w:t>;</w:t>
            </w:r>
          </w:p>
        </w:tc>
      </w:tr>
      <w:tr w:rsidR="00BE5969" w:rsidRPr="00EE5B13" w14:paraId="60A6CF99" w14:textId="77777777" w:rsidTr="0050426B">
        <w:trPr>
          <w:trHeight w:val="2084"/>
        </w:trPr>
        <w:tc>
          <w:tcPr>
            <w:tcW w:w="2754" w:type="dxa"/>
          </w:tcPr>
          <w:p w14:paraId="1165FD52" w14:textId="727E2406" w:rsidR="00BE5969" w:rsidRPr="00EE5B13" w:rsidRDefault="00BE5969" w:rsidP="002029AA">
            <w:pPr>
              <w:pStyle w:val="TermsInTable"/>
              <w:rPr>
                <w:rFonts w:ascii="Verdana" w:hAnsi="Verdana" w:cs="Calibri"/>
                <w:b/>
                <w:color w:val="000000"/>
                <w:sz w:val="18"/>
                <w:szCs w:val="18"/>
              </w:rPr>
            </w:pPr>
            <w:r>
              <w:rPr>
                <w:rFonts w:ascii="Verdana" w:hAnsi="Verdana" w:cs="Calibri"/>
                <w:b/>
                <w:color w:val="000000"/>
                <w:sz w:val="18"/>
                <w:szCs w:val="18"/>
              </w:rPr>
              <w:t>Data Subject</w:t>
            </w:r>
          </w:p>
        </w:tc>
        <w:tc>
          <w:tcPr>
            <w:tcW w:w="4822" w:type="dxa"/>
          </w:tcPr>
          <w:p w14:paraId="10B3E6B8" w14:textId="52658887" w:rsidR="00BE5969" w:rsidRPr="00EE5B13" w:rsidRDefault="00997F4E" w:rsidP="002029AA">
            <w:pPr>
              <w:pStyle w:val="Definition"/>
              <w:numPr>
                <w:ilvl w:val="0"/>
                <w:numId w:val="0"/>
              </w:numPr>
              <w:rPr>
                <w:rFonts w:ascii="Verdana" w:hAnsi="Verdana" w:cs="Calibri"/>
                <w:color w:val="000000"/>
                <w:sz w:val="18"/>
                <w:szCs w:val="18"/>
              </w:rPr>
            </w:pPr>
            <w:r w:rsidRPr="006633F6" w:rsidDel="00A357BA">
              <w:rPr>
                <w:rFonts w:ascii="Verdana" w:hAnsi="Verdana" w:cs="Calibri"/>
                <w:color w:val="000000"/>
                <w:sz w:val="18"/>
                <w:szCs w:val="18"/>
              </w:rPr>
              <w:t xml:space="preserve">means an identified or identifiable natural person. An identifiable natural person is one who can be identified, directly or indirectly, </w:t>
            </w:r>
            <w:proofErr w:type="gramStart"/>
            <w:r w:rsidRPr="006633F6" w:rsidDel="00A357BA">
              <w:rPr>
                <w:rFonts w:ascii="Verdana" w:hAnsi="Verdana" w:cs="Calibri"/>
                <w:color w:val="000000"/>
                <w:sz w:val="18"/>
                <w:szCs w:val="18"/>
              </w:rPr>
              <w:t>in particular by</w:t>
            </w:r>
            <w:proofErr w:type="gramEnd"/>
            <w:r w:rsidRPr="006633F6" w:rsidDel="00A357BA">
              <w:rPr>
                <w:rFonts w:ascii="Verdana" w:hAnsi="Verdana" w:cs="Calibri"/>
                <w:color w:val="000000"/>
                <w:sz w:val="18"/>
                <w:szCs w:val="18"/>
              </w:rPr>
              <w:t xml:space="preserve"> reference to an identifier such as a name, an identification number, location data, an online identifier or to one or more factors specific to the physical, physiological, genetic, mental, economic, cultural or social identity of that natural person</w:t>
            </w:r>
            <w:r>
              <w:rPr>
                <w:rFonts w:ascii="Verdana" w:hAnsi="Verdana" w:cs="Calibri"/>
                <w:color w:val="000000"/>
                <w:sz w:val="18"/>
                <w:szCs w:val="18"/>
              </w:rPr>
              <w:t>;</w:t>
            </w:r>
          </w:p>
        </w:tc>
      </w:tr>
      <w:tr w:rsidR="00A84642" w:rsidRPr="00EE5B13" w14:paraId="04FCCDE1" w14:textId="77777777" w:rsidTr="0050426B">
        <w:trPr>
          <w:trHeight w:val="2084"/>
        </w:trPr>
        <w:tc>
          <w:tcPr>
            <w:tcW w:w="2754" w:type="dxa"/>
          </w:tcPr>
          <w:p w14:paraId="24482525" w14:textId="77777777" w:rsidR="00A84642" w:rsidRPr="00EE5B13" w:rsidRDefault="00A84642" w:rsidP="002029AA">
            <w:pPr>
              <w:pStyle w:val="TermsInTable"/>
              <w:rPr>
                <w:rFonts w:ascii="Verdana" w:hAnsi="Verdana" w:cs="Calibri"/>
                <w:b/>
                <w:color w:val="000000"/>
                <w:sz w:val="18"/>
                <w:szCs w:val="18"/>
              </w:rPr>
            </w:pPr>
            <w:r w:rsidRPr="00EE5B13">
              <w:rPr>
                <w:rFonts w:ascii="Verdana" w:hAnsi="Verdana" w:cs="Calibri"/>
                <w:b/>
                <w:color w:val="000000"/>
                <w:sz w:val="18"/>
                <w:szCs w:val="18"/>
              </w:rPr>
              <w:lastRenderedPageBreak/>
              <w:t>Default</w:t>
            </w:r>
          </w:p>
        </w:tc>
        <w:tc>
          <w:tcPr>
            <w:tcW w:w="4822" w:type="dxa"/>
          </w:tcPr>
          <w:p w14:paraId="7EC5CAAA" w14:textId="77777777" w:rsidR="00A84642" w:rsidRPr="00EE5B13" w:rsidRDefault="00A84642" w:rsidP="002029AA">
            <w:pPr>
              <w:pStyle w:val="Definition"/>
              <w:numPr>
                <w:ilvl w:val="0"/>
                <w:numId w:val="0"/>
              </w:numPr>
              <w:rPr>
                <w:rFonts w:ascii="Verdana" w:hAnsi="Verdana" w:cs="Calibri"/>
                <w:color w:val="000000"/>
                <w:sz w:val="18"/>
                <w:szCs w:val="18"/>
              </w:rPr>
            </w:pPr>
            <w:r w:rsidRPr="00EE5B13">
              <w:rPr>
                <w:rFonts w:ascii="Verdana" w:hAnsi="Verdana" w:cs="Calibri"/>
                <w:color w:val="000000"/>
                <w:sz w:val="18"/>
                <w:szCs w:val="18"/>
              </w:rPr>
              <w:t>means any breach of the obligations of either party or any actionable default, act, omission, negligence or statement of either party, agents or sub-contractors of either party in connection with or in relation to the subject matter of this Agreement and in respect of which such party is liable to the other.</w:t>
            </w:r>
          </w:p>
        </w:tc>
      </w:tr>
      <w:tr w:rsidR="00A84642" w:rsidRPr="00EE5B13" w14:paraId="50F33B53" w14:textId="77777777" w:rsidTr="0050426B">
        <w:trPr>
          <w:trHeight w:val="1071"/>
        </w:trPr>
        <w:tc>
          <w:tcPr>
            <w:tcW w:w="2754" w:type="dxa"/>
          </w:tcPr>
          <w:p w14:paraId="7172D66D" w14:textId="77777777" w:rsidR="00A84642" w:rsidRPr="00EE5B13" w:rsidRDefault="00A84642" w:rsidP="002029AA">
            <w:pPr>
              <w:pStyle w:val="TermsInTable"/>
              <w:rPr>
                <w:rFonts w:ascii="Verdana" w:hAnsi="Verdana" w:cs="Calibri"/>
                <w:b/>
                <w:color w:val="000000"/>
                <w:sz w:val="18"/>
                <w:szCs w:val="18"/>
              </w:rPr>
            </w:pPr>
            <w:r w:rsidRPr="00EE5B13">
              <w:rPr>
                <w:rFonts w:ascii="Verdana" w:hAnsi="Verdana" w:cs="Calibri"/>
                <w:b/>
                <w:color w:val="000000"/>
                <w:sz w:val="18"/>
                <w:szCs w:val="18"/>
              </w:rPr>
              <w:t>Deliverables</w:t>
            </w:r>
          </w:p>
        </w:tc>
        <w:tc>
          <w:tcPr>
            <w:tcW w:w="4822" w:type="dxa"/>
          </w:tcPr>
          <w:p w14:paraId="5D98FB72" w14:textId="77777777" w:rsidR="00A84642" w:rsidRPr="00EE5B13" w:rsidRDefault="00A84642" w:rsidP="002029AA">
            <w:pPr>
              <w:pStyle w:val="Definition"/>
              <w:numPr>
                <w:ilvl w:val="0"/>
                <w:numId w:val="0"/>
              </w:numPr>
              <w:rPr>
                <w:rFonts w:ascii="Verdana" w:hAnsi="Verdana" w:cs="Calibri"/>
                <w:color w:val="000000"/>
                <w:sz w:val="18"/>
                <w:szCs w:val="18"/>
              </w:rPr>
            </w:pPr>
            <w:r w:rsidRPr="00EE5B13">
              <w:rPr>
                <w:rFonts w:ascii="Verdana" w:hAnsi="Verdana" w:cs="Calibri"/>
                <w:color w:val="000000"/>
                <w:sz w:val="18"/>
                <w:szCs w:val="18"/>
              </w:rPr>
              <w:t>any deliverables to be provided as part of the Sub-Contract Work including those deliverables specified in a Statement of Work;</w:t>
            </w:r>
          </w:p>
        </w:tc>
      </w:tr>
      <w:tr w:rsidR="00A03849" w:rsidRPr="00EE5B13" w14:paraId="25816A83" w14:textId="77777777" w:rsidTr="0050426B">
        <w:trPr>
          <w:trHeight w:val="1071"/>
        </w:trPr>
        <w:tc>
          <w:tcPr>
            <w:tcW w:w="2754" w:type="dxa"/>
          </w:tcPr>
          <w:p w14:paraId="173FF9B5" w14:textId="0BFA96AF" w:rsidR="00A03849" w:rsidRPr="00EE5B13" w:rsidRDefault="00A03849" w:rsidP="002029AA">
            <w:pPr>
              <w:pStyle w:val="TermsInTable"/>
              <w:rPr>
                <w:rFonts w:ascii="Verdana" w:hAnsi="Verdana" w:cs="Calibri"/>
                <w:b/>
                <w:color w:val="000000"/>
                <w:sz w:val="18"/>
                <w:szCs w:val="18"/>
              </w:rPr>
            </w:pPr>
            <w:r>
              <w:rPr>
                <w:rFonts w:ascii="Verdana" w:hAnsi="Verdana" w:cs="Calibri"/>
                <w:b/>
                <w:color w:val="000000"/>
                <w:sz w:val="18"/>
                <w:szCs w:val="18"/>
              </w:rPr>
              <w:t>Force Majeure</w:t>
            </w:r>
          </w:p>
        </w:tc>
        <w:tc>
          <w:tcPr>
            <w:tcW w:w="4822" w:type="dxa"/>
          </w:tcPr>
          <w:p w14:paraId="0C5B4C0E" w14:textId="3FF3CC7A" w:rsidR="00A03849" w:rsidRPr="00EE5B13" w:rsidRDefault="00A03849" w:rsidP="000D6BFF">
            <w:pPr>
              <w:pStyle w:val="Definition"/>
              <w:numPr>
                <w:ilvl w:val="0"/>
                <w:numId w:val="0"/>
              </w:numPr>
              <w:rPr>
                <w:rFonts w:ascii="Verdana" w:hAnsi="Verdana" w:cs="Calibri"/>
                <w:color w:val="000000"/>
                <w:sz w:val="18"/>
                <w:szCs w:val="18"/>
              </w:rPr>
            </w:pPr>
            <w:r w:rsidRPr="00A03849">
              <w:rPr>
                <w:rFonts w:ascii="Verdana" w:hAnsi="Verdana" w:cs="Calibri"/>
                <w:color w:val="000000"/>
                <w:sz w:val="18"/>
                <w:szCs w:val="18"/>
              </w:rPr>
              <w:t>means an eve</w:t>
            </w:r>
            <w:r w:rsidR="000D6BFF">
              <w:rPr>
                <w:rFonts w:ascii="Verdana" w:hAnsi="Verdana" w:cs="Calibri"/>
                <w:color w:val="000000"/>
                <w:sz w:val="18"/>
                <w:szCs w:val="18"/>
              </w:rPr>
              <w:t>nt</w:t>
            </w:r>
            <w:r w:rsidRPr="00A03849">
              <w:rPr>
                <w:rFonts w:ascii="Verdana" w:hAnsi="Verdana" w:cs="Calibri"/>
                <w:color w:val="000000"/>
                <w:sz w:val="18"/>
                <w:szCs w:val="18"/>
              </w:rPr>
              <w:t xml:space="preserve"> beyond </w:t>
            </w:r>
            <w:r>
              <w:rPr>
                <w:rFonts w:ascii="Verdana" w:hAnsi="Verdana" w:cs="Calibri"/>
                <w:color w:val="000000"/>
                <w:sz w:val="18"/>
                <w:szCs w:val="18"/>
              </w:rPr>
              <w:t xml:space="preserve">a party’s </w:t>
            </w:r>
            <w:r w:rsidRPr="00A03849">
              <w:rPr>
                <w:rFonts w:ascii="Verdana" w:hAnsi="Verdana" w:cs="Calibri"/>
                <w:color w:val="000000"/>
                <w:sz w:val="18"/>
                <w:szCs w:val="18"/>
              </w:rPr>
              <w:t xml:space="preserve">reasonable control </w:t>
            </w:r>
            <w:r w:rsidR="000D6BFF">
              <w:rPr>
                <w:rFonts w:ascii="Verdana" w:hAnsi="Verdana" w:cs="Calibri"/>
                <w:color w:val="000000"/>
                <w:sz w:val="18"/>
                <w:szCs w:val="18"/>
              </w:rPr>
              <w:t xml:space="preserve">that could not have been reasonably anticipated or avoided </w:t>
            </w:r>
            <w:r w:rsidRPr="00A03849">
              <w:rPr>
                <w:rFonts w:ascii="Verdana" w:hAnsi="Verdana" w:cs="Calibri"/>
                <w:color w:val="000000"/>
                <w:sz w:val="18"/>
                <w:szCs w:val="18"/>
              </w:rPr>
              <w:t>and is not attributable to any act or failure to take preventative action by that party</w:t>
            </w:r>
            <w:r w:rsidR="00AC510A">
              <w:rPr>
                <w:rFonts w:ascii="Verdana" w:hAnsi="Verdana" w:cs="Calibri"/>
                <w:color w:val="000000"/>
                <w:sz w:val="18"/>
                <w:szCs w:val="18"/>
              </w:rPr>
              <w:t>. Examples of such events</w:t>
            </w:r>
            <w:r w:rsidR="000D6BFF">
              <w:rPr>
                <w:rFonts w:ascii="Verdana" w:hAnsi="Verdana" w:cs="Calibri"/>
                <w:color w:val="000000"/>
                <w:sz w:val="18"/>
                <w:szCs w:val="18"/>
              </w:rPr>
              <w:t xml:space="preserve"> may </w:t>
            </w:r>
            <w:proofErr w:type="gramStart"/>
            <w:r w:rsidR="000D6BFF">
              <w:rPr>
                <w:rFonts w:ascii="Verdana" w:hAnsi="Verdana" w:cs="Calibri"/>
                <w:color w:val="000000"/>
                <w:sz w:val="18"/>
                <w:szCs w:val="18"/>
              </w:rPr>
              <w:t>include</w:t>
            </w:r>
            <w:r w:rsidRPr="00A03849">
              <w:rPr>
                <w:rFonts w:ascii="Verdana" w:hAnsi="Verdana" w:cs="Calibri"/>
                <w:color w:val="000000"/>
                <w:sz w:val="18"/>
                <w:szCs w:val="18"/>
              </w:rPr>
              <w:t>,</w:t>
            </w:r>
            <w:proofErr w:type="gramEnd"/>
            <w:r w:rsidR="000D6BFF">
              <w:rPr>
                <w:rFonts w:ascii="Verdana" w:hAnsi="Verdana" w:cs="Calibri"/>
                <w:color w:val="000000"/>
                <w:sz w:val="18"/>
                <w:szCs w:val="18"/>
              </w:rPr>
              <w:t xml:space="preserve"> an</w:t>
            </w:r>
            <w:r w:rsidRPr="00A03849">
              <w:rPr>
                <w:rFonts w:ascii="Verdana" w:hAnsi="Verdana" w:cs="Calibri"/>
                <w:color w:val="000000"/>
                <w:sz w:val="18"/>
                <w:szCs w:val="18"/>
              </w:rPr>
              <w:t xml:space="preserve"> act of God</w:t>
            </w:r>
            <w:r w:rsidR="000D6BFF">
              <w:rPr>
                <w:rFonts w:ascii="Verdana" w:hAnsi="Verdana" w:cs="Calibri"/>
                <w:color w:val="000000"/>
                <w:sz w:val="18"/>
                <w:szCs w:val="18"/>
              </w:rPr>
              <w:t xml:space="preserve">, </w:t>
            </w:r>
            <w:r w:rsidRPr="00A03849">
              <w:rPr>
                <w:rFonts w:ascii="Verdana" w:hAnsi="Verdana" w:cs="Calibri"/>
                <w:color w:val="000000"/>
                <w:sz w:val="18"/>
                <w:szCs w:val="18"/>
              </w:rPr>
              <w:t>flood</w:t>
            </w:r>
            <w:r w:rsidR="000D6BFF">
              <w:rPr>
                <w:rFonts w:ascii="Verdana" w:hAnsi="Verdana" w:cs="Calibri"/>
                <w:color w:val="000000"/>
                <w:sz w:val="18"/>
                <w:szCs w:val="18"/>
              </w:rPr>
              <w:t>,</w:t>
            </w:r>
            <w:r w:rsidRPr="00A03849">
              <w:rPr>
                <w:rFonts w:ascii="Verdana" w:hAnsi="Verdana" w:cs="Calibri"/>
                <w:color w:val="000000"/>
                <w:sz w:val="18"/>
                <w:szCs w:val="18"/>
              </w:rPr>
              <w:t xml:space="preserve"> fire</w:t>
            </w:r>
            <w:r w:rsidR="000D6BFF">
              <w:rPr>
                <w:rFonts w:ascii="Verdana" w:hAnsi="Verdana" w:cs="Calibri"/>
                <w:color w:val="000000"/>
                <w:sz w:val="18"/>
                <w:szCs w:val="18"/>
              </w:rPr>
              <w:t>,</w:t>
            </w:r>
            <w:r w:rsidRPr="00A03849">
              <w:rPr>
                <w:rFonts w:ascii="Verdana" w:hAnsi="Verdana" w:cs="Calibri"/>
                <w:color w:val="000000"/>
                <w:sz w:val="18"/>
                <w:szCs w:val="18"/>
              </w:rPr>
              <w:t xml:space="preserve"> explosion</w:t>
            </w:r>
            <w:r w:rsidR="000D6BFF">
              <w:rPr>
                <w:rFonts w:ascii="Verdana" w:hAnsi="Verdana" w:cs="Calibri"/>
                <w:color w:val="000000"/>
                <w:sz w:val="18"/>
                <w:szCs w:val="18"/>
              </w:rPr>
              <w:t>,</w:t>
            </w:r>
            <w:r w:rsidRPr="00A03849">
              <w:rPr>
                <w:rFonts w:ascii="Verdana" w:hAnsi="Verdana" w:cs="Calibri"/>
                <w:color w:val="000000"/>
                <w:sz w:val="18"/>
                <w:szCs w:val="18"/>
              </w:rPr>
              <w:t xml:space="preserve"> lightning, earthquake or other natural disaster; war, riot or civil unrest;</w:t>
            </w:r>
          </w:p>
        </w:tc>
      </w:tr>
      <w:tr w:rsidR="00A84642" w:rsidRPr="00EE5B13" w14:paraId="55CC298B" w14:textId="77777777" w:rsidTr="0050426B">
        <w:trPr>
          <w:trHeight w:val="1363"/>
        </w:trPr>
        <w:tc>
          <w:tcPr>
            <w:tcW w:w="2754" w:type="dxa"/>
          </w:tcPr>
          <w:p w14:paraId="1E37C31C" w14:textId="77777777" w:rsidR="00A84642" w:rsidRPr="00EE5B13" w:rsidRDefault="00A84642" w:rsidP="002029AA">
            <w:pPr>
              <w:pStyle w:val="TermsInTable"/>
              <w:spacing w:after="0"/>
              <w:rPr>
                <w:rFonts w:ascii="Verdana" w:hAnsi="Verdana" w:cs="Calibri"/>
                <w:b/>
                <w:color w:val="000000"/>
                <w:sz w:val="18"/>
                <w:szCs w:val="18"/>
              </w:rPr>
            </w:pPr>
            <w:r w:rsidRPr="00EE5B13">
              <w:rPr>
                <w:rFonts w:ascii="Verdana" w:hAnsi="Verdana" w:cs="Calibri"/>
                <w:b/>
                <w:color w:val="000000"/>
                <w:sz w:val="18"/>
                <w:szCs w:val="18"/>
              </w:rPr>
              <w:t>Good Industry Practice</w:t>
            </w:r>
          </w:p>
        </w:tc>
        <w:tc>
          <w:tcPr>
            <w:tcW w:w="4822" w:type="dxa"/>
          </w:tcPr>
          <w:p w14:paraId="5C44C87C" w14:textId="77777777" w:rsidR="00A84642" w:rsidRPr="00EE5B13" w:rsidRDefault="00A84642" w:rsidP="002029AA">
            <w:pPr>
              <w:pStyle w:val="Definition"/>
              <w:numPr>
                <w:ilvl w:val="0"/>
                <w:numId w:val="0"/>
              </w:numPr>
              <w:rPr>
                <w:rFonts w:ascii="Verdana" w:hAnsi="Verdana" w:cs="Calibri"/>
                <w:color w:val="000000"/>
                <w:sz w:val="18"/>
                <w:szCs w:val="18"/>
              </w:rPr>
            </w:pPr>
            <w:r w:rsidRPr="00EE5B13">
              <w:rPr>
                <w:rFonts w:ascii="Verdana" w:hAnsi="Verdana" w:cs="Calibri"/>
                <w:color w:val="000000"/>
                <w:sz w:val="18"/>
                <w:szCs w:val="18"/>
              </w:rPr>
              <w:t>shall mean the exercise of that degree of skill, care, prudence, efficiency, foresight and timeliness as would be expected from a leading company within the relevant industry or business sector</w:t>
            </w:r>
          </w:p>
        </w:tc>
      </w:tr>
      <w:tr w:rsidR="00D806AF" w:rsidRPr="00EE5B13" w14:paraId="2B5E0886" w14:textId="77777777" w:rsidTr="0050426B">
        <w:trPr>
          <w:trHeight w:val="705"/>
        </w:trPr>
        <w:tc>
          <w:tcPr>
            <w:tcW w:w="2754" w:type="dxa"/>
          </w:tcPr>
          <w:p w14:paraId="146293F0" w14:textId="77777777" w:rsidR="00CA5475" w:rsidRPr="00EE5B13" w:rsidRDefault="00D806AF" w:rsidP="002029AA">
            <w:pPr>
              <w:pStyle w:val="TermsInTable"/>
              <w:rPr>
                <w:rFonts w:ascii="Verdana" w:hAnsi="Verdana" w:cs="Calibri"/>
                <w:b/>
                <w:color w:val="000000"/>
                <w:sz w:val="18"/>
                <w:szCs w:val="18"/>
              </w:rPr>
            </w:pPr>
            <w:r w:rsidRPr="00EE5B13">
              <w:rPr>
                <w:rFonts w:ascii="Verdana" w:hAnsi="Verdana" w:cs="Calibri"/>
                <w:b/>
                <w:color w:val="000000"/>
                <w:sz w:val="18"/>
                <w:szCs w:val="18"/>
              </w:rPr>
              <w:t xml:space="preserve">Intellectual Property Rights </w:t>
            </w:r>
            <w:r w:rsidR="00CA5475" w:rsidRPr="00EE5B13">
              <w:rPr>
                <w:rFonts w:ascii="Verdana" w:hAnsi="Verdana" w:cs="Calibri"/>
                <w:b/>
                <w:color w:val="000000"/>
                <w:sz w:val="18"/>
                <w:szCs w:val="18"/>
              </w:rPr>
              <w:t>(IPRs)</w:t>
            </w:r>
          </w:p>
        </w:tc>
        <w:tc>
          <w:tcPr>
            <w:tcW w:w="4822" w:type="dxa"/>
          </w:tcPr>
          <w:p w14:paraId="24D21AE2" w14:textId="77777777" w:rsidR="00D806AF" w:rsidRPr="00EE5B13" w:rsidRDefault="00D806AF" w:rsidP="002029AA">
            <w:pPr>
              <w:pStyle w:val="Definition"/>
              <w:numPr>
                <w:ilvl w:val="0"/>
                <w:numId w:val="0"/>
              </w:numPr>
              <w:rPr>
                <w:rFonts w:ascii="Verdana" w:hAnsi="Verdana" w:cs="Calibri"/>
                <w:color w:val="000000"/>
                <w:sz w:val="18"/>
                <w:szCs w:val="18"/>
              </w:rPr>
            </w:pPr>
            <w:r w:rsidRPr="00EE5B13">
              <w:rPr>
                <w:rFonts w:ascii="Verdana" w:hAnsi="Verdana" w:cs="Calibri"/>
                <w:color w:val="000000"/>
                <w:sz w:val="18"/>
                <w:szCs w:val="18"/>
              </w:rPr>
              <w:t xml:space="preserve">means copyright, patents, rights in inventions, rights in confidential information, Know-how, trade secrets, </w:t>
            </w:r>
            <w:proofErr w:type="spellStart"/>
            <w:r w:rsidRPr="00EE5B13">
              <w:rPr>
                <w:rFonts w:ascii="Verdana" w:hAnsi="Verdana" w:cs="Calibri"/>
                <w:color w:val="000000"/>
                <w:sz w:val="18"/>
                <w:szCs w:val="18"/>
              </w:rPr>
              <w:t>trade marks</w:t>
            </w:r>
            <w:proofErr w:type="spellEnd"/>
            <w:r w:rsidRPr="00EE5B13">
              <w:rPr>
                <w:rFonts w:ascii="Verdana" w:hAnsi="Verdana" w:cs="Calibri"/>
                <w:color w:val="000000"/>
                <w:sz w:val="18"/>
                <w:szCs w:val="18"/>
              </w:rPr>
              <w:t>, service marks, trade names, design rights, rights in get-up, database rights, rights in data, semi-conductor chip topography rights, mask works, utility models, domain names, rights in computer software and all similar rights of whatever nature and, in each case: (</w:t>
            </w:r>
            <w:proofErr w:type="spellStart"/>
            <w:r w:rsidRPr="00EE5B13">
              <w:rPr>
                <w:rFonts w:ascii="Verdana" w:hAnsi="Verdana" w:cs="Calibri"/>
                <w:color w:val="000000"/>
                <w:sz w:val="18"/>
                <w:szCs w:val="18"/>
              </w:rPr>
              <w:t>i</w:t>
            </w:r>
            <w:proofErr w:type="spellEnd"/>
            <w:r w:rsidRPr="00EE5B13">
              <w:rPr>
                <w:rFonts w:ascii="Verdana" w:hAnsi="Verdana" w:cs="Calibri"/>
                <w:color w:val="000000"/>
                <w:sz w:val="18"/>
                <w:szCs w:val="18"/>
              </w:rPr>
              <w:t>) whether registered or not, (ii) including any applications to protect or register such rights, (iii) including all renewals and extensions of such rights or applications, (iv) whether vested, contingent or future and (v) wherever existing;</w:t>
            </w:r>
          </w:p>
        </w:tc>
      </w:tr>
      <w:tr w:rsidR="00997F4E" w:rsidRPr="00EE5B13" w14:paraId="697E7308" w14:textId="77777777" w:rsidTr="0050426B">
        <w:trPr>
          <w:trHeight w:val="689"/>
        </w:trPr>
        <w:tc>
          <w:tcPr>
            <w:tcW w:w="2754" w:type="dxa"/>
          </w:tcPr>
          <w:p w14:paraId="2AD03014" w14:textId="0F103BD2" w:rsidR="00997F4E" w:rsidRPr="00EE5B13" w:rsidRDefault="00997F4E" w:rsidP="002029AA">
            <w:pPr>
              <w:pStyle w:val="TermsInTable"/>
              <w:rPr>
                <w:rFonts w:ascii="Verdana" w:hAnsi="Verdana" w:cs="Calibri"/>
                <w:b/>
                <w:color w:val="000000"/>
                <w:sz w:val="18"/>
                <w:szCs w:val="18"/>
              </w:rPr>
            </w:pPr>
            <w:r>
              <w:rPr>
                <w:rFonts w:ascii="Verdana" w:hAnsi="Verdana" w:cs="Calibri"/>
                <w:b/>
                <w:color w:val="000000"/>
                <w:sz w:val="18"/>
                <w:szCs w:val="18"/>
              </w:rPr>
              <w:t xml:space="preserve">International Data Transfer </w:t>
            </w:r>
            <w:r w:rsidR="00471A63">
              <w:rPr>
                <w:rFonts w:ascii="Verdana" w:hAnsi="Verdana" w:cs="Calibri"/>
                <w:b/>
                <w:color w:val="000000"/>
                <w:sz w:val="18"/>
                <w:szCs w:val="18"/>
              </w:rPr>
              <w:t>Addendum (“UK Addendum”)</w:t>
            </w:r>
          </w:p>
        </w:tc>
        <w:tc>
          <w:tcPr>
            <w:tcW w:w="4822" w:type="dxa"/>
          </w:tcPr>
          <w:p w14:paraId="0FD13F84" w14:textId="6AF86A38" w:rsidR="00997F4E" w:rsidRPr="00EE5B13" w:rsidRDefault="00471A63" w:rsidP="002029AA">
            <w:pPr>
              <w:pStyle w:val="Definition"/>
              <w:numPr>
                <w:ilvl w:val="0"/>
                <w:numId w:val="0"/>
              </w:numPr>
              <w:rPr>
                <w:rFonts w:ascii="Verdana" w:hAnsi="Verdana" w:cs="Calibri"/>
                <w:color w:val="000000"/>
                <w:sz w:val="18"/>
                <w:szCs w:val="18"/>
              </w:rPr>
            </w:pPr>
            <w:r w:rsidRPr="00EE148C">
              <w:rPr>
                <w:rFonts w:ascii="Verdana" w:hAnsi="Verdana" w:cs="Calibri"/>
                <w:color w:val="000000"/>
                <w:sz w:val="18"/>
                <w:szCs w:val="18"/>
              </w:rPr>
              <w:t>means the addendum to the EU Commission standard contractual clauses as amended from time to time</w:t>
            </w:r>
            <w:r w:rsidR="009A70B0">
              <w:rPr>
                <w:rFonts w:ascii="Verdana" w:hAnsi="Verdana" w:cs="Calibri"/>
                <w:color w:val="000000"/>
                <w:sz w:val="18"/>
                <w:szCs w:val="18"/>
              </w:rPr>
              <w:t>;</w:t>
            </w:r>
          </w:p>
        </w:tc>
      </w:tr>
      <w:tr w:rsidR="00420FE6" w:rsidRPr="00EE5B13" w14:paraId="5E779ADF" w14:textId="77777777" w:rsidTr="0050426B">
        <w:trPr>
          <w:trHeight w:val="689"/>
        </w:trPr>
        <w:tc>
          <w:tcPr>
            <w:tcW w:w="2754" w:type="dxa"/>
          </w:tcPr>
          <w:p w14:paraId="5179CDE7" w14:textId="77777777" w:rsidR="00420FE6" w:rsidRPr="00EE5B13" w:rsidRDefault="00420FE6" w:rsidP="002029AA">
            <w:pPr>
              <w:pStyle w:val="TermsInTable"/>
              <w:rPr>
                <w:rFonts w:ascii="Verdana" w:hAnsi="Verdana" w:cs="Calibri"/>
                <w:b/>
                <w:color w:val="000000"/>
                <w:sz w:val="18"/>
                <w:szCs w:val="18"/>
              </w:rPr>
            </w:pPr>
            <w:r w:rsidRPr="00EE5B13">
              <w:rPr>
                <w:rFonts w:ascii="Verdana" w:hAnsi="Verdana" w:cs="Calibri"/>
                <w:b/>
                <w:color w:val="000000"/>
                <w:sz w:val="18"/>
                <w:szCs w:val="18"/>
              </w:rPr>
              <w:t>Key Personnel</w:t>
            </w:r>
          </w:p>
        </w:tc>
        <w:tc>
          <w:tcPr>
            <w:tcW w:w="4822" w:type="dxa"/>
          </w:tcPr>
          <w:p w14:paraId="48DCECDC" w14:textId="77777777" w:rsidR="00420FE6" w:rsidRPr="00EE5B13" w:rsidRDefault="00420FE6" w:rsidP="002029AA">
            <w:pPr>
              <w:pStyle w:val="Definition"/>
              <w:numPr>
                <w:ilvl w:val="0"/>
                <w:numId w:val="0"/>
              </w:numPr>
              <w:rPr>
                <w:rFonts w:ascii="Verdana" w:hAnsi="Verdana" w:cs="Calibri"/>
                <w:color w:val="000000"/>
                <w:sz w:val="18"/>
                <w:szCs w:val="18"/>
              </w:rPr>
            </w:pPr>
            <w:r w:rsidRPr="00EE5B13">
              <w:rPr>
                <w:rFonts w:ascii="Verdana" w:hAnsi="Verdana" w:cs="Calibri"/>
                <w:color w:val="000000"/>
                <w:sz w:val="18"/>
                <w:szCs w:val="18"/>
              </w:rPr>
              <w:t>any personnel identified in a Statement of Work as being key personnel;</w:t>
            </w:r>
          </w:p>
        </w:tc>
      </w:tr>
      <w:tr w:rsidR="00D806AF" w:rsidRPr="00EE5B13" w14:paraId="52272BE4" w14:textId="77777777" w:rsidTr="0050426B">
        <w:tc>
          <w:tcPr>
            <w:tcW w:w="2754" w:type="dxa"/>
          </w:tcPr>
          <w:p w14:paraId="2D7D4CE2" w14:textId="77777777" w:rsidR="00D806AF" w:rsidRPr="00EE5B13" w:rsidRDefault="00D806AF" w:rsidP="002029AA">
            <w:pPr>
              <w:pStyle w:val="TermsInTable"/>
              <w:rPr>
                <w:rFonts w:ascii="Verdana" w:hAnsi="Verdana" w:cs="Calibri"/>
                <w:b/>
                <w:color w:val="000000"/>
                <w:sz w:val="18"/>
                <w:szCs w:val="18"/>
              </w:rPr>
            </w:pPr>
            <w:r w:rsidRPr="00EE5B13">
              <w:rPr>
                <w:rFonts w:ascii="Verdana" w:hAnsi="Verdana" w:cs="Calibri"/>
                <w:b/>
                <w:color w:val="000000"/>
                <w:sz w:val="18"/>
                <w:szCs w:val="18"/>
              </w:rPr>
              <w:t xml:space="preserve">Know-how </w:t>
            </w:r>
          </w:p>
        </w:tc>
        <w:tc>
          <w:tcPr>
            <w:tcW w:w="4822" w:type="dxa"/>
          </w:tcPr>
          <w:p w14:paraId="3AFB34D9" w14:textId="77777777" w:rsidR="00D806AF" w:rsidRPr="00EE5B13" w:rsidRDefault="00D806AF" w:rsidP="002029AA">
            <w:pPr>
              <w:pStyle w:val="Definition"/>
              <w:numPr>
                <w:ilvl w:val="0"/>
                <w:numId w:val="0"/>
              </w:numPr>
              <w:rPr>
                <w:rFonts w:ascii="Verdana" w:hAnsi="Verdana" w:cs="Calibri"/>
                <w:color w:val="000000"/>
                <w:sz w:val="18"/>
                <w:szCs w:val="18"/>
              </w:rPr>
            </w:pPr>
            <w:r w:rsidRPr="00EE5B13">
              <w:rPr>
                <w:rFonts w:ascii="Verdana" w:hAnsi="Verdana" w:cs="Calibri"/>
                <w:color w:val="000000"/>
                <w:sz w:val="18"/>
                <w:szCs w:val="18"/>
              </w:rPr>
              <w:t xml:space="preserve">means inventions, discoveries, improvements, processes, formulae, techniques, specifications, technical information, methods, tests, reports, component lists, manuals, instructions, drawings and information relating to customers and suppliers </w:t>
            </w:r>
            <w:r w:rsidRPr="00EE5B13">
              <w:rPr>
                <w:rFonts w:ascii="Verdana" w:hAnsi="Verdana" w:cs="Calibri"/>
                <w:color w:val="000000"/>
                <w:sz w:val="18"/>
                <w:szCs w:val="18"/>
              </w:rPr>
              <w:lastRenderedPageBreak/>
              <w:t>(whether written or in any other form and whether confidential or not);</w:t>
            </w:r>
          </w:p>
        </w:tc>
      </w:tr>
      <w:tr w:rsidR="00D806AF" w:rsidRPr="00EE5B13" w14:paraId="362CAB52" w14:textId="77777777" w:rsidTr="0050426B">
        <w:tc>
          <w:tcPr>
            <w:tcW w:w="2754" w:type="dxa"/>
          </w:tcPr>
          <w:p w14:paraId="43CBB979" w14:textId="77777777" w:rsidR="00D806AF" w:rsidRPr="00EE5B13" w:rsidRDefault="00D806AF" w:rsidP="002029AA">
            <w:pPr>
              <w:pStyle w:val="TermsInTable"/>
              <w:rPr>
                <w:rFonts w:ascii="Verdana" w:hAnsi="Verdana" w:cs="Calibri"/>
                <w:b/>
                <w:color w:val="000000"/>
                <w:sz w:val="18"/>
                <w:szCs w:val="18"/>
              </w:rPr>
            </w:pPr>
            <w:r w:rsidRPr="00EE5B13">
              <w:rPr>
                <w:rFonts w:ascii="Verdana" w:hAnsi="Verdana" w:cs="Calibri"/>
                <w:b/>
                <w:color w:val="000000"/>
                <w:sz w:val="18"/>
                <w:szCs w:val="18"/>
              </w:rPr>
              <w:lastRenderedPageBreak/>
              <w:t xml:space="preserve">Losses </w:t>
            </w:r>
          </w:p>
        </w:tc>
        <w:tc>
          <w:tcPr>
            <w:tcW w:w="4822" w:type="dxa"/>
          </w:tcPr>
          <w:p w14:paraId="79972328" w14:textId="77777777" w:rsidR="00D806AF" w:rsidRPr="00EE5B13" w:rsidRDefault="00D806AF" w:rsidP="002029AA">
            <w:pPr>
              <w:pStyle w:val="Definition"/>
              <w:numPr>
                <w:ilvl w:val="0"/>
                <w:numId w:val="0"/>
              </w:numPr>
              <w:rPr>
                <w:rFonts w:ascii="Verdana" w:hAnsi="Verdana" w:cs="Calibri"/>
                <w:color w:val="000000"/>
                <w:sz w:val="18"/>
                <w:szCs w:val="18"/>
              </w:rPr>
            </w:pPr>
            <w:r w:rsidRPr="00EE5B13">
              <w:rPr>
                <w:rFonts w:ascii="Verdana" w:hAnsi="Verdana" w:cs="Calibri"/>
                <w:color w:val="000000"/>
                <w:sz w:val="18"/>
                <w:szCs w:val="18"/>
              </w:rPr>
              <w:t>means all damages, liabilities, demands, costs, expenses, claims, actions and proceedings (including all consequential, direct, indirect, special or incidental loss or punitive damages or loss, legal and other professional fees, cost and expenses, fines, penalties, interest and loss of profit or any other form of economic loss (including loss of reputation));</w:t>
            </w:r>
          </w:p>
        </w:tc>
      </w:tr>
      <w:tr w:rsidR="00D806AF" w:rsidRPr="00EE5B13" w14:paraId="228C1C17" w14:textId="77777777" w:rsidTr="0050426B">
        <w:tc>
          <w:tcPr>
            <w:tcW w:w="2754" w:type="dxa"/>
          </w:tcPr>
          <w:p w14:paraId="6AB530F1" w14:textId="77777777" w:rsidR="00D806AF" w:rsidRPr="00EE5B13" w:rsidRDefault="00D806AF" w:rsidP="002029AA">
            <w:pPr>
              <w:pStyle w:val="TermsInTable"/>
              <w:rPr>
                <w:rFonts w:ascii="Verdana" w:hAnsi="Verdana" w:cs="Calibri"/>
                <w:b/>
                <w:color w:val="000000"/>
                <w:sz w:val="18"/>
                <w:szCs w:val="18"/>
              </w:rPr>
            </w:pPr>
            <w:r w:rsidRPr="00EE5B13">
              <w:rPr>
                <w:rFonts w:ascii="Verdana" w:hAnsi="Verdana" w:cs="Calibri"/>
                <w:b/>
                <w:color w:val="000000"/>
                <w:sz w:val="18"/>
                <w:szCs w:val="18"/>
              </w:rPr>
              <w:t xml:space="preserve">Main Contract </w:t>
            </w:r>
          </w:p>
        </w:tc>
        <w:tc>
          <w:tcPr>
            <w:tcW w:w="4822" w:type="dxa"/>
          </w:tcPr>
          <w:p w14:paraId="44238AAE" w14:textId="782DDE75" w:rsidR="00D806AF" w:rsidRPr="00EE5B13" w:rsidRDefault="00D806AF" w:rsidP="002029AA">
            <w:pPr>
              <w:pStyle w:val="Definition"/>
              <w:numPr>
                <w:ilvl w:val="0"/>
                <w:numId w:val="0"/>
              </w:numPr>
              <w:rPr>
                <w:rFonts w:ascii="Verdana" w:hAnsi="Verdana" w:cs="Calibri"/>
                <w:color w:val="000000"/>
                <w:sz w:val="18"/>
                <w:szCs w:val="18"/>
              </w:rPr>
            </w:pPr>
            <w:r w:rsidRPr="00EE5B13">
              <w:rPr>
                <w:rFonts w:ascii="Verdana" w:hAnsi="Verdana" w:cs="Calibri"/>
                <w:color w:val="000000"/>
                <w:sz w:val="18"/>
                <w:szCs w:val="18"/>
              </w:rPr>
              <w:t xml:space="preserve">means the </w:t>
            </w:r>
            <w:r w:rsidR="00FA2450" w:rsidRPr="00EE5B13">
              <w:rPr>
                <w:rFonts w:ascii="Verdana" w:hAnsi="Verdana" w:cs="Calibri"/>
                <w:color w:val="000000"/>
                <w:sz w:val="18"/>
                <w:szCs w:val="18"/>
              </w:rPr>
              <w:t>agreement</w:t>
            </w:r>
            <w:r w:rsidRPr="00EE5B13">
              <w:rPr>
                <w:rFonts w:ascii="Verdana" w:hAnsi="Verdana" w:cs="Calibri"/>
                <w:color w:val="000000"/>
                <w:sz w:val="18"/>
                <w:szCs w:val="18"/>
              </w:rPr>
              <w:t xml:space="preserve"> </w:t>
            </w:r>
            <w:proofErr w:type="gramStart"/>
            <w:r w:rsidRPr="00EE5B13">
              <w:rPr>
                <w:rFonts w:ascii="Verdana" w:hAnsi="Verdana" w:cs="Calibri"/>
                <w:color w:val="000000"/>
                <w:sz w:val="18"/>
                <w:szCs w:val="18"/>
              </w:rPr>
              <w:t>entered into</w:t>
            </w:r>
            <w:proofErr w:type="gramEnd"/>
            <w:r w:rsidRPr="00EE5B13">
              <w:rPr>
                <w:rFonts w:ascii="Verdana" w:hAnsi="Verdana" w:cs="Calibri"/>
                <w:color w:val="000000"/>
                <w:sz w:val="18"/>
                <w:szCs w:val="18"/>
              </w:rPr>
              <w:t xml:space="preserve"> between the Main Contractor and the Customer </w:t>
            </w:r>
            <w:r w:rsidR="0046230C" w:rsidRPr="00EE5B13">
              <w:rPr>
                <w:rFonts w:ascii="Verdana" w:hAnsi="Verdana" w:cs="Calibri"/>
                <w:color w:val="000000"/>
                <w:sz w:val="18"/>
                <w:szCs w:val="18"/>
              </w:rPr>
              <w:t xml:space="preserve">as </w:t>
            </w:r>
            <w:bookmarkStart w:id="17" w:name="_DV_C3"/>
            <w:r w:rsidR="00B767FB" w:rsidRPr="00EE5B13">
              <w:rPr>
                <w:rFonts w:ascii="Verdana" w:hAnsi="Verdana" w:cs="Calibri"/>
                <w:color w:val="000000"/>
                <w:sz w:val="18"/>
                <w:szCs w:val="18"/>
              </w:rPr>
              <w:t>a</w:t>
            </w:r>
            <w:r w:rsidR="00B767FB" w:rsidRPr="00EE5B13">
              <w:rPr>
                <w:rFonts w:ascii="Verdana" w:hAnsi="Verdana"/>
                <w:color w:val="000000"/>
                <w:sz w:val="18"/>
                <w:szCs w:val="18"/>
              </w:rPr>
              <w:t>ttached in Appendix A</w:t>
            </w:r>
            <w:bookmarkStart w:id="18" w:name="_DV_M13"/>
            <w:bookmarkEnd w:id="17"/>
            <w:bookmarkEnd w:id="18"/>
            <w:r w:rsidR="00FF6569" w:rsidRPr="00EE5B13">
              <w:rPr>
                <w:rFonts w:ascii="Verdana" w:hAnsi="Verdana"/>
                <w:color w:val="000000"/>
                <w:sz w:val="18"/>
                <w:szCs w:val="18"/>
              </w:rPr>
              <w:t xml:space="preserve"> of the Statement of Work</w:t>
            </w:r>
            <w:r w:rsidRPr="00EE5B13">
              <w:rPr>
                <w:rFonts w:ascii="Verdana" w:hAnsi="Verdana" w:cs="Calibri"/>
                <w:color w:val="000000"/>
                <w:sz w:val="18"/>
                <w:szCs w:val="18"/>
              </w:rPr>
              <w:t>;</w:t>
            </w:r>
          </w:p>
        </w:tc>
      </w:tr>
      <w:tr w:rsidR="009A70B0" w:rsidRPr="00EE5B13" w14:paraId="571BC1F9" w14:textId="77777777" w:rsidTr="0050426B">
        <w:tc>
          <w:tcPr>
            <w:tcW w:w="2754" w:type="dxa"/>
          </w:tcPr>
          <w:p w14:paraId="665C8AAB" w14:textId="6FC5A93A" w:rsidR="009A70B0" w:rsidRPr="00EE5B13" w:rsidRDefault="009A70B0" w:rsidP="002029AA">
            <w:pPr>
              <w:pStyle w:val="TermsInTable"/>
              <w:rPr>
                <w:rFonts w:ascii="Verdana" w:hAnsi="Verdana" w:cs="Calibri"/>
                <w:b/>
                <w:color w:val="000000"/>
                <w:sz w:val="18"/>
                <w:szCs w:val="18"/>
              </w:rPr>
            </w:pPr>
            <w:r>
              <w:rPr>
                <w:rFonts w:ascii="Verdana" w:hAnsi="Verdana" w:cs="Calibri"/>
                <w:b/>
                <w:color w:val="000000"/>
                <w:sz w:val="18"/>
                <w:szCs w:val="18"/>
              </w:rPr>
              <w:t>Personal Data</w:t>
            </w:r>
          </w:p>
        </w:tc>
        <w:tc>
          <w:tcPr>
            <w:tcW w:w="4822" w:type="dxa"/>
          </w:tcPr>
          <w:p w14:paraId="0740AC39" w14:textId="013A0443" w:rsidR="009A70B0" w:rsidRPr="00EE5B13" w:rsidRDefault="009A70B0" w:rsidP="002029AA">
            <w:pPr>
              <w:pStyle w:val="Definition"/>
              <w:numPr>
                <w:ilvl w:val="0"/>
                <w:numId w:val="0"/>
              </w:numPr>
              <w:rPr>
                <w:rFonts w:ascii="Verdana" w:hAnsi="Verdana" w:cs="Calibri"/>
                <w:color w:val="000000"/>
                <w:sz w:val="18"/>
                <w:szCs w:val="18"/>
              </w:rPr>
            </w:pPr>
            <w:r w:rsidRPr="00EE5B13">
              <w:rPr>
                <w:rFonts w:ascii="Verdana" w:hAnsi="Verdana" w:cs="Calibri"/>
                <w:color w:val="000000"/>
                <w:sz w:val="18"/>
                <w:szCs w:val="18"/>
              </w:rPr>
              <w:t>means any information relating to any Data Subject</w:t>
            </w:r>
            <w:r>
              <w:rPr>
                <w:rFonts w:ascii="Verdana" w:hAnsi="Verdana" w:cs="Calibri"/>
                <w:color w:val="000000"/>
                <w:sz w:val="18"/>
                <w:szCs w:val="18"/>
              </w:rPr>
              <w:t>;</w:t>
            </w:r>
          </w:p>
        </w:tc>
      </w:tr>
      <w:tr w:rsidR="00D806AF" w:rsidRPr="00EE5B13" w14:paraId="30413236" w14:textId="77777777" w:rsidTr="0050426B">
        <w:tc>
          <w:tcPr>
            <w:tcW w:w="2754" w:type="dxa"/>
          </w:tcPr>
          <w:p w14:paraId="741E60E4" w14:textId="77777777" w:rsidR="00D806AF" w:rsidRPr="00EE5B13" w:rsidRDefault="00D806AF" w:rsidP="002029AA">
            <w:pPr>
              <w:pStyle w:val="TermsInTable"/>
              <w:rPr>
                <w:rFonts w:ascii="Verdana" w:hAnsi="Verdana" w:cs="Calibri"/>
                <w:b/>
                <w:color w:val="000000"/>
                <w:sz w:val="18"/>
                <w:szCs w:val="18"/>
              </w:rPr>
            </w:pPr>
            <w:r w:rsidRPr="00EE5B13">
              <w:rPr>
                <w:rFonts w:ascii="Verdana" w:hAnsi="Verdana" w:cs="Calibri"/>
                <w:b/>
                <w:color w:val="000000"/>
                <w:sz w:val="18"/>
                <w:szCs w:val="18"/>
              </w:rPr>
              <w:t xml:space="preserve">Prices </w:t>
            </w:r>
          </w:p>
        </w:tc>
        <w:tc>
          <w:tcPr>
            <w:tcW w:w="4822" w:type="dxa"/>
          </w:tcPr>
          <w:p w14:paraId="4C77F00E" w14:textId="77777777" w:rsidR="00D806AF" w:rsidRPr="00EE5B13" w:rsidRDefault="00D806AF" w:rsidP="002029AA">
            <w:pPr>
              <w:pStyle w:val="Definition"/>
              <w:numPr>
                <w:ilvl w:val="0"/>
                <w:numId w:val="0"/>
              </w:numPr>
              <w:rPr>
                <w:rFonts w:ascii="Verdana" w:hAnsi="Verdana" w:cs="Calibri"/>
                <w:color w:val="000000"/>
                <w:sz w:val="18"/>
                <w:szCs w:val="18"/>
              </w:rPr>
            </w:pPr>
            <w:r w:rsidRPr="00EE5B13">
              <w:rPr>
                <w:rFonts w:ascii="Verdana" w:hAnsi="Verdana" w:cs="Calibri"/>
                <w:color w:val="000000"/>
                <w:sz w:val="18"/>
                <w:szCs w:val="18"/>
              </w:rPr>
              <w:t xml:space="preserve">means the sums set out in </w:t>
            </w:r>
            <w:r w:rsidR="006E3E7B" w:rsidRPr="00EE5B13">
              <w:rPr>
                <w:rFonts w:ascii="Verdana" w:hAnsi="Verdana" w:cs="Calibri"/>
                <w:color w:val="000000"/>
                <w:sz w:val="18"/>
                <w:szCs w:val="18"/>
              </w:rPr>
              <w:t>the Statement of Work</w:t>
            </w:r>
            <w:r w:rsidRPr="00EE5B13">
              <w:rPr>
                <w:rFonts w:ascii="Verdana" w:hAnsi="Verdana" w:cs="Calibri"/>
                <w:color w:val="000000"/>
                <w:sz w:val="18"/>
                <w:szCs w:val="18"/>
              </w:rPr>
              <w:t>;</w:t>
            </w:r>
          </w:p>
        </w:tc>
      </w:tr>
      <w:tr w:rsidR="006E75E7" w:rsidRPr="00EE5B13" w14:paraId="0BA675CA" w14:textId="77777777" w:rsidTr="0050426B">
        <w:tc>
          <w:tcPr>
            <w:tcW w:w="2754" w:type="dxa"/>
          </w:tcPr>
          <w:p w14:paraId="58B41713" w14:textId="654FCE8F" w:rsidR="006E75E7" w:rsidRPr="00EE5B13" w:rsidRDefault="006E75E7" w:rsidP="002029AA">
            <w:pPr>
              <w:pStyle w:val="TermsInTable"/>
              <w:rPr>
                <w:rFonts w:ascii="Verdana" w:hAnsi="Verdana" w:cs="Calibri"/>
                <w:b/>
                <w:color w:val="000000"/>
                <w:sz w:val="18"/>
                <w:szCs w:val="18"/>
              </w:rPr>
            </w:pPr>
            <w:r>
              <w:rPr>
                <w:rFonts w:ascii="Verdana" w:hAnsi="Verdana" w:cs="Calibri"/>
                <w:b/>
                <w:color w:val="000000"/>
                <w:sz w:val="18"/>
                <w:szCs w:val="18"/>
              </w:rPr>
              <w:t>Rebate</w:t>
            </w:r>
          </w:p>
        </w:tc>
        <w:tc>
          <w:tcPr>
            <w:tcW w:w="4822" w:type="dxa"/>
          </w:tcPr>
          <w:p w14:paraId="0FE62858" w14:textId="649437FD" w:rsidR="006E75E7" w:rsidRPr="00EE5B13" w:rsidRDefault="006E75E7" w:rsidP="002029AA">
            <w:pPr>
              <w:pStyle w:val="Definition"/>
              <w:numPr>
                <w:ilvl w:val="0"/>
                <w:numId w:val="0"/>
              </w:numPr>
              <w:rPr>
                <w:rFonts w:ascii="Verdana" w:hAnsi="Verdana" w:cs="Calibri"/>
                <w:color w:val="000000"/>
                <w:sz w:val="18"/>
                <w:szCs w:val="18"/>
              </w:rPr>
            </w:pPr>
            <w:r w:rsidRPr="00612917">
              <w:rPr>
                <w:rFonts w:ascii="Verdana" w:hAnsi="Verdana" w:cs="Calibri"/>
                <w:color w:val="000000"/>
                <w:sz w:val="18"/>
                <w:szCs w:val="18"/>
              </w:rPr>
              <w:t>an </w:t>
            </w:r>
            <w:hyperlink r:id="rId12" w:tooltip="amount" w:history="1">
              <w:r w:rsidRPr="00612917">
                <w:rPr>
                  <w:rFonts w:ascii="Verdana" w:hAnsi="Verdana" w:cs="Calibri"/>
                  <w:color w:val="000000"/>
                  <w:sz w:val="18"/>
                  <w:szCs w:val="18"/>
                </w:rPr>
                <w:t>amount</w:t>
              </w:r>
            </w:hyperlink>
            <w:r w:rsidRPr="00612917">
              <w:rPr>
                <w:rFonts w:ascii="Verdana" w:hAnsi="Verdana" w:cs="Calibri"/>
                <w:color w:val="000000"/>
                <w:sz w:val="18"/>
                <w:szCs w:val="18"/>
              </w:rPr>
              <w:t> of </w:t>
            </w:r>
            <w:hyperlink r:id="rId13" w:tooltip="money" w:history="1">
              <w:r w:rsidRPr="00612917">
                <w:rPr>
                  <w:rFonts w:ascii="Verdana" w:hAnsi="Verdana" w:cs="Calibri"/>
                  <w:color w:val="000000"/>
                  <w:sz w:val="18"/>
                  <w:szCs w:val="18"/>
                </w:rPr>
                <w:t>money</w:t>
              </w:r>
            </w:hyperlink>
            <w:r w:rsidR="00AF62AC">
              <w:rPr>
                <w:rFonts w:ascii="Verdana" w:hAnsi="Verdana" w:cs="Calibri"/>
                <w:color w:val="000000"/>
                <w:sz w:val="18"/>
                <w:szCs w:val="18"/>
              </w:rPr>
              <w:t xml:space="preserve"> calculated in accordance with </w:t>
            </w:r>
            <w:r w:rsidR="003E04FA">
              <w:rPr>
                <w:rFonts w:ascii="Verdana" w:hAnsi="Verdana" w:cs="Calibri"/>
                <w:color w:val="000000"/>
                <w:sz w:val="18"/>
                <w:szCs w:val="18"/>
              </w:rPr>
              <w:t xml:space="preserve">Schedule 4 </w:t>
            </w:r>
            <w:r w:rsidRPr="00612917">
              <w:rPr>
                <w:rFonts w:ascii="Verdana" w:hAnsi="Verdana" w:cs="Calibri"/>
                <w:color w:val="000000"/>
                <w:sz w:val="18"/>
                <w:szCs w:val="18"/>
              </w:rPr>
              <w:t>that is</w:t>
            </w:r>
            <w:r w:rsidR="003E04FA">
              <w:rPr>
                <w:rFonts w:ascii="Verdana" w:hAnsi="Verdana" w:cs="Calibri"/>
                <w:color w:val="000000"/>
                <w:sz w:val="18"/>
                <w:szCs w:val="18"/>
              </w:rPr>
              <w:t xml:space="preserve"> to be</w:t>
            </w:r>
            <w:r w:rsidRPr="00612917">
              <w:rPr>
                <w:rFonts w:ascii="Verdana" w:hAnsi="Verdana" w:cs="Calibri"/>
                <w:color w:val="000000"/>
                <w:sz w:val="18"/>
                <w:szCs w:val="18"/>
              </w:rPr>
              <w:t xml:space="preserve"> returned to the Main Contractor</w:t>
            </w:r>
            <w:r w:rsidR="00436018">
              <w:rPr>
                <w:rFonts w:ascii="Verdana" w:hAnsi="Verdana" w:cs="Calibri"/>
                <w:color w:val="000000"/>
                <w:sz w:val="18"/>
                <w:szCs w:val="18"/>
              </w:rPr>
              <w:t xml:space="preserve"> in accordance with Schedule 4 and clause 5.13</w:t>
            </w:r>
            <w:r w:rsidRPr="00612917">
              <w:rPr>
                <w:rFonts w:ascii="Verdana" w:hAnsi="Verdana" w:cs="Calibri"/>
                <w:color w:val="000000"/>
                <w:sz w:val="18"/>
                <w:szCs w:val="18"/>
              </w:rPr>
              <w:t>;</w:t>
            </w:r>
          </w:p>
        </w:tc>
      </w:tr>
      <w:tr w:rsidR="009A3F9F" w:rsidRPr="00EE5B13" w14:paraId="3407280A" w14:textId="77777777" w:rsidTr="0050426B">
        <w:tc>
          <w:tcPr>
            <w:tcW w:w="2754" w:type="dxa"/>
          </w:tcPr>
          <w:p w14:paraId="15E479A6" w14:textId="1E82D86C" w:rsidR="009A3F9F" w:rsidRPr="00EE5B13" w:rsidRDefault="009A3F9F" w:rsidP="002029AA">
            <w:pPr>
              <w:pStyle w:val="TermsInTable"/>
              <w:rPr>
                <w:rFonts w:ascii="Verdana" w:hAnsi="Verdana" w:cs="Calibri"/>
                <w:b/>
                <w:color w:val="000000"/>
                <w:sz w:val="18"/>
                <w:szCs w:val="18"/>
              </w:rPr>
            </w:pPr>
            <w:r>
              <w:rPr>
                <w:rFonts w:ascii="Verdana" w:hAnsi="Verdana" w:cs="Calibri"/>
                <w:b/>
                <w:color w:val="000000"/>
                <w:sz w:val="18"/>
                <w:szCs w:val="18"/>
              </w:rPr>
              <w:t>Standard Contractual Clauses</w:t>
            </w:r>
          </w:p>
        </w:tc>
        <w:tc>
          <w:tcPr>
            <w:tcW w:w="4822" w:type="dxa"/>
          </w:tcPr>
          <w:p w14:paraId="791BA147" w14:textId="471F58AC" w:rsidR="009A3F9F" w:rsidRPr="00EE5B13" w:rsidRDefault="009A3F9F" w:rsidP="002029AA">
            <w:pPr>
              <w:pStyle w:val="Definition"/>
              <w:numPr>
                <w:ilvl w:val="0"/>
                <w:numId w:val="0"/>
              </w:numPr>
              <w:rPr>
                <w:rFonts w:ascii="Verdana" w:hAnsi="Verdana" w:cs="Calibri"/>
                <w:color w:val="000000"/>
                <w:sz w:val="18"/>
                <w:szCs w:val="18"/>
              </w:rPr>
            </w:pPr>
            <w:r w:rsidRPr="00750BCF">
              <w:rPr>
                <w:rFonts w:ascii="Verdana" w:hAnsi="Verdana" w:cstheme="minorHAnsi"/>
                <w:color w:val="000000" w:themeColor="text1"/>
                <w:sz w:val="18"/>
                <w:szCs w:val="18"/>
              </w:rPr>
              <w:t xml:space="preserve">means the decision (EU) 2021/914 of June 4th, </w:t>
            </w:r>
            <w:proofErr w:type="gramStart"/>
            <w:r w:rsidRPr="00750BCF">
              <w:rPr>
                <w:rFonts w:ascii="Verdana" w:hAnsi="Verdana" w:cstheme="minorHAnsi"/>
                <w:color w:val="000000" w:themeColor="text1"/>
                <w:sz w:val="18"/>
                <w:szCs w:val="18"/>
              </w:rPr>
              <w:t>2021</w:t>
            </w:r>
            <w:proofErr w:type="gramEnd"/>
            <w:r w:rsidRPr="00750BCF">
              <w:rPr>
                <w:rFonts w:ascii="Verdana" w:hAnsi="Verdana" w:cstheme="minorHAnsi"/>
                <w:color w:val="000000" w:themeColor="text1"/>
                <w:sz w:val="18"/>
                <w:szCs w:val="18"/>
              </w:rPr>
              <w:t xml:space="preserve"> on standard contractual clauses for the transfer of personal data to third countries pursuant to Regulation (EU) 2016/679 of the European Parliament and of the Council</w:t>
            </w:r>
            <w:r>
              <w:rPr>
                <w:rFonts w:ascii="Verdana" w:hAnsi="Verdana" w:cstheme="minorHAnsi"/>
                <w:color w:val="000000" w:themeColor="text1"/>
                <w:sz w:val="18"/>
                <w:szCs w:val="18"/>
              </w:rPr>
              <w:t xml:space="preserve"> as amended from time to time;</w:t>
            </w:r>
          </w:p>
        </w:tc>
      </w:tr>
      <w:tr w:rsidR="0046230C" w:rsidRPr="00EE5B13" w14:paraId="30E2FB98" w14:textId="77777777" w:rsidTr="0050426B">
        <w:tc>
          <w:tcPr>
            <w:tcW w:w="2754" w:type="dxa"/>
          </w:tcPr>
          <w:p w14:paraId="50301563" w14:textId="77777777" w:rsidR="0046230C" w:rsidRPr="00EE5B13" w:rsidRDefault="0046230C" w:rsidP="002029AA">
            <w:pPr>
              <w:pStyle w:val="TermsInTable"/>
              <w:rPr>
                <w:rFonts w:ascii="Verdana" w:hAnsi="Verdana" w:cs="Calibri"/>
                <w:b/>
                <w:color w:val="000000"/>
                <w:sz w:val="18"/>
                <w:szCs w:val="18"/>
              </w:rPr>
            </w:pPr>
            <w:r w:rsidRPr="00EE5B13">
              <w:rPr>
                <w:rFonts w:ascii="Verdana" w:hAnsi="Verdana" w:cs="Calibri"/>
                <w:b/>
                <w:color w:val="000000"/>
                <w:sz w:val="18"/>
                <w:szCs w:val="18"/>
              </w:rPr>
              <w:t>Statement of Work</w:t>
            </w:r>
          </w:p>
        </w:tc>
        <w:tc>
          <w:tcPr>
            <w:tcW w:w="4822" w:type="dxa"/>
          </w:tcPr>
          <w:p w14:paraId="5FB153A6" w14:textId="536BC492" w:rsidR="0046230C" w:rsidRPr="00EE5B13" w:rsidRDefault="0046230C" w:rsidP="002029AA">
            <w:pPr>
              <w:pStyle w:val="Definition"/>
              <w:numPr>
                <w:ilvl w:val="0"/>
                <w:numId w:val="0"/>
              </w:numPr>
              <w:rPr>
                <w:rFonts w:ascii="Verdana" w:hAnsi="Verdana" w:cs="Calibri"/>
                <w:color w:val="000000"/>
                <w:sz w:val="18"/>
                <w:szCs w:val="18"/>
              </w:rPr>
            </w:pPr>
            <w:r w:rsidRPr="00EE5B13">
              <w:rPr>
                <w:rFonts w:ascii="Verdana" w:hAnsi="Verdana" w:cs="Calibri"/>
                <w:color w:val="000000"/>
                <w:sz w:val="18"/>
                <w:szCs w:val="18"/>
              </w:rPr>
              <w:t>means the applicable statement of work entered into by the Main Contractor and the Sub-Contractor</w:t>
            </w:r>
            <w:r w:rsidR="00190DA0" w:rsidRPr="00EE5B13">
              <w:rPr>
                <w:rFonts w:ascii="Verdana" w:hAnsi="Verdana" w:cs="Calibri"/>
                <w:color w:val="000000"/>
                <w:sz w:val="18"/>
                <w:szCs w:val="18"/>
              </w:rPr>
              <w:t xml:space="preserve"> under this Agreement which is</w:t>
            </w:r>
            <w:r w:rsidRPr="00EE5B13">
              <w:rPr>
                <w:rFonts w:ascii="Verdana" w:hAnsi="Verdana" w:cs="Calibri"/>
                <w:color w:val="000000"/>
                <w:sz w:val="18"/>
                <w:szCs w:val="18"/>
              </w:rPr>
              <w:t xml:space="preserve"> substantially in the form set out in Schedule </w:t>
            </w:r>
            <w:r w:rsidR="00A61D33" w:rsidRPr="00EE5B13">
              <w:rPr>
                <w:rFonts w:ascii="Verdana" w:hAnsi="Verdana" w:cs="Calibri"/>
                <w:color w:val="000000"/>
                <w:sz w:val="18"/>
                <w:szCs w:val="18"/>
              </w:rPr>
              <w:t xml:space="preserve">1 </w:t>
            </w:r>
            <w:r w:rsidRPr="00EE5B13">
              <w:rPr>
                <w:rFonts w:ascii="Verdana" w:hAnsi="Verdana" w:cs="Calibri"/>
                <w:color w:val="000000"/>
                <w:sz w:val="18"/>
                <w:szCs w:val="18"/>
              </w:rPr>
              <w:t>to this Agreement</w:t>
            </w:r>
            <w:r w:rsidR="00862422">
              <w:rPr>
                <w:rFonts w:ascii="Verdana" w:hAnsi="Verdana" w:cs="Calibri"/>
                <w:color w:val="000000"/>
                <w:sz w:val="18"/>
                <w:szCs w:val="18"/>
              </w:rPr>
              <w:t xml:space="preserve">.  </w:t>
            </w:r>
            <w:r w:rsidR="00791E26" w:rsidRPr="00791E26">
              <w:rPr>
                <w:rFonts w:ascii="Verdana" w:hAnsi="Verdana" w:cs="Calibri"/>
                <w:color w:val="000000"/>
                <w:sz w:val="18"/>
                <w:szCs w:val="18"/>
              </w:rPr>
              <w:t>For the avoidance of doubt, the “Draft” watermark is included on Schedule 1 to indicate that Schedule 1 does not need to be executed when this Agreement is executed and is a template</w:t>
            </w:r>
            <w:r w:rsidRPr="00EE5B13">
              <w:rPr>
                <w:rFonts w:ascii="Verdana" w:hAnsi="Verdana" w:cs="Calibri"/>
                <w:color w:val="000000"/>
                <w:sz w:val="18"/>
                <w:szCs w:val="18"/>
              </w:rPr>
              <w:t>;</w:t>
            </w:r>
          </w:p>
        </w:tc>
      </w:tr>
      <w:tr w:rsidR="00D806AF" w:rsidRPr="00EE5B13" w14:paraId="643A20E6" w14:textId="77777777" w:rsidTr="0050426B">
        <w:tc>
          <w:tcPr>
            <w:tcW w:w="2754" w:type="dxa"/>
          </w:tcPr>
          <w:p w14:paraId="0EDACC77" w14:textId="77777777" w:rsidR="00D806AF" w:rsidRPr="00EE5B13" w:rsidRDefault="00D806AF" w:rsidP="002029AA">
            <w:pPr>
              <w:pStyle w:val="TermsInTable"/>
              <w:rPr>
                <w:rFonts w:ascii="Verdana" w:hAnsi="Verdana" w:cs="Calibri"/>
                <w:b/>
                <w:color w:val="000000"/>
                <w:sz w:val="18"/>
                <w:szCs w:val="18"/>
              </w:rPr>
            </w:pPr>
            <w:r w:rsidRPr="00EE5B13">
              <w:rPr>
                <w:rFonts w:ascii="Verdana" w:hAnsi="Verdana" w:cs="Calibri"/>
                <w:b/>
                <w:color w:val="000000"/>
                <w:sz w:val="18"/>
                <w:szCs w:val="18"/>
              </w:rPr>
              <w:t xml:space="preserve">Sub-Contract Work </w:t>
            </w:r>
          </w:p>
        </w:tc>
        <w:tc>
          <w:tcPr>
            <w:tcW w:w="4822" w:type="dxa"/>
          </w:tcPr>
          <w:p w14:paraId="7AE2A753" w14:textId="77777777" w:rsidR="00D806AF" w:rsidRPr="00EE5B13" w:rsidRDefault="00D806AF" w:rsidP="002029AA">
            <w:pPr>
              <w:pStyle w:val="Definition"/>
              <w:numPr>
                <w:ilvl w:val="0"/>
                <w:numId w:val="0"/>
              </w:numPr>
              <w:rPr>
                <w:rFonts w:ascii="Verdana" w:hAnsi="Verdana" w:cs="Calibri"/>
                <w:color w:val="000000"/>
                <w:sz w:val="18"/>
                <w:szCs w:val="18"/>
              </w:rPr>
            </w:pPr>
            <w:r w:rsidRPr="00EE5B13">
              <w:rPr>
                <w:rFonts w:ascii="Verdana" w:hAnsi="Verdana" w:cs="Calibri"/>
                <w:color w:val="000000"/>
                <w:sz w:val="18"/>
                <w:szCs w:val="18"/>
              </w:rPr>
              <w:t>means that part of the Work to be sub-contracted by the Main Contractor to the Sub-Contractor</w:t>
            </w:r>
            <w:r w:rsidR="00987CFB" w:rsidRPr="00EE5B13">
              <w:rPr>
                <w:rFonts w:ascii="Verdana" w:hAnsi="Verdana" w:cs="Calibri"/>
                <w:color w:val="000000"/>
                <w:sz w:val="18"/>
                <w:szCs w:val="18"/>
              </w:rPr>
              <w:t xml:space="preserve"> as </w:t>
            </w:r>
            <w:r w:rsidR="0046230C" w:rsidRPr="00EE5B13">
              <w:rPr>
                <w:rFonts w:ascii="Verdana" w:hAnsi="Verdana" w:cs="Calibri"/>
                <w:color w:val="000000"/>
                <w:sz w:val="18"/>
                <w:szCs w:val="18"/>
              </w:rPr>
              <w:t>described</w:t>
            </w:r>
            <w:r w:rsidR="00987CFB" w:rsidRPr="00EE5B13">
              <w:rPr>
                <w:rFonts w:ascii="Verdana" w:hAnsi="Verdana" w:cs="Calibri"/>
                <w:color w:val="000000"/>
                <w:sz w:val="18"/>
                <w:szCs w:val="18"/>
              </w:rPr>
              <w:t xml:space="preserve"> in the Statement of Work</w:t>
            </w:r>
            <w:r w:rsidRPr="00EE5B13">
              <w:rPr>
                <w:rFonts w:ascii="Verdana" w:hAnsi="Verdana" w:cs="Calibri"/>
                <w:color w:val="000000"/>
                <w:sz w:val="18"/>
                <w:szCs w:val="18"/>
              </w:rPr>
              <w:t>, and to be performed by the Sub-Contractor pursuant to the terms and conditions of this Agreement</w:t>
            </w:r>
            <w:r w:rsidR="00987CFB" w:rsidRPr="00EE5B13">
              <w:rPr>
                <w:rFonts w:ascii="Verdana" w:hAnsi="Verdana" w:cs="Calibri"/>
                <w:color w:val="000000"/>
                <w:sz w:val="18"/>
                <w:szCs w:val="18"/>
              </w:rPr>
              <w:t xml:space="preserve"> and the Statement of Work</w:t>
            </w:r>
            <w:r w:rsidRPr="00EE5B13">
              <w:rPr>
                <w:rFonts w:ascii="Verdana" w:hAnsi="Verdana" w:cs="Calibri"/>
                <w:color w:val="000000"/>
                <w:sz w:val="18"/>
                <w:szCs w:val="18"/>
              </w:rPr>
              <w:t>;</w:t>
            </w:r>
          </w:p>
        </w:tc>
      </w:tr>
      <w:tr w:rsidR="009A70B0" w:rsidRPr="00EE5B13" w14:paraId="67604C7E" w14:textId="77777777" w:rsidTr="0050426B">
        <w:tc>
          <w:tcPr>
            <w:tcW w:w="2754" w:type="dxa"/>
          </w:tcPr>
          <w:p w14:paraId="78849EA2" w14:textId="6248B8CC" w:rsidR="009A70B0" w:rsidRPr="00EE5B13" w:rsidRDefault="009A70B0" w:rsidP="002029AA">
            <w:pPr>
              <w:pStyle w:val="TermsInTable"/>
              <w:rPr>
                <w:rFonts w:ascii="Verdana" w:hAnsi="Verdana" w:cs="Calibri"/>
                <w:b/>
                <w:color w:val="000000"/>
                <w:sz w:val="18"/>
                <w:szCs w:val="18"/>
              </w:rPr>
            </w:pPr>
            <w:r>
              <w:rPr>
                <w:rFonts w:ascii="Verdana" w:hAnsi="Verdana" w:cs="Calibri"/>
                <w:b/>
                <w:color w:val="000000"/>
                <w:sz w:val="18"/>
                <w:szCs w:val="18"/>
              </w:rPr>
              <w:t>Sub</w:t>
            </w:r>
            <w:r w:rsidR="00480E59">
              <w:rPr>
                <w:rFonts w:ascii="Verdana" w:hAnsi="Verdana" w:cs="Calibri"/>
                <w:b/>
                <w:color w:val="000000"/>
                <w:sz w:val="18"/>
                <w:szCs w:val="18"/>
              </w:rPr>
              <w:t>-P</w:t>
            </w:r>
            <w:r w:rsidR="009A3F9F">
              <w:rPr>
                <w:rFonts w:ascii="Verdana" w:hAnsi="Verdana" w:cs="Calibri"/>
                <w:b/>
                <w:color w:val="000000"/>
                <w:sz w:val="18"/>
                <w:szCs w:val="18"/>
              </w:rPr>
              <w:t xml:space="preserve">rocessor </w:t>
            </w:r>
          </w:p>
        </w:tc>
        <w:tc>
          <w:tcPr>
            <w:tcW w:w="4822" w:type="dxa"/>
          </w:tcPr>
          <w:p w14:paraId="12C69574" w14:textId="67A284C1" w:rsidR="009A70B0" w:rsidRPr="00EE5B13" w:rsidRDefault="00480E59" w:rsidP="002029AA">
            <w:pPr>
              <w:pStyle w:val="Definition"/>
              <w:numPr>
                <w:ilvl w:val="0"/>
                <w:numId w:val="0"/>
              </w:numPr>
              <w:rPr>
                <w:rFonts w:ascii="Verdana" w:hAnsi="Verdana" w:cs="Calibri"/>
                <w:color w:val="000000"/>
                <w:sz w:val="18"/>
                <w:szCs w:val="18"/>
              </w:rPr>
            </w:pPr>
            <w:r w:rsidRPr="00031AFB">
              <w:rPr>
                <w:rFonts w:ascii="Verdana" w:hAnsi="Verdana" w:cs="Calibri"/>
                <w:color w:val="000000"/>
                <w:sz w:val="18"/>
                <w:szCs w:val="18"/>
              </w:rPr>
              <w:t xml:space="preserve">means the Sub-Contractor who will undertake processing activities on behalf of the Data </w:t>
            </w:r>
            <w:r w:rsidRPr="00031AFB">
              <w:rPr>
                <w:rFonts w:ascii="Verdana" w:hAnsi="Verdana" w:cs="Calibri"/>
                <w:color w:val="000000"/>
                <w:sz w:val="18"/>
                <w:szCs w:val="18"/>
              </w:rPr>
              <w:lastRenderedPageBreak/>
              <w:t>Processor in accordance with the terms of this Agreement</w:t>
            </w:r>
            <w:r w:rsidR="009A70B0">
              <w:rPr>
                <w:rFonts w:ascii="Verdana" w:hAnsi="Verdana" w:cstheme="minorHAnsi"/>
                <w:color w:val="000000" w:themeColor="text1"/>
                <w:sz w:val="18"/>
                <w:szCs w:val="18"/>
              </w:rPr>
              <w:t>;</w:t>
            </w:r>
          </w:p>
        </w:tc>
      </w:tr>
      <w:tr w:rsidR="00736FF4" w:rsidRPr="00EE5B13" w14:paraId="63057545" w14:textId="77777777" w:rsidTr="0050426B">
        <w:tc>
          <w:tcPr>
            <w:tcW w:w="2754" w:type="dxa"/>
          </w:tcPr>
          <w:p w14:paraId="250CFA3D" w14:textId="77777777" w:rsidR="00D806AF" w:rsidRPr="00EE5B13" w:rsidRDefault="00D806AF" w:rsidP="002029AA">
            <w:pPr>
              <w:pStyle w:val="TermsInTable"/>
              <w:rPr>
                <w:rFonts w:ascii="Verdana" w:hAnsi="Verdana" w:cs="Calibri"/>
                <w:b/>
                <w:color w:val="000000"/>
                <w:sz w:val="18"/>
                <w:szCs w:val="18"/>
              </w:rPr>
            </w:pPr>
            <w:r w:rsidRPr="00EE5B13">
              <w:rPr>
                <w:rFonts w:ascii="Verdana" w:hAnsi="Verdana" w:cs="Calibri"/>
                <w:b/>
                <w:color w:val="000000"/>
                <w:sz w:val="18"/>
                <w:szCs w:val="18"/>
              </w:rPr>
              <w:lastRenderedPageBreak/>
              <w:t xml:space="preserve">Term </w:t>
            </w:r>
          </w:p>
        </w:tc>
        <w:tc>
          <w:tcPr>
            <w:tcW w:w="4822" w:type="dxa"/>
          </w:tcPr>
          <w:p w14:paraId="7DE8B219" w14:textId="77777777" w:rsidR="00736FF4" w:rsidRPr="00EE5B13" w:rsidRDefault="00C3481B" w:rsidP="002029AA">
            <w:pPr>
              <w:pStyle w:val="Definition"/>
              <w:numPr>
                <w:ilvl w:val="0"/>
                <w:numId w:val="0"/>
              </w:numPr>
              <w:rPr>
                <w:rFonts w:ascii="Verdana" w:hAnsi="Verdana" w:cs="Calibri"/>
                <w:color w:val="000000"/>
                <w:sz w:val="18"/>
                <w:szCs w:val="18"/>
              </w:rPr>
            </w:pPr>
            <w:r w:rsidRPr="00EE5B13">
              <w:rPr>
                <w:rFonts w:ascii="Verdana" w:hAnsi="Verdana" w:cs="Calibri"/>
                <w:color w:val="000000"/>
                <w:sz w:val="18"/>
                <w:szCs w:val="18"/>
              </w:rPr>
              <w:t xml:space="preserve">means </w:t>
            </w:r>
            <w:r w:rsidR="00736FF4" w:rsidRPr="00EE5B13">
              <w:rPr>
                <w:rFonts w:ascii="Verdana" w:hAnsi="Verdana" w:cs="Calibri"/>
                <w:color w:val="000000"/>
                <w:sz w:val="18"/>
                <w:szCs w:val="18"/>
              </w:rPr>
              <w:t>the duration of a Statement of Work as stated therein;</w:t>
            </w:r>
          </w:p>
        </w:tc>
      </w:tr>
      <w:tr w:rsidR="00BC569D" w:rsidRPr="00EE5B13" w14:paraId="71B8D7A5" w14:textId="77777777" w:rsidTr="0050426B">
        <w:tc>
          <w:tcPr>
            <w:tcW w:w="2754" w:type="dxa"/>
          </w:tcPr>
          <w:p w14:paraId="7BE4AC76" w14:textId="65938013" w:rsidR="00BC569D" w:rsidRPr="00EE5B13" w:rsidRDefault="00BC569D" w:rsidP="002029AA">
            <w:pPr>
              <w:pStyle w:val="TermsInTable"/>
              <w:rPr>
                <w:rFonts w:ascii="Verdana" w:hAnsi="Verdana" w:cs="Calibri"/>
                <w:b/>
                <w:color w:val="000000"/>
                <w:sz w:val="18"/>
                <w:szCs w:val="18"/>
              </w:rPr>
            </w:pPr>
            <w:r>
              <w:rPr>
                <w:rFonts w:ascii="Verdana" w:hAnsi="Verdana" w:cs="Calibri"/>
                <w:b/>
                <w:color w:val="000000"/>
                <w:sz w:val="18"/>
                <w:szCs w:val="18"/>
              </w:rPr>
              <w:t>Third Cou</w:t>
            </w:r>
            <w:r w:rsidR="001E442A">
              <w:rPr>
                <w:rFonts w:ascii="Verdana" w:hAnsi="Verdana" w:cs="Calibri"/>
                <w:b/>
                <w:color w:val="000000"/>
                <w:sz w:val="18"/>
                <w:szCs w:val="18"/>
              </w:rPr>
              <w:t>ntry</w:t>
            </w:r>
          </w:p>
        </w:tc>
        <w:tc>
          <w:tcPr>
            <w:tcW w:w="4822" w:type="dxa"/>
          </w:tcPr>
          <w:p w14:paraId="0EB931D1" w14:textId="7FFCCE02" w:rsidR="00BC569D" w:rsidRPr="00EE5B13" w:rsidRDefault="00F41665" w:rsidP="002029AA">
            <w:pPr>
              <w:pStyle w:val="Definition"/>
              <w:numPr>
                <w:ilvl w:val="0"/>
                <w:numId w:val="0"/>
              </w:numPr>
              <w:rPr>
                <w:rFonts w:ascii="Verdana" w:hAnsi="Verdana" w:cs="Calibri"/>
                <w:color w:val="000000"/>
                <w:sz w:val="18"/>
                <w:szCs w:val="18"/>
              </w:rPr>
            </w:pPr>
            <w:r>
              <w:rPr>
                <w:rFonts w:ascii="Verdana" w:hAnsi="Verdana" w:cs="Calibri"/>
                <w:color w:val="000000"/>
                <w:sz w:val="18"/>
                <w:szCs w:val="18"/>
              </w:rPr>
              <w:t>means a country</w:t>
            </w:r>
            <w:r w:rsidR="0072251A">
              <w:rPr>
                <w:rFonts w:ascii="Verdana" w:hAnsi="Verdana" w:cs="Calibri"/>
                <w:color w:val="000000"/>
                <w:sz w:val="18"/>
                <w:szCs w:val="18"/>
              </w:rPr>
              <w:t xml:space="preserve"> located outside the UK or a country </w:t>
            </w:r>
            <w:r w:rsidR="00FC0D80">
              <w:rPr>
                <w:rFonts w:ascii="Verdana" w:hAnsi="Verdana" w:cs="Calibri"/>
                <w:color w:val="000000"/>
                <w:sz w:val="18"/>
                <w:szCs w:val="18"/>
              </w:rPr>
              <w:t>benefitting from UK</w:t>
            </w:r>
            <w:r w:rsidR="0072251A">
              <w:rPr>
                <w:rFonts w:ascii="Verdana" w:hAnsi="Verdana" w:cs="Calibri"/>
                <w:color w:val="000000"/>
                <w:sz w:val="18"/>
                <w:szCs w:val="18"/>
              </w:rPr>
              <w:t xml:space="preserve"> Adequacy </w:t>
            </w:r>
            <w:r w:rsidR="00FC0D80">
              <w:rPr>
                <w:rFonts w:ascii="Verdana" w:hAnsi="Verdana" w:cs="Calibri"/>
                <w:color w:val="000000"/>
                <w:sz w:val="18"/>
                <w:szCs w:val="18"/>
              </w:rPr>
              <w:t>Regulations</w:t>
            </w:r>
            <w:r w:rsidR="0072251A">
              <w:rPr>
                <w:rFonts w:ascii="Verdana" w:hAnsi="Verdana" w:cs="Calibri"/>
                <w:color w:val="000000"/>
                <w:sz w:val="18"/>
                <w:szCs w:val="18"/>
              </w:rPr>
              <w:t>;</w:t>
            </w:r>
          </w:p>
        </w:tc>
      </w:tr>
      <w:tr w:rsidR="00FC0D80" w:rsidRPr="00EE5B13" w14:paraId="61B47AD6" w14:textId="77777777" w:rsidTr="0050426B">
        <w:tc>
          <w:tcPr>
            <w:tcW w:w="2754" w:type="dxa"/>
          </w:tcPr>
          <w:p w14:paraId="0487323E" w14:textId="7AB179BF" w:rsidR="00FC0D80" w:rsidRPr="00EE5B13" w:rsidRDefault="00895DBE" w:rsidP="002029AA">
            <w:pPr>
              <w:pStyle w:val="TermsInTable"/>
              <w:rPr>
                <w:rFonts w:ascii="Verdana" w:hAnsi="Verdana" w:cs="Calibri"/>
                <w:b/>
                <w:color w:val="000000"/>
                <w:sz w:val="18"/>
                <w:szCs w:val="18"/>
              </w:rPr>
            </w:pPr>
            <w:r>
              <w:rPr>
                <w:rFonts w:ascii="Verdana" w:hAnsi="Verdana" w:cs="Calibri"/>
                <w:b/>
                <w:color w:val="000000"/>
                <w:sz w:val="18"/>
                <w:szCs w:val="18"/>
              </w:rPr>
              <w:t>UK Adequacy Regulations</w:t>
            </w:r>
          </w:p>
        </w:tc>
        <w:tc>
          <w:tcPr>
            <w:tcW w:w="4822" w:type="dxa"/>
          </w:tcPr>
          <w:p w14:paraId="519F2753" w14:textId="7B2BCD87" w:rsidR="00FC0D80" w:rsidRPr="00EE5B13" w:rsidRDefault="00857D63" w:rsidP="002029AA">
            <w:pPr>
              <w:pStyle w:val="Definition"/>
              <w:numPr>
                <w:ilvl w:val="0"/>
                <w:numId w:val="0"/>
              </w:numPr>
              <w:rPr>
                <w:rFonts w:ascii="Verdana" w:hAnsi="Verdana" w:cs="Calibri"/>
                <w:color w:val="000000"/>
                <w:sz w:val="18"/>
                <w:szCs w:val="18"/>
              </w:rPr>
            </w:pPr>
            <w:r w:rsidRPr="00A92EA7">
              <w:rPr>
                <w:rFonts w:ascii="Verdana" w:hAnsi="Verdana" w:cs="Calibri"/>
                <w:color w:val="000000"/>
                <w:sz w:val="18"/>
                <w:szCs w:val="18"/>
              </w:rPr>
              <w:t>means regulations, made by the Secretary of State under section 17A of the Data Protection Act 2018</w:t>
            </w:r>
            <w:r>
              <w:rPr>
                <w:rFonts w:ascii="Verdana" w:hAnsi="Verdana" w:cs="Calibri"/>
                <w:color w:val="000000"/>
                <w:sz w:val="18"/>
                <w:szCs w:val="18"/>
              </w:rPr>
              <w:t xml:space="preserve"> </w:t>
            </w:r>
            <w:r w:rsidRPr="00A92EA7">
              <w:rPr>
                <w:rFonts w:ascii="Verdana" w:hAnsi="Verdana" w:cs="Calibri"/>
                <w:color w:val="000000"/>
                <w:sz w:val="18"/>
                <w:szCs w:val="18"/>
              </w:rPr>
              <w:t>giving effect to a finding by the Secretary of State that the specified country ensures an ‘adequate’ level of protection of personal dat</w:t>
            </w:r>
            <w:r>
              <w:rPr>
                <w:rFonts w:ascii="Verdana" w:hAnsi="Verdana" w:cs="Calibri"/>
                <w:color w:val="000000"/>
                <w:sz w:val="18"/>
                <w:szCs w:val="18"/>
              </w:rPr>
              <w:t>a;</w:t>
            </w:r>
          </w:p>
        </w:tc>
      </w:tr>
      <w:tr w:rsidR="00D806AF" w:rsidRPr="00EE5B13" w14:paraId="30ACDC5C" w14:textId="77777777" w:rsidTr="0050426B">
        <w:tc>
          <w:tcPr>
            <w:tcW w:w="2754" w:type="dxa"/>
          </w:tcPr>
          <w:p w14:paraId="6370D293" w14:textId="77777777" w:rsidR="00D806AF" w:rsidRPr="00EE5B13" w:rsidRDefault="00D806AF" w:rsidP="002029AA">
            <w:pPr>
              <w:pStyle w:val="TermsInTable"/>
              <w:rPr>
                <w:rFonts w:ascii="Verdana" w:hAnsi="Verdana" w:cs="Calibri"/>
                <w:b/>
                <w:color w:val="000000"/>
                <w:sz w:val="18"/>
                <w:szCs w:val="18"/>
              </w:rPr>
            </w:pPr>
            <w:r w:rsidRPr="00EE5B13">
              <w:rPr>
                <w:rFonts w:ascii="Verdana" w:hAnsi="Verdana" w:cs="Calibri"/>
                <w:b/>
                <w:color w:val="000000"/>
                <w:sz w:val="18"/>
                <w:szCs w:val="18"/>
              </w:rPr>
              <w:t xml:space="preserve">VAT </w:t>
            </w:r>
          </w:p>
        </w:tc>
        <w:tc>
          <w:tcPr>
            <w:tcW w:w="4822" w:type="dxa"/>
          </w:tcPr>
          <w:p w14:paraId="7A4B2A90" w14:textId="77777777" w:rsidR="00D806AF" w:rsidRPr="00EE5B13" w:rsidRDefault="00D806AF" w:rsidP="002029AA">
            <w:pPr>
              <w:pStyle w:val="Definition"/>
              <w:numPr>
                <w:ilvl w:val="0"/>
                <w:numId w:val="0"/>
              </w:numPr>
              <w:rPr>
                <w:rFonts w:ascii="Verdana" w:hAnsi="Verdana" w:cs="Calibri"/>
                <w:color w:val="000000"/>
                <w:sz w:val="18"/>
                <w:szCs w:val="18"/>
              </w:rPr>
            </w:pPr>
            <w:r w:rsidRPr="00EE5B13">
              <w:rPr>
                <w:rFonts w:ascii="Verdana" w:hAnsi="Verdana" w:cs="Calibri"/>
                <w:color w:val="000000"/>
                <w:sz w:val="18"/>
                <w:szCs w:val="18"/>
              </w:rPr>
              <w:t>means value added tax, as defined by the Value Added Tax Act 1994; and</w:t>
            </w:r>
          </w:p>
        </w:tc>
      </w:tr>
      <w:tr w:rsidR="00D806AF" w:rsidRPr="00EE5B13" w14:paraId="3F7765E3" w14:textId="77777777" w:rsidTr="0050426B">
        <w:tc>
          <w:tcPr>
            <w:tcW w:w="2754" w:type="dxa"/>
          </w:tcPr>
          <w:p w14:paraId="728E8D9C" w14:textId="77777777" w:rsidR="00D806AF" w:rsidRPr="00EE5B13" w:rsidRDefault="00D806AF" w:rsidP="002029AA">
            <w:pPr>
              <w:pStyle w:val="TermsInTable"/>
              <w:rPr>
                <w:rFonts w:ascii="Verdana" w:hAnsi="Verdana" w:cs="Calibri"/>
                <w:b/>
                <w:color w:val="000000"/>
                <w:sz w:val="18"/>
                <w:szCs w:val="18"/>
              </w:rPr>
            </w:pPr>
            <w:r w:rsidRPr="00EE5B13">
              <w:rPr>
                <w:rFonts w:ascii="Verdana" w:hAnsi="Verdana" w:cs="Calibri"/>
                <w:b/>
                <w:color w:val="000000"/>
                <w:sz w:val="18"/>
                <w:szCs w:val="18"/>
              </w:rPr>
              <w:t xml:space="preserve">Work </w:t>
            </w:r>
          </w:p>
        </w:tc>
        <w:tc>
          <w:tcPr>
            <w:tcW w:w="4822" w:type="dxa"/>
          </w:tcPr>
          <w:p w14:paraId="61DB91DB" w14:textId="77777777" w:rsidR="00D806AF" w:rsidRPr="00EE5B13" w:rsidRDefault="00D806AF" w:rsidP="002029AA">
            <w:pPr>
              <w:pStyle w:val="Definition"/>
              <w:numPr>
                <w:ilvl w:val="0"/>
                <w:numId w:val="0"/>
              </w:numPr>
              <w:rPr>
                <w:rFonts w:ascii="Verdana" w:hAnsi="Verdana" w:cs="Calibri"/>
                <w:color w:val="000000"/>
                <w:sz w:val="18"/>
                <w:szCs w:val="18"/>
              </w:rPr>
            </w:pPr>
            <w:r w:rsidRPr="00EE5B13">
              <w:rPr>
                <w:rFonts w:ascii="Verdana" w:hAnsi="Verdana" w:cs="Calibri"/>
                <w:color w:val="000000"/>
                <w:sz w:val="18"/>
                <w:szCs w:val="18"/>
              </w:rPr>
              <w:t>means the work to be provided by the Main Contractor to the Customer pursuant to the terms and conditions of the Main Contract.</w:t>
            </w:r>
          </w:p>
        </w:tc>
      </w:tr>
    </w:tbl>
    <w:p w14:paraId="00005973" w14:textId="77777777" w:rsidR="003727E4" w:rsidRDefault="003727E4" w:rsidP="003727E4">
      <w:bookmarkStart w:id="19" w:name="_DV_M14"/>
      <w:bookmarkEnd w:id="19"/>
    </w:p>
    <w:p w14:paraId="628C7B72" w14:textId="7040DDD4" w:rsidR="00D806AF" w:rsidRPr="00EE5B13" w:rsidRDefault="00D806AF" w:rsidP="002054D2">
      <w:pPr>
        <w:pStyle w:val="Level2Number"/>
        <w:keepNext/>
        <w:numPr>
          <w:ilvl w:val="1"/>
          <w:numId w:val="13"/>
        </w:numPr>
        <w:ind w:left="709"/>
        <w:rPr>
          <w:rFonts w:ascii="Verdana" w:hAnsi="Verdana" w:cs="Calibri"/>
          <w:b/>
          <w:color w:val="000000"/>
          <w:sz w:val="18"/>
          <w:szCs w:val="18"/>
        </w:rPr>
      </w:pPr>
      <w:r w:rsidRPr="00F1067A">
        <w:rPr>
          <w:rFonts w:ascii="Verdana" w:hAnsi="Verdana" w:cs="Calibri"/>
          <w:color w:val="000000"/>
          <w:sz w:val="18"/>
          <w:szCs w:val="18"/>
        </w:rPr>
        <w:t>Interpretation</w:t>
      </w:r>
      <w:bookmarkStart w:id="20" w:name="_1507807547-43021625"/>
      <w:bookmarkEnd w:id="20"/>
    </w:p>
    <w:p w14:paraId="4268B748" w14:textId="7B8BF287" w:rsidR="00D806AF" w:rsidRPr="00EE5B13" w:rsidRDefault="00F6001F" w:rsidP="00F6001F">
      <w:pPr>
        <w:pStyle w:val="BodyText2"/>
        <w:ind w:left="709" w:hanging="709"/>
        <w:rPr>
          <w:rFonts w:ascii="Verdana" w:hAnsi="Verdana" w:cs="Calibri"/>
          <w:color w:val="000000"/>
          <w:sz w:val="18"/>
          <w:szCs w:val="18"/>
        </w:rPr>
      </w:pPr>
      <w:bookmarkStart w:id="21" w:name="_DV_M15"/>
      <w:bookmarkEnd w:id="21"/>
      <w:r>
        <w:rPr>
          <w:rFonts w:ascii="Verdana" w:hAnsi="Verdana" w:cs="Calibri"/>
          <w:color w:val="000000"/>
          <w:sz w:val="18"/>
          <w:szCs w:val="18"/>
        </w:rPr>
        <w:tab/>
      </w:r>
      <w:r w:rsidR="00D806AF" w:rsidRPr="00EE5B13">
        <w:rPr>
          <w:rFonts w:ascii="Verdana" w:hAnsi="Verdana" w:cs="Calibri"/>
          <w:color w:val="000000"/>
          <w:sz w:val="18"/>
          <w:szCs w:val="18"/>
        </w:rPr>
        <w:t>In this Agreement:</w:t>
      </w:r>
    </w:p>
    <w:p w14:paraId="464C0A17" w14:textId="31CAAE51" w:rsidR="00D806AF" w:rsidRPr="00EE5B13" w:rsidRDefault="00D806AF" w:rsidP="002054D2">
      <w:pPr>
        <w:pStyle w:val="Level3Number"/>
        <w:numPr>
          <w:ilvl w:val="2"/>
          <w:numId w:val="13"/>
        </w:numPr>
        <w:ind w:left="1418"/>
        <w:rPr>
          <w:rFonts w:ascii="Verdana" w:hAnsi="Verdana" w:cs="Calibri"/>
          <w:color w:val="000000"/>
          <w:sz w:val="18"/>
          <w:szCs w:val="18"/>
        </w:rPr>
      </w:pPr>
      <w:bookmarkStart w:id="22" w:name="_DV_M16"/>
      <w:bookmarkEnd w:id="22"/>
      <w:r w:rsidRPr="00EE5B13">
        <w:rPr>
          <w:rFonts w:ascii="Verdana" w:hAnsi="Verdana" w:cs="Calibri"/>
          <w:color w:val="000000"/>
          <w:sz w:val="18"/>
          <w:szCs w:val="18"/>
        </w:rPr>
        <w:t>a reference to this Agreement includes its schedules, appendices and annexes (if any);</w:t>
      </w:r>
      <w:bookmarkStart w:id="23" w:name="_2c29fee2-ea8a-4736-8e6e-ee93175f28b0"/>
      <w:bookmarkEnd w:id="23"/>
    </w:p>
    <w:p w14:paraId="6E2BF263" w14:textId="363D3EC5" w:rsidR="00D806AF" w:rsidRPr="00EE5B13" w:rsidRDefault="00D806AF" w:rsidP="002054D2">
      <w:pPr>
        <w:pStyle w:val="Level3Number"/>
        <w:numPr>
          <w:ilvl w:val="2"/>
          <w:numId w:val="13"/>
        </w:numPr>
        <w:ind w:left="1418"/>
        <w:rPr>
          <w:rFonts w:ascii="Verdana" w:hAnsi="Verdana" w:cs="Calibri"/>
          <w:color w:val="000000"/>
          <w:sz w:val="18"/>
          <w:szCs w:val="18"/>
        </w:rPr>
      </w:pPr>
      <w:bookmarkStart w:id="24" w:name="_DV_M17"/>
      <w:bookmarkEnd w:id="24"/>
      <w:r w:rsidRPr="00EE5B13">
        <w:rPr>
          <w:rFonts w:ascii="Verdana" w:hAnsi="Verdana" w:cs="Calibri"/>
          <w:color w:val="000000"/>
          <w:sz w:val="18"/>
          <w:szCs w:val="18"/>
        </w:rPr>
        <w:t>the table of contents, background section and any clause, schedule or other headings in this Agreement are included for convenience only and shall have no effect on the interpretation of this Agreement;</w:t>
      </w:r>
      <w:bookmarkStart w:id="25" w:name="_ec826d64-c0e4-45a9-b25e-764c3ab52e86"/>
      <w:bookmarkEnd w:id="25"/>
    </w:p>
    <w:p w14:paraId="26FEBE98" w14:textId="537F0C8E" w:rsidR="00D806AF" w:rsidRPr="00EE5B13" w:rsidRDefault="00D806AF" w:rsidP="002054D2">
      <w:pPr>
        <w:pStyle w:val="Level3Number"/>
        <w:numPr>
          <w:ilvl w:val="2"/>
          <w:numId w:val="13"/>
        </w:numPr>
        <w:ind w:left="1418"/>
        <w:rPr>
          <w:rFonts w:ascii="Verdana" w:hAnsi="Verdana" w:cs="Calibri"/>
          <w:color w:val="000000"/>
          <w:sz w:val="18"/>
          <w:szCs w:val="18"/>
        </w:rPr>
      </w:pPr>
      <w:bookmarkStart w:id="26" w:name="_DV_M18"/>
      <w:bookmarkEnd w:id="26"/>
      <w:r w:rsidRPr="00EE5B13">
        <w:rPr>
          <w:rFonts w:ascii="Verdana" w:hAnsi="Verdana" w:cs="Calibri"/>
          <w:color w:val="000000"/>
          <w:sz w:val="18"/>
          <w:szCs w:val="18"/>
        </w:rPr>
        <w:t>a reference to a ‘party’ includes that party’s personal representatives, successors and permitted assigns;</w:t>
      </w:r>
      <w:bookmarkStart w:id="27" w:name="_ebd8b96f-e391-4781-bc5e-ae3ca772ba78"/>
      <w:bookmarkEnd w:id="27"/>
    </w:p>
    <w:p w14:paraId="15E2A629" w14:textId="56A0C949" w:rsidR="00D806AF" w:rsidRPr="00EE5B13" w:rsidRDefault="00D806AF" w:rsidP="002054D2">
      <w:pPr>
        <w:pStyle w:val="Level3Number"/>
        <w:numPr>
          <w:ilvl w:val="2"/>
          <w:numId w:val="13"/>
        </w:numPr>
        <w:ind w:left="1418"/>
        <w:rPr>
          <w:rFonts w:ascii="Verdana" w:hAnsi="Verdana" w:cs="Calibri"/>
          <w:color w:val="000000"/>
          <w:sz w:val="18"/>
          <w:szCs w:val="18"/>
        </w:rPr>
      </w:pPr>
      <w:bookmarkStart w:id="28" w:name="_DV_M19"/>
      <w:bookmarkEnd w:id="28"/>
      <w:r w:rsidRPr="00EE5B13">
        <w:rPr>
          <w:rFonts w:ascii="Verdana" w:hAnsi="Verdana" w:cs="Calibri"/>
          <w:color w:val="000000"/>
          <w:sz w:val="18"/>
          <w:szCs w:val="18"/>
        </w:rPr>
        <w:t xml:space="preserve">a reference to a ‘person’ includes a natural person, corporate or unincorporated body (in each case </w:t>
      </w:r>
      <w:proofErr w:type="gramStart"/>
      <w:r w:rsidRPr="00EE5B13">
        <w:rPr>
          <w:rFonts w:ascii="Verdana" w:hAnsi="Verdana" w:cs="Calibri"/>
          <w:color w:val="000000"/>
          <w:sz w:val="18"/>
          <w:szCs w:val="18"/>
        </w:rPr>
        <w:t>whether or not</w:t>
      </w:r>
      <w:proofErr w:type="gramEnd"/>
      <w:r w:rsidRPr="00EE5B13">
        <w:rPr>
          <w:rFonts w:ascii="Verdana" w:hAnsi="Verdana" w:cs="Calibri"/>
          <w:color w:val="000000"/>
          <w:sz w:val="18"/>
          <w:szCs w:val="18"/>
        </w:rPr>
        <w:t xml:space="preserve"> having separate legal personality) and that person’s personal representatives, successors and permitted assigns</w:t>
      </w:r>
      <w:bookmarkStart w:id="29" w:name="_00a0df15-1e1c-48ed-b56f-103858f8c01b"/>
      <w:bookmarkEnd w:id="29"/>
    </w:p>
    <w:p w14:paraId="330D3DAD" w14:textId="2B71C1AE" w:rsidR="00D806AF" w:rsidRPr="00EE5B13" w:rsidRDefault="00D806AF" w:rsidP="002054D2">
      <w:pPr>
        <w:pStyle w:val="Level3Number"/>
        <w:numPr>
          <w:ilvl w:val="2"/>
          <w:numId w:val="13"/>
        </w:numPr>
        <w:ind w:left="1418"/>
        <w:rPr>
          <w:rFonts w:ascii="Verdana" w:hAnsi="Verdana" w:cs="Calibri"/>
          <w:color w:val="000000"/>
          <w:sz w:val="18"/>
          <w:szCs w:val="18"/>
        </w:rPr>
      </w:pPr>
      <w:bookmarkStart w:id="30" w:name="_DV_M20"/>
      <w:bookmarkEnd w:id="30"/>
      <w:r w:rsidRPr="00EE5B13">
        <w:rPr>
          <w:rFonts w:ascii="Verdana" w:hAnsi="Verdana" w:cs="Calibri"/>
          <w:color w:val="000000"/>
          <w:sz w:val="18"/>
          <w:szCs w:val="18"/>
        </w:rPr>
        <w:t>a reference to a ‘company’ includes any company, corporation or other body corporate, wherever and however incorporated or established;</w:t>
      </w:r>
      <w:bookmarkStart w:id="31" w:name="_2e1e2317-9125-4ac9-a4f7-8ae6952cd67a"/>
      <w:bookmarkEnd w:id="31"/>
    </w:p>
    <w:p w14:paraId="1E03D3F7" w14:textId="5456FB9A" w:rsidR="00D806AF" w:rsidRPr="00EE5B13" w:rsidRDefault="00D806AF" w:rsidP="002054D2">
      <w:pPr>
        <w:pStyle w:val="Level3Number"/>
        <w:numPr>
          <w:ilvl w:val="2"/>
          <w:numId w:val="13"/>
        </w:numPr>
        <w:ind w:left="1418"/>
        <w:rPr>
          <w:rFonts w:ascii="Verdana" w:hAnsi="Verdana" w:cs="Calibri"/>
          <w:color w:val="000000"/>
          <w:sz w:val="18"/>
          <w:szCs w:val="18"/>
        </w:rPr>
      </w:pPr>
      <w:bookmarkStart w:id="32" w:name="_DV_M21"/>
      <w:bookmarkEnd w:id="32"/>
      <w:r w:rsidRPr="00EE5B13">
        <w:rPr>
          <w:rFonts w:ascii="Verdana" w:hAnsi="Verdana" w:cs="Calibri"/>
          <w:color w:val="000000"/>
          <w:sz w:val="18"/>
          <w:szCs w:val="18"/>
        </w:rPr>
        <w:t>a reference to a gender includes each other gender;</w:t>
      </w:r>
      <w:bookmarkStart w:id="33" w:name="_ce593f30-66c3-4b56-9e1c-a8c7094fbc03"/>
      <w:bookmarkEnd w:id="33"/>
    </w:p>
    <w:p w14:paraId="13E77477" w14:textId="047B349B" w:rsidR="00D806AF" w:rsidRPr="00EE5B13" w:rsidRDefault="00D806AF" w:rsidP="002054D2">
      <w:pPr>
        <w:pStyle w:val="Level3Number"/>
        <w:numPr>
          <w:ilvl w:val="2"/>
          <w:numId w:val="13"/>
        </w:numPr>
        <w:ind w:left="1418"/>
        <w:rPr>
          <w:rFonts w:ascii="Verdana" w:hAnsi="Verdana" w:cs="Calibri"/>
          <w:color w:val="000000"/>
          <w:sz w:val="18"/>
          <w:szCs w:val="18"/>
        </w:rPr>
      </w:pPr>
      <w:bookmarkStart w:id="34" w:name="_DV_M22"/>
      <w:bookmarkEnd w:id="34"/>
      <w:r w:rsidRPr="00EE5B13">
        <w:rPr>
          <w:rFonts w:ascii="Verdana" w:hAnsi="Verdana" w:cs="Calibri"/>
          <w:color w:val="000000"/>
          <w:sz w:val="18"/>
          <w:szCs w:val="18"/>
        </w:rPr>
        <w:t>words in the singular include the plural and vice versa;</w:t>
      </w:r>
      <w:bookmarkStart w:id="35" w:name="_2cb88af1-44a0-4c13-a4db-c9a82447e9ef"/>
      <w:bookmarkEnd w:id="35"/>
    </w:p>
    <w:p w14:paraId="316BA284" w14:textId="10B9F263" w:rsidR="00D806AF" w:rsidRPr="00EE5B13" w:rsidRDefault="00D806AF" w:rsidP="002054D2">
      <w:pPr>
        <w:pStyle w:val="Level3Number"/>
        <w:numPr>
          <w:ilvl w:val="2"/>
          <w:numId w:val="13"/>
        </w:numPr>
        <w:ind w:left="1418"/>
        <w:rPr>
          <w:rFonts w:ascii="Verdana" w:hAnsi="Verdana" w:cs="Calibri"/>
          <w:color w:val="000000"/>
          <w:sz w:val="18"/>
          <w:szCs w:val="18"/>
        </w:rPr>
      </w:pPr>
      <w:bookmarkStart w:id="36" w:name="_DV_M23"/>
      <w:bookmarkEnd w:id="36"/>
      <w:r w:rsidRPr="00EE5B13">
        <w:rPr>
          <w:rFonts w:ascii="Verdana" w:hAnsi="Verdana" w:cs="Calibri"/>
          <w:color w:val="000000"/>
          <w:sz w:val="18"/>
          <w:szCs w:val="18"/>
        </w:rPr>
        <w:t xml:space="preserve">any words that follow ‘include’, ‘includes’, ‘including’, ‘in particular’ or any similar words and expressions shall be construed as illustrative only and shall </w:t>
      </w:r>
      <w:r w:rsidRPr="00EE5B13">
        <w:rPr>
          <w:rFonts w:ascii="Verdana" w:hAnsi="Verdana" w:cs="Calibri"/>
          <w:color w:val="000000"/>
          <w:sz w:val="18"/>
          <w:szCs w:val="18"/>
        </w:rPr>
        <w:lastRenderedPageBreak/>
        <w:t>not limit the sense of any word, phrase, term, definition or description preceding those words;</w:t>
      </w:r>
      <w:bookmarkStart w:id="37" w:name="_3a2241aa-f9b2-46af-a640-b87e7f330e35"/>
      <w:bookmarkEnd w:id="37"/>
    </w:p>
    <w:p w14:paraId="09467F05" w14:textId="03203C16" w:rsidR="00D806AF" w:rsidRPr="00EE5B13" w:rsidRDefault="00D806AF" w:rsidP="002054D2">
      <w:pPr>
        <w:pStyle w:val="Level3Number"/>
        <w:numPr>
          <w:ilvl w:val="2"/>
          <w:numId w:val="13"/>
        </w:numPr>
        <w:ind w:left="1418"/>
        <w:rPr>
          <w:rFonts w:ascii="Verdana" w:hAnsi="Verdana" w:cs="Calibri"/>
          <w:color w:val="000000"/>
          <w:sz w:val="18"/>
          <w:szCs w:val="18"/>
        </w:rPr>
      </w:pPr>
      <w:bookmarkStart w:id="38" w:name="_DV_M24"/>
      <w:bookmarkEnd w:id="38"/>
      <w:r w:rsidRPr="00EE5B13">
        <w:rPr>
          <w:rFonts w:ascii="Verdana" w:hAnsi="Verdana" w:cs="Calibri"/>
          <w:color w:val="000000"/>
          <w:sz w:val="18"/>
          <w:szCs w:val="18"/>
        </w:rPr>
        <w:t>a reference to ‘writing’ or ‘written’ includes any method of reproducing words in a legible and non-transitory form</w:t>
      </w:r>
      <w:bookmarkStart w:id="39" w:name="_DV_M25"/>
      <w:bookmarkEnd w:id="39"/>
      <w:r w:rsidRPr="00EE5B13">
        <w:rPr>
          <w:rFonts w:ascii="Verdana" w:hAnsi="Verdana" w:cs="Calibri"/>
          <w:color w:val="000000"/>
          <w:sz w:val="18"/>
          <w:szCs w:val="18"/>
        </w:rPr>
        <w:t>;</w:t>
      </w:r>
      <w:bookmarkStart w:id="40" w:name="_b2d605f7-a4b8-40c0-b68c-5f17a5db80eb"/>
      <w:bookmarkEnd w:id="40"/>
    </w:p>
    <w:p w14:paraId="708386DB" w14:textId="563AF70F" w:rsidR="00D806AF" w:rsidRPr="00EE5B13" w:rsidRDefault="00D806AF" w:rsidP="002054D2">
      <w:pPr>
        <w:pStyle w:val="Level3Number"/>
        <w:numPr>
          <w:ilvl w:val="2"/>
          <w:numId w:val="13"/>
        </w:numPr>
        <w:ind w:left="1418"/>
        <w:rPr>
          <w:rFonts w:ascii="Verdana" w:hAnsi="Verdana" w:cs="Calibri"/>
          <w:color w:val="000000"/>
          <w:sz w:val="18"/>
          <w:szCs w:val="18"/>
        </w:rPr>
      </w:pPr>
      <w:bookmarkStart w:id="41" w:name="_DV_M26"/>
      <w:bookmarkEnd w:id="41"/>
      <w:r w:rsidRPr="00EE5B13">
        <w:rPr>
          <w:rFonts w:ascii="Verdana" w:hAnsi="Verdana" w:cs="Calibri"/>
          <w:color w:val="000000"/>
          <w:sz w:val="18"/>
          <w:szCs w:val="18"/>
        </w:rPr>
        <w:t>a reference to legislation is a reference to that legislation as amended, extended, re-enacted or consolidated from time to time;</w:t>
      </w:r>
      <w:bookmarkStart w:id="42" w:name="_9e8725f3-ef2a-4deb-94cc-9e564309943d"/>
      <w:bookmarkEnd w:id="42"/>
    </w:p>
    <w:p w14:paraId="00D96790" w14:textId="32C5727C" w:rsidR="00D806AF" w:rsidRPr="00EE5B13" w:rsidRDefault="00D806AF" w:rsidP="002054D2">
      <w:pPr>
        <w:pStyle w:val="Level3Number"/>
        <w:numPr>
          <w:ilvl w:val="2"/>
          <w:numId w:val="13"/>
        </w:numPr>
        <w:ind w:left="1418"/>
        <w:rPr>
          <w:rFonts w:ascii="Verdana" w:hAnsi="Verdana" w:cs="Calibri"/>
          <w:color w:val="000000"/>
          <w:sz w:val="18"/>
          <w:szCs w:val="18"/>
        </w:rPr>
      </w:pPr>
      <w:bookmarkStart w:id="43" w:name="_DV_M27"/>
      <w:bookmarkEnd w:id="43"/>
      <w:r w:rsidRPr="00EE5B13">
        <w:rPr>
          <w:rFonts w:ascii="Verdana" w:hAnsi="Verdana" w:cs="Calibri"/>
          <w:color w:val="000000"/>
          <w:sz w:val="18"/>
          <w:szCs w:val="18"/>
        </w:rPr>
        <w:t>a reference to legislation includes all subordinate legislation made from time to time under that legislation; and</w:t>
      </w:r>
      <w:bookmarkStart w:id="44" w:name="_537a2b6f-603f-4349-a9ff-0df6bd81c97f"/>
      <w:bookmarkEnd w:id="44"/>
    </w:p>
    <w:p w14:paraId="2F66B749" w14:textId="4D808C45" w:rsidR="00D806AF" w:rsidRPr="00EE5B13" w:rsidRDefault="00D806AF" w:rsidP="002054D2">
      <w:pPr>
        <w:pStyle w:val="Level3Number"/>
        <w:numPr>
          <w:ilvl w:val="2"/>
          <w:numId w:val="13"/>
        </w:numPr>
        <w:ind w:left="1418"/>
        <w:rPr>
          <w:rFonts w:ascii="Verdana" w:hAnsi="Verdana" w:cs="Calibri"/>
          <w:color w:val="000000"/>
          <w:sz w:val="18"/>
          <w:szCs w:val="18"/>
        </w:rPr>
      </w:pPr>
      <w:bookmarkStart w:id="45" w:name="_DV_M28"/>
      <w:bookmarkEnd w:id="45"/>
      <w:r w:rsidRPr="00EE5B13">
        <w:rPr>
          <w:rFonts w:ascii="Verdana" w:hAnsi="Verdana" w:cs="Calibri"/>
          <w:color w:val="000000"/>
          <w:sz w:val="18"/>
          <w:szCs w:val="18"/>
        </w:rPr>
        <w:t>a reference to any English action, remedy, method of judicial proceeding, court, official, legal document, legal status, legal doctrine, legal concept or thing shall, in respect of any jurisdiction other than England, be deemed to include a reference to that which most nearly approximates to the English equivalent in that jurisdiction.</w:t>
      </w:r>
      <w:bookmarkStart w:id="46" w:name="_b8def332-27af-47b5-8387-5e43d368c113"/>
      <w:bookmarkEnd w:id="46"/>
    </w:p>
    <w:p w14:paraId="1292394D" w14:textId="77777777" w:rsidR="00D32B00" w:rsidRPr="002029AA" w:rsidRDefault="00D32B00" w:rsidP="0035397B">
      <w:pPr>
        <w:pStyle w:val="Heading1"/>
      </w:pPr>
      <w:bookmarkStart w:id="47" w:name="_1487628727-3108156"/>
      <w:bookmarkStart w:id="48" w:name="_DV_M29"/>
      <w:bookmarkEnd w:id="47"/>
      <w:bookmarkEnd w:id="48"/>
      <w:r w:rsidRPr="002029AA">
        <w:t>Scope of this Agreement and</w:t>
      </w:r>
      <w:r w:rsidR="00AC63D4" w:rsidRPr="002029AA">
        <w:t xml:space="preserve"> p</w:t>
      </w:r>
      <w:r w:rsidRPr="002029AA">
        <w:t xml:space="preserve">rocedure for </w:t>
      </w:r>
      <w:r w:rsidR="00AC63D4" w:rsidRPr="002029AA">
        <w:t>a</w:t>
      </w:r>
      <w:r w:rsidRPr="002029AA">
        <w:t>greeing Statements of Work</w:t>
      </w:r>
    </w:p>
    <w:p w14:paraId="0EACEC6C" w14:textId="22C47728" w:rsidR="00D32B00" w:rsidRPr="00EE5B13" w:rsidRDefault="00D32B00" w:rsidP="002054D2">
      <w:pPr>
        <w:pStyle w:val="Level2Number"/>
        <w:numPr>
          <w:ilvl w:val="1"/>
          <w:numId w:val="13"/>
        </w:numPr>
        <w:ind w:left="709"/>
        <w:rPr>
          <w:rFonts w:ascii="Verdana" w:hAnsi="Verdana" w:cs="Calibri"/>
          <w:color w:val="000000"/>
          <w:sz w:val="18"/>
          <w:szCs w:val="18"/>
        </w:rPr>
      </w:pPr>
      <w:bookmarkStart w:id="49" w:name="_DV_M30"/>
      <w:bookmarkEnd w:id="49"/>
      <w:r w:rsidRPr="00EE5B13">
        <w:rPr>
          <w:rFonts w:ascii="Verdana" w:hAnsi="Verdana" w:cs="Calibri"/>
          <w:color w:val="000000"/>
          <w:sz w:val="18"/>
          <w:szCs w:val="18"/>
        </w:rPr>
        <w:t xml:space="preserve">The Main Contractor may from time to time during the term of this Agreement seek proposals from Sub-Contractor for services.  The Main Contractor is not obliged to request any proposal from the </w:t>
      </w:r>
      <w:bookmarkStart w:id="50" w:name="_DV_M31"/>
      <w:bookmarkEnd w:id="50"/>
      <w:r w:rsidR="001C6BB7" w:rsidRPr="00EE5B13">
        <w:rPr>
          <w:rFonts w:ascii="Verdana" w:hAnsi="Verdana" w:cs="Calibri"/>
          <w:color w:val="000000"/>
          <w:sz w:val="18"/>
          <w:szCs w:val="18"/>
        </w:rPr>
        <w:t>Sub</w:t>
      </w:r>
      <w:bookmarkStart w:id="51" w:name="_DV_M32"/>
      <w:bookmarkEnd w:id="51"/>
      <w:r w:rsidR="001C6BB7" w:rsidRPr="00EE5B13">
        <w:rPr>
          <w:rFonts w:ascii="Verdana" w:hAnsi="Verdana" w:cs="Calibri"/>
          <w:color w:val="000000"/>
          <w:sz w:val="18"/>
          <w:szCs w:val="18"/>
        </w:rPr>
        <w:t>-</w:t>
      </w:r>
      <w:r w:rsidRPr="00EE5B13">
        <w:rPr>
          <w:rFonts w:ascii="Verdana" w:hAnsi="Verdana" w:cs="Calibri"/>
          <w:color w:val="000000"/>
          <w:sz w:val="18"/>
          <w:szCs w:val="18"/>
        </w:rPr>
        <w:t>Contractor</w:t>
      </w:r>
      <w:bookmarkStart w:id="52" w:name="_DV_M33"/>
      <w:bookmarkEnd w:id="52"/>
      <w:r w:rsidR="007B1BC3" w:rsidRPr="00EE5B13">
        <w:rPr>
          <w:rFonts w:ascii="Verdana" w:hAnsi="Verdana" w:cs="Calibri"/>
          <w:color w:val="000000"/>
          <w:sz w:val="18"/>
          <w:szCs w:val="18"/>
        </w:rPr>
        <w:t>.</w:t>
      </w:r>
    </w:p>
    <w:p w14:paraId="1AF691DD" w14:textId="2AF285C4" w:rsidR="00E903B5" w:rsidRPr="00EE5B13" w:rsidRDefault="00D32B00" w:rsidP="002054D2">
      <w:pPr>
        <w:pStyle w:val="Level2Number"/>
        <w:numPr>
          <w:ilvl w:val="1"/>
          <w:numId w:val="13"/>
        </w:numPr>
        <w:ind w:left="709"/>
        <w:rPr>
          <w:rFonts w:ascii="Verdana" w:hAnsi="Verdana" w:cs="Calibri"/>
          <w:color w:val="000000"/>
          <w:sz w:val="18"/>
          <w:szCs w:val="18"/>
        </w:rPr>
      </w:pPr>
      <w:bookmarkStart w:id="53" w:name="_DV_M34"/>
      <w:bookmarkEnd w:id="53"/>
      <w:r w:rsidRPr="00EE5B13">
        <w:rPr>
          <w:rFonts w:ascii="Verdana" w:hAnsi="Verdana" w:cs="Calibri"/>
          <w:color w:val="000000"/>
          <w:sz w:val="18"/>
          <w:szCs w:val="18"/>
        </w:rPr>
        <w:t xml:space="preserve">Each </w:t>
      </w:r>
      <w:r w:rsidR="00A60B17" w:rsidRPr="00EE5B13">
        <w:rPr>
          <w:rFonts w:ascii="Verdana" w:hAnsi="Verdana" w:cs="Calibri"/>
          <w:color w:val="000000"/>
          <w:sz w:val="18"/>
          <w:szCs w:val="18"/>
        </w:rPr>
        <w:t>Statement of Work</w:t>
      </w:r>
      <w:r w:rsidRPr="00EE5B13">
        <w:rPr>
          <w:rFonts w:ascii="Verdana" w:hAnsi="Verdana" w:cs="Calibri"/>
          <w:color w:val="000000"/>
          <w:sz w:val="18"/>
          <w:szCs w:val="18"/>
        </w:rPr>
        <w:t xml:space="preserve"> is separate and made by the </w:t>
      </w:r>
      <w:r w:rsidR="00A60B17" w:rsidRPr="00EE5B13">
        <w:rPr>
          <w:rFonts w:ascii="Verdana" w:hAnsi="Verdana" w:cs="Calibri"/>
          <w:color w:val="000000"/>
          <w:sz w:val="18"/>
          <w:szCs w:val="18"/>
        </w:rPr>
        <w:t>p</w:t>
      </w:r>
      <w:r w:rsidRPr="00EE5B13">
        <w:rPr>
          <w:rFonts w:ascii="Verdana" w:hAnsi="Verdana" w:cs="Calibri"/>
          <w:color w:val="000000"/>
          <w:sz w:val="18"/>
          <w:szCs w:val="18"/>
        </w:rPr>
        <w:t xml:space="preserve">arties signing the relevant </w:t>
      </w:r>
      <w:r w:rsidR="00A60B17" w:rsidRPr="00EE5B13">
        <w:rPr>
          <w:rFonts w:ascii="Verdana" w:hAnsi="Verdana" w:cs="Calibri"/>
          <w:color w:val="000000"/>
          <w:sz w:val="18"/>
          <w:szCs w:val="18"/>
        </w:rPr>
        <w:t>Statement of Work</w:t>
      </w:r>
      <w:r w:rsidRPr="00EE5B13">
        <w:rPr>
          <w:rFonts w:ascii="Verdana" w:hAnsi="Verdana" w:cs="Calibri"/>
          <w:color w:val="000000"/>
          <w:sz w:val="18"/>
          <w:szCs w:val="18"/>
        </w:rPr>
        <w:t xml:space="preserve">.  </w:t>
      </w:r>
    </w:p>
    <w:p w14:paraId="004683F9" w14:textId="73380EC8" w:rsidR="00D32B00" w:rsidRPr="00EE5B13" w:rsidRDefault="007C65F6" w:rsidP="002054D2">
      <w:pPr>
        <w:pStyle w:val="Level2Number"/>
        <w:numPr>
          <w:ilvl w:val="1"/>
          <w:numId w:val="13"/>
        </w:numPr>
        <w:ind w:left="709" w:hanging="709"/>
        <w:rPr>
          <w:rFonts w:ascii="Verdana" w:hAnsi="Verdana" w:cs="Calibri"/>
          <w:color w:val="000000"/>
          <w:sz w:val="18"/>
          <w:szCs w:val="18"/>
        </w:rPr>
      </w:pPr>
      <w:bookmarkStart w:id="54" w:name="_DV_M35"/>
      <w:bookmarkEnd w:id="54"/>
      <w:r w:rsidRPr="00EE5B13">
        <w:rPr>
          <w:rFonts w:ascii="Verdana" w:hAnsi="Verdana" w:cs="Calibri"/>
          <w:color w:val="000000"/>
          <w:sz w:val="18"/>
          <w:szCs w:val="18"/>
        </w:rPr>
        <w:t>Each Statement of Work</w:t>
      </w:r>
      <w:r w:rsidR="005908E9" w:rsidRPr="00EE5B13">
        <w:rPr>
          <w:rFonts w:ascii="Verdana" w:hAnsi="Verdana" w:cs="Calibri"/>
          <w:color w:val="000000"/>
          <w:sz w:val="18"/>
          <w:szCs w:val="18"/>
        </w:rPr>
        <w:t xml:space="preserve"> is entered into pursuant to the terms of this Agreement and fully</w:t>
      </w:r>
      <w:r w:rsidRPr="00EE5B13">
        <w:rPr>
          <w:rFonts w:ascii="Verdana" w:hAnsi="Verdana" w:cs="Calibri"/>
          <w:color w:val="000000"/>
          <w:sz w:val="18"/>
          <w:szCs w:val="18"/>
        </w:rPr>
        <w:t xml:space="preserve"> incorporates the terms of this Agreement</w:t>
      </w:r>
      <w:r w:rsidR="0007122F" w:rsidRPr="00EE5B13">
        <w:rPr>
          <w:rFonts w:ascii="Verdana" w:hAnsi="Verdana" w:cs="Calibri"/>
          <w:color w:val="000000"/>
          <w:sz w:val="18"/>
          <w:szCs w:val="18"/>
        </w:rPr>
        <w:t xml:space="preserve"> </w:t>
      </w:r>
      <w:bookmarkStart w:id="55" w:name="_DV_M36"/>
      <w:bookmarkEnd w:id="55"/>
      <w:r w:rsidR="005D01C1" w:rsidRPr="00EE5B13">
        <w:rPr>
          <w:rFonts w:ascii="Verdana" w:hAnsi="Verdana" w:cs="Calibri"/>
          <w:color w:val="000000"/>
          <w:sz w:val="18"/>
          <w:szCs w:val="18"/>
        </w:rPr>
        <w:t xml:space="preserve">and the terms of the Main Contract </w:t>
      </w:r>
      <w:r w:rsidR="00B94BF8" w:rsidRPr="00EE5B13">
        <w:rPr>
          <w:rFonts w:ascii="Verdana" w:hAnsi="Verdana" w:cs="Calibri"/>
          <w:color w:val="000000"/>
          <w:sz w:val="18"/>
          <w:szCs w:val="18"/>
        </w:rPr>
        <w:t>unless expressly agreed otherwise by the parties in a Statement of Work</w:t>
      </w:r>
      <w:r w:rsidRPr="00EE5B13">
        <w:rPr>
          <w:rFonts w:ascii="Verdana" w:hAnsi="Verdana" w:cs="Calibri"/>
          <w:color w:val="000000"/>
          <w:sz w:val="18"/>
          <w:szCs w:val="18"/>
        </w:rPr>
        <w:t xml:space="preserve">.  </w:t>
      </w:r>
    </w:p>
    <w:p w14:paraId="2C419786" w14:textId="489C12AE" w:rsidR="00D32B00" w:rsidRPr="00EE5B13" w:rsidRDefault="00D32B00" w:rsidP="002054D2">
      <w:pPr>
        <w:pStyle w:val="Level2Number"/>
        <w:numPr>
          <w:ilvl w:val="1"/>
          <w:numId w:val="13"/>
        </w:numPr>
        <w:ind w:left="709" w:hanging="709"/>
        <w:rPr>
          <w:rFonts w:ascii="Verdana" w:hAnsi="Verdana" w:cs="Calibri"/>
          <w:color w:val="000000"/>
          <w:sz w:val="18"/>
          <w:szCs w:val="18"/>
        </w:rPr>
      </w:pPr>
      <w:bookmarkStart w:id="56" w:name="_DV_M37"/>
      <w:bookmarkEnd w:id="56"/>
      <w:r w:rsidRPr="00EE5B13">
        <w:rPr>
          <w:rFonts w:ascii="Verdana" w:hAnsi="Verdana" w:cs="Calibri"/>
          <w:color w:val="000000"/>
          <w:sz w:val="18"/>
          <w:szCs w:val="18"/>
        </w:rPr>
        <w:t>Unless express provision is made to the contrary, the following order of priority shall apply in the event of any conflict or inconsistency between the above documents:</w:t>
      </w:r>
    </w:p>
    <w:p w14:paraId="6B5ECA61" w14:textId="661E753F" w:rsidR="00D32B00" w:rsidRPr="00EE5B13" w:rsidRDefault="00D32B00" w:rsidP="002054D2">
      <w:pPr>
        <w:pStyle w:val="Level3Number"/>
        <w:numPr>
          <w:ilvl w:val="2"/>
          <w:numId w:val="13"/>
        </w:numPr>
        <w:ind w:left="1418"/>
        <w:rPr>
          <w:rFonts w:ascii="Verdana" w:hAnsi="Verdana" w:cs="Calibri"/>
          <w:color w:val="000000"/>
          <w:sz w:val="18"/>
          <w:szCs w:val="18"/>
        </w:rPr>
      </w:pPr>
      <w:bookmarkStart w:id="57" w:name="_DV_M38"/>
      <w:bookmarkEnd w:id="57"/>
      <w:r w:rsidRPr="00EE5B13">
        <w:rPr>
          <w:rFonts w:ascii="Verdana" w:hAnsi="Verdana" w:cs="Calibri"/>
          <w:color w:val="000000"/>
          <w:sz w:val="18"/>
          <w:szCs w:val="18"/>
        </w:rPr>
        <w:t xml:space="preserve">the </w:t>
      </w:r>
      <w:r w:rsidR="007C65F6" w:rsidRPr="00EE5B13">
        <w:rPr>
          <w:rFonts w:ascii="Verdana" w:hAnsi="Verdana" w:cs="Calibri"/>
          <w:color w:val="000000"/>
          <w:sz w:val="18"/>
          <w:szCs w:val="18"/>
        </w:rPr>
        <w:t>Statement of Work</w:t>
      </w:r>
      <w:r w:rsidRPr="00EE5B13">
        <w:rPr>
          <w:rFonts w:ascii="Verdana" w:hAnsi="Verdana" w:cs="Calibri"/>
          <w:color w:val="000000"/>
          <w:sz w:val="18"/>
          <w:szCs w:val="18"/>
        </w:rPr>
        <w:t>; and</w:t>
      </w:r>
    </w:p>
    <w:p w14:paraId="2E86E1E3" w14:textId="37D5E13E" w:rsidR="00D32B00" w:rsidRPr="00EE5B13" w:rsidRDefault="00D32B00" w:rsidP="002054D2">
      <w:pPr>
        <w:pStyle w:val="Level3Number"/>
        <w:numPr>
          <w:ilvl w:val="2"/>
          <w:numId w:val="13"/>
        </w:numPr>
        <w:ind w:left="1418"/>
        <w:rPr>
          <w:rFonts w:ascii="Verdana" w:hAnsi="Verdana" w:cs="Calibri"/>
          <w:color w:val="000000"/>
          <w:sz w:val="18"/>
          <w:szCs w:val="18"/>
        </w:rPr>
      </w:pPr>
      <w:bookmarkStart w:id="58" w:name="_DV_M39"/>
      <w:bookmarkEnd w:id="58"/>
      <w:r w:rsidRPr="00EE5B13">
        <w:rPr>
          <w:rFonts w:ascii="Verdana" w:hAnsi="Verdana" w:cs="Calibri"/>
          <w:color w:val="000000"/>
          <w:sz w:val="18"/>
          <w:szCs w:val="18"/>
        </w:rPr>
        <w:t xml:space="preserve">the terms and conditions of this </w:t>
      </w:r>
      <w:r w:rsidR="007C65F6" w:rsidRPr="00EE5B13">
        <w:rPr>
          <w:rFonts w:ascii="Verdana" w:hAnsi="Verdana" w:cs="Calibri"/>
          <w:color w:val="000000"/>
          <w:sz w:val="18"/>
          <w:szCs w:val="18"/>
        </w:rPr>
        <w:t>Agreement</w:t>
      </w:r>
      <w:r w:rsidRPr="00EE5B13">
        <w:rPr>
          <w:rFonts w:ascii="Verdana" w:hAnsi="Verdana" w:cs="Calibri"/>
          <w:color w:val="000000"/>
          <w:sz w:val="18"/>
          <w:szCs w:val="18"/>
        </w:rPr>
        <w:t>.</w:t>
      </w:r>
    </w:p>
    <w:p w14:paraId="0794A041" w14:textId="77777777" w:rsidR="002C6F1F" w:rsidRPr="00EE5B13" w:rsidRDefault="002C6F1F" w:rsidP="0035397B">
      <w:pPr>
        <w:pStyle w:val="Heading1"/>
      </w:pPr>
      <w:bookmarkStart w:id="59" w:name="_1487628727-3115156"/>
      <w:bookmarkStart w:id="60" w:name="_DV_M40"/>
      <w:bookmarkStart w:id="61" w:name="_Toc256000002"/>
      <w:bookmarkEnd w:id="59"/>
      <w:bookmarkEnd w:id="60"/>
      <w:r w:rsidRPr="00EE5B13">
        <w:t>Sub-Contractor’s obligations</w:t>
      </w:r>
    </w:p>
    <w:p w14:paraId="6BD48878" w14:textId="569A27C9" w:rsidR="00D806AF" w:rsidRPr="00EE5B13" w:rsidRDefault="00F1067A" w:rsidP="002029AA">
      <w:pPr>
        <w:pStyle w:val="Level2Number"/>
        <w:numPr>
          <w:ilvl w:val="0"/>
          <w:numId w:val="0"/>
        </w:numPr>
        <w:rPr>
          <w:rFonts w:ascii="Verdana" w:hAnsi="Verdana" w:cs="Calibri"/>
          <w:color w:val="000000"/>
          <w:sz w:val="18"/>
          <w:szCs w:val="18"/>
        </w:rPr>
      </w:pPr>
      <w:bookmarkStart w:id="62" w:name="_b86175f4-b681-4a0e-8c0a-fb95d03e66c2"/>
      <w:bookmarkStart w:id="63" w:name="_DV_M41"/>
      <w:bookmarkEnd w:id="61"/>
      <w:bookmarkEnd w:id="62"/>
      <w:bookmarkEnd w:id="63"/>
      <w:r>
        <w:rPr>
          <w:rFonts w:ascii="Verdana" w:hAnsi="Verdana" w:cs="Calibri"/>
          <w:color w:val="000000"/>
          <w:sz w:val="18"/>
          <w:szCs w:val="18"/>
        </w:rPr>
        <w:t>3.1</w:t>
      </w:r>
      <w:r>
        <w:rPr>
          <w:rFonts w:ascii="Verdana" w:hAnsi="Verdana" w:cs="Calibri"/>
          <w:color w:val="000000"/>
          <w:sz w:val="18"/>
          <w:szCs w:val="18"/>
        </w:rPr>
        <w:tab/>
      </w:r>
      <w:r w:rsidR="00D806AF" w:rsidRPr="00EE5B13">
        <w:rPr>
          <w:rFonts w:ascii="Verdana" w:hAnsi="Verdana" w:cs="Calibri"/>
          <w:color w:val="000000"/>
          <w:sz w:val="18"/>
          <w:szCs w:val="18"/>
        </w:rPr>
        <w:t>During the Term, the Sub-Contractor shall:</w:t>
      </w:r>
      <w:bookmarkStart w:id="64" w:name="_1507135757-417481525"/>
      <w:bookmarkEnd w:id="64"/>
    </w:p>
    <w:p w14:paraId="53845FE6" w14:textId="49DEEEC1" w:rsidR="00D806AF" w:rsidRPr="00EE5B13" w:rsidRDefault="00D806AF" w:rsidP="002054D2">
      <w:pPr>
        <w:pStyle w:val="Level3Number"/>
        <w:numPr>
          <w:ilvl w:val="2"/>
          <w:numId w:val="13"/>
        </w:numPr>
        <w:ind w:left="1418"/>
        <w:rPr>
          <w:rFonts w:ascii="Verdana" w:hAnsi="Verdana" w:cs="Calibri"/>
          <w:color w:val="000000"/>
          <w:sz w:val="18"/>
          <w:szCs w:val="18"/>
        </w:rPr>
      </w:pPr>
      <w:bookmarkStart w:id="65" w:name="_DV_M42"/>
      <w:bookmarkEnd w:id="65"/>
      <w:commentRangeStart w:id="66"/>
      <w:r w:rsidRPr="00EE5B13">
        <w:rPr>
          <w:rFonts w:ascii="Verdana" w:hAnsi="Verdana" w:cs="Calibri"/>
          <w:color w:val="000000"/>
          <w:sz w:val="18"/>
          <w:szCs w:val="18"/>
        </w:rPr>
        <w:t xml:space="preserve">perform the Sub-Contract Work </w:t>
      </w:r>
      <w:r w:rsidR="00371D0A" w:rsidRPr="00EE5B13">
        <w:rPr>
          <w:rFonts w:ascii="Verdana" w:hAnsi="Verdana" w:cs="Calibri"/>
          <w:color w:val="000000"/>
          <w:sz w:val="18"/>
          <w:szCs w:val="18"/>
        </w:rPr>
        <w:t xml:space="preserve">(including the provision of Deliverables) </w:t>
      </w:r>
      <w:r w:rsidRPr="00EE5B13">
        <w:rPr>
          <w:rFonts w:ascii="Verdana" w:hAnsi="Verdana" w:cs="Calibri"/>
          <w:color w:val="000000"/>
          <w:sz w:val="18"/>
          <w:szCs w:val="18"/>
        </w:rPr>
        <w:t xml:space="preserve">in accordance with the terms of this </w:t>
      </w:r>
      <w:r w:rsidR="00A3286D" w:rsidRPr="00EE5B13">
        <w:rPr>
          <w:rFonts w:ascii="Verdana" w:hAnsi="Verdana" w:cs="Calibri"/>
          <w:color w:val="000000"/>
          <w:sz w:val="18"/>
          <w:szCs w:val="18"/>
        </w:rPr>
        <w:t xml:space="preserve">Statement of Work, </w:t>
      </w:r>
      <w:r w:rsidRPr="00EE5B13">
        <w:rPr>
          <w:rFonts w:ascii="Verdana" w:hAnsi="Verdana" w:cs="Calibri"/>
          <w:color w:val="000000"/>
          <w:sz w:val="18"/>
          <w:szCs w:val="18"/>
        </w:rPr>
        <w:t xml:space="preserve">and the </w:t>
      </w:r>
      <w:bookmarkStart w:id="67" w:name="_DV_M43"/>
      <w:bookmarkEnd w:id="67"/>
      <w:r w:rsidRPr="00EE5B13">
        <w:rPr>
          <w:rFonts w:ascii="Verdana" w:hAnsi="Verdana" w:cs="Calibri"/>
          <w:color w:val="000000"/>
          <w:sz w:val="18"/>
          <w:szCs w:val="18"/>
        </w:rPr>
        <w:t>Main Contract</w:t>
      </w:r>
      <w:r w:rsidR="00886924" w:rsidRPr="00EE5B13">
        <w:rPr>
          <w:rFonts w:ascii="Verdana" w:hAnsi="Verdana" w:cs="Calibri"/>
          <w:color w:val="000000"/>
          <w:sz w:val="18"/>
          <w:szCs w:val="18"/>
        </w:rPr>
        <w:t xml:space="preserve"> </w:t>
      </w:r>
      <w:bookmarkStart w:id="68" w:name="_DV_M44"/>
      <w:bookmarkEnd w:id="68"/>
      <w:r w:rsidR="00886924" w:rsidRPr="00EE5B13">
        <w:rPr>
          <w:rFonts w:ascii="Verdana" w:hAnsi="Verdana" w:cs="Calibri"/>
          <w:color w:val="000000"/>
          <w:sz w:val="18"/>
          <w:szCs w:val="18"/>
        </w:rPr>
        <w:t xml:space="preserve">so as to put the Main Contractor into a position in which the Main Contractor is able to fulfil all </w:t>
      </w:r>
      <w:r w:rsidR="008F6E8D" w:rsidRPr="00EE5B13">
        <w:rPr>
          <w:rFonts w:ascii="Verdana" w:hAnsi="Verdana" w:cs="Calibri"/>
          <w:color w:val="000000"/>
          <w:sz w:val="18"/>
          <w:szCs w:val="18"/>
        </w:rPr>
        <w:t>of its</w:t>
      </w:r>
      <w:r w:rsidR="00886924" w:rsidRPr="00EE5B13">
        <w:rPr>
          <w:rFonts w:ascii="Verdana" w:hAnsi="Verdana" w:cs="Calibri"/>
          <w:color w:val="000000"/>
          <w:sz w:val="18"/>
          <w:szCs w:val="18"/>
        </w:rPr>
        <w:t xml:space="preserve"> obligations </w:t>
      </w:r>
      <w:r w:rsidR="008F6E8D" w:rsidRPr="00EE5B13">
        <w:rPr>
          <w:rFonts w:ascii="Verdana" w:hAnsi="Verdana" w:cs="Calibri"/>
          <w:color w:val="000000"/>
          <w:sz w:val="18"/>
          <w:szCs w:val="18"/>
        </w:rPr>
        <w:t xml:space="preserve">to the Customer </w:t>
      </w:r>
      <w:r w:rsidR="00886924" w:rsidRPr="00EE5B13">
        <w:rPr>
          <w:rFonts w:ascii="Verdana" w:hAnsi="Verdana" w:cs="Calibri"/>
          <w:color w:val="000000"/>
          <w:sz w:val="18"/>
          <w:szCs w:val="18"/>
        </w:rPr>
        <w:t>under the Main Contract in so far as the same relate to the Sub-Contract Work</w:t>
      </w:r>
      <w:r w:rsidRPr="00EE5B13">
        <w:rPr>
          <w:rFonts w:ascii="Verdana" w:hAnsi="Verdana" w:cs="Calibri"/>
          <w:color w:val="000000"/>
          <w:sz w:val="18"/>
          <w:szCs w:val="18"/>
        </w:rPr>
        <w:t>;</w:t>
      </w:r>
      <w:bookmarkStart w:id="69" w:name="_1512560191-465951225"/>
      <w:bookmarkEnd w:id="69"/>
      <w:commentRangeEnd w:id="66"/>
      <w:r w:rsidR="000E6355">
        <w:rPr>
          <w:rStyle w:val="CommentReference"/>
        </w:rPr>
        <w:commentReference w:id="66"/>
      </w:r>
    </w:p>
    <w:p w14:paraId="185FE195" w14:textId="57998BF0" w:rsidR="00D806AF" w:rsidRPr="00EE5B13" w:rsidRDefault="00D806AF" w:rsidP="002054D2">
      <w:pPr>
        <w:pStyle w:val="Level3Number"/>
        <w:numPr>
          <w:ilvl w:val="2"/>
          <w:numId w:val="13"/>
        </w:numPr>
        <w:ind w:left="1418"/>
        <w:rPr>
          <w:rFonts w:ascii="Verdana" w:hAnsi="Verdana" w:cs="Calibri"/>
          <w:color w:val="000000"/>
          <w:sz w:val="18"/>
          <w:szCs w:val="18"/>
        </w:rPr>
      </w:pPr>
      <w:bookmarkStart w:id="70" w:name="_DV_M45"/>
      <w:bookmarkEnd w:id="70"/>
      <w:r w:rsidRPr="00EE5B13">
        <w:rPr>
          <w:rFonts w:ascii="Verdana" w:hAnsi="Verdana" w:cs="Calibri"/>
          <w:color w:val="000000"/>
          <w:sz w:val="18"/>
          <w:szCs w:val="18"/>
        </w:rPr>
        <w:lastRenderedPageBreak/>
        <w:t>collaborate with, and act in accordance with the instructions of, the Main Contractor and the Customer</w:t>
      </w:r>
      <w:r w:rsidR="00371D0A" w:rsidRPr="00EE5B13">
        <w:rPr>
          <w:rFonts w:ascii="Verdana" w:hAnsi="Verdana" w:cs="Calibri"/>
          <w:color w:val="000000"/>
          <w:sz w:val="18"/>
          <w:szCs w:val="18"/>
        </w:rPr>
        <w:t xml:space="preserve"> where required by the Main Contractor</w:t>
      </w:r>
      <w:r w:rsidR="004A2621" w:rsidRPr="00EE5B13">
        <w:rPr>
          <w:rFonts w:ascii="Verdana" w:hAnsi="Verdana" w:cs="Calibri"/>
          <w:color w:val="000000"/>
          <w:sz w:val="18"/>
          <w:szCs w:val="18"/>
        </w:rPr>
        <w:t xml:space="preserve"> (</w:t>
      </w:r>
      <w:r w:rsidR="000D6311" w:rsidRPr="00EE5B13">
        <w:rPr>
          <w:rFonts w:ascii="Verdana" w:hAnsi="Verdana" w:cs="Calibri"/>
          <w:color w:val="000000"/>
          <w:sz w:val="18"/>
          <w:szCs w:val="18"/>
        </w:rPr>
        <w:t>including co-operating and working with all other 3rd party service providers engaged by Main Contractor as part of providing its services to the Customer</w:t>
      </w:r>
      <w:r w:rsidR="004A2621" w:rsidRPr="00EE5B13">
        <w:rPr>
          <w:rFonts w:ascii="Verdana" w:hAnsi="Verdana" w:cs="Calibri"/>
          <w:color w:val="000000"/>
          <w:sz w:val="18"/>
          <w:szCs w:val="18"/>
        </w:rPr>
        <w:t>)</w:t>
      </w:r>
      <w:r w:rsidRPr="00EE5B13">
        <w:rPr>
          <w:rFonts w:ascii="Verdana" w:hAnsi="Verdana" w:cs="Calibri"/>
          <w:color w:val="000000"/>
          <w:sz w:val="18"/>
          <w:szCs w:val="18"/>
        </w:rPr>
        <w:t>;</w:t>
      </w:r>
      <w:bookmarkStart w:id="71" w:name="_1525095192-44303455"/>
      <w:bookmarkEnd w:id="71"/>
    </w:p>
    <w:p w14:paraId="315DE19A" w14:textId="12A991F8" w:rsidR="00D806AF" w:rsidRPr="00EE5B13" w:rsidRDefault="00D806AF" w:rsidP="002054D2">
      <w:pPr>
        <w:pStyle w:val="Level3Number"/>
        <w:numPr>
          <w:ilvl w:val="2"/>
          <w:numId w:val="13"/>
        </w:numPr>
        <w:ind w:left="1418"/>
        <w:rPr>
          <w:rFonts w:ascii="Verdana" w:hAnsi="Verdana" w:cs="Calibri"/>
          <w:color w:val="000000"/>
          <w:sz w:val="18"/>
          <w:szCs w:val="18"/>
        </w:rPr>
      </w:pPr>
      <w:bookmarkStart w:id="72" w:name="_DV_M46"/>
      <w:bookmarkEnd w:id="72"/>
      <w:r w:rsidRPr="00EE5B13">
        <w:rPr>
          <w:rFonts w:ascii="Verdana" w:hAnsi="Verdana" w:cs="Calibri"/>
          <w:color w:val="000000"/>
          <w:sz w:val="18"/>
          <w:szCs w:val="18"/>
        </w:rPr>
        <w:t>achieve the Sub-Contract Work and each part of them by the corresponding date</w:t>
      </w:r>
      <w:r w:rsidR="007314D4" w:rsidRPr="00EE5B13">
        <w:rPr>
          <w:rFonts w:ascii="Verdana" w:hAnsi="Verdana" w:cs="Calibri"/>
          <w:color w:val="000000"/>
          <w:sz w:val="18"/>
          <w:szCs w:val="18"/>
        </w:rPr>
        <w:t>(</w:t>
      </w:r>
      <w:r w:rsidRPr="00EE5B13">
        <w:rPr>
          <w:rFonts w:ascii="Verdana" w:hAnsi="Verdana" w:cs="Calibri"/>
          <w:color w:val="000000"/>
          <w:sz w:val="18"/>
          <w:szCs w:val="18"/>
        </w:rPr>
        <w:t>s</w:t>
      </w:r>
      <w:r w:rsidR="007314D4" w:rsidRPr="00EE5B13">
        <w:rPr>
          <w:rFonts w:ascii="Verdana" w:hAnsi="Verdana" w:cs="Calibri"/>
          <w:color w:val="000000"/>
          <w:sz w:val="18"/>
          <w:szCs w:val="18"/>
        </w:rPr>
        <w:t>)</w:t>
      </w:r>
      <w:r w:rsidRPr="00EE5B13">
        <w:rPr>
          <w:rFonts w:ascii="Verdana" w:hAnsi="Verdana" w:cs="Calibri"/>
          <w:color w:val="000000"/>
          <w:sz w:val="18"/>
          <w:szCs w:val="18"/>
        </w:rPr>
        <w:t xml:space="preserve"> set out in </w:t>
      </w:r>
      <w:r w:rsidR="007314D4" w:rsidRPr="00EE5B13">
        <w:rPr>
          <w:rFonts w:ascii="Verdana" w:hAnsi="Verdana" w:cs="Calibri"/>
          <w:color w:val="000000"/>
          <w:sz w:val="18"/>
          <w:szCs w:val="18"/>
        </w:rPr>
        <w:t>the Statement of Work</w:t>
      </w:r>
      <w:r w:rsidR="005A39AD" w:rsidRPr="00EE5B13">
        <w:rPr>
          <w:rFonts w:ascii="Verdana" w:hAnsi="Verdana" w:cs="Calibri"/>
          <w:color w:val="000000"/>
          <w:sz w:val="18"/>
          <w:szCs w:val="18"/>
        </w:rPr>
        <w:t xml:space="preserve"> </w:t>
      </w:r>
      <w:r w:rsidR="00F00C44" w:rsidRPr="00EE5B13">
        <w:rPr>
          <w:rFonts w:ascii="Verdana" w:hAnsi="Verdana" w:cs="Calibri"/>
          <w:color w:val="000000"/>
          <w:sz w:val="18"/>
          <w:szCs w:val="18"/>
        </w:rPr>
        <w:t>and in any event</w:t>
      </w:r>
      <w:r w:rsidR="005A39AD" w:rsidRPr="00EE5B13">
        <w:rPr>
          <w:rFonts w:ascii="Verdana" w:hAnsi="Verdana" w:cs="Calibri"/>
          <w:color w:val="000000"/>
          <w:sz w:val="18"/>
          <w:szCs w:val="18"/>
        </w:rPr>
        <w:t xml:space="preserve"> to enable the </w:t>
      </w:r>
      <w:r w:rsidR="00F00C44" w:rsidRPr="00EE5B13">
        <w:rPr>
          <w:rFonts w:ascii="Verdana" w:hAnsi="Verdana" w:cs="Calibri"/>
          <w:color w:val="000000"/>
          <w:sz w:val="18"/>
          <w:szCs w:val="18"/>
        </w:rPr>
        <w:t>Main</w:t>
      </w:r>
      <w:r w:rsidR="005A39AD" w:rsidRPr="00EE5B13">
        <w:rPr>
          <w:rFonts w:ascii="Verdana" w:hAnsi="Verdana" w:cs="Calibri"/>
          <w:color w:val="000000"/>
          <w:sz w:val="18"/>
          <w:szCs w:val="18"/>
        </w:rPr>
        <w:t xml:space="preserve"> Contractor to</w:t>
      </w:r>
      <w:r w:rsidR="00F00C44" w:rsidRPr="00EE5B13">
        <w:rPr>
          <w:rFonts w:ascii="Verdana" w:hAnsi="Verdana" w:cs="Calibri"/>
          <w:color w:val="000000"/>
          <w:sz w:val="18"/>
          <w:szCs w:val="18"/>
        </w:rPr>
        <w:t xml:space="preserve"> have reasonable time to</w:t>
      </w:r>
      <w:r w:rsidR="005A39AD" w:rsidRPr="00EE5B13">
        <w:rPr>
          <w:rFonts w:ascii="Verdana" w:hAnsi="Verdana" w:cs="Calibri"/>
          <w:color w:val="000000"/>
          <w:sz w:val="18"/>
          <w:szCs w:val="18"/>
        </w:rPr>
        <w:t xml:space="preserve"> fulfil its obligations to the </w:t>
      </w:r>
      <w:r w:rsidR="00F00C44" w:rsidRPr="00EE5B13">
        <w:rPr>
          <w:rFonts w:ascii="Verdana" w:hAnsi="Verdana" w:cs="Calibri"/>
          <w:color w:val="000000"/>
          <w:sz w:val="18"/>
          <w:szCs w:val="18"/>
        </w:rPr>
        <w:t>Customer</w:t>
      </w:r>
      <w:r w:rsidRPr="00EE5B13">
        <w:rPr>
          <w:rFonts w:ascii="Verdana" w:hAnsi="Verdana" w:cs="Calibri"/>
          <w:color w:val="000000"/>
          <w:sz w:val="18"/>
          <w:szCs w:val="18"/>
        </w:rPr>
        <w:t>;</w:t>
      </w:r>
      <w:bookmarkStart w:id="73" w:name="_1497350403-87335485"/>
      <w:bookmarkEnd w:id="73"/>
    </w:p>
    <w:p w14:paraId="79A4ADEE" w14:textId="69D62DDB" w:rsidR="00D806AF" w:rsidRPr="00EE5B13" w:rsidRDefault="00D806AF" w:rsidP="002054D2">
      <w:pPr>
        <w:pStyle w:val="Level3Number"/>
        <w:numPr>
          <w:ilvl w:val="2"/>
          <w:numId w:val="13"/>
        </w:numPr>
        <w:ind w:left="1418"/>
        <w:rPr>
          <w:rFonts w:ascii="Verdana" w:hAnsi="Verdana" w:cs="Calibri"/>
          <w:color w:val="000000"/>
          <w:sz w:val="18"/>
          <w:szCs w:val="18"/>
        </w:rPr>
      </w:pPr>
      <w:bookmarkStart w:id="74" w:name="_DV_M47"/>
      <w:bookmarkEnd w:id="74"/>
      <w:r w:rsidRPr="00EE5B13">
        <w:rPr>
          <w:rFonts w:ascii="Verdana" w:hAnsi="Verdana" w:cs="Calibri"/>
          <w:color w:val="000000"/>
          <w:sz w:val="18"/>
          <w:szCs w:val="18"/>
        </w:rPr>
        <w:t>co-operate with the Main Contractor and the Customer</w:t>
      </w:r>
      <w:r w:rsidR="00E903B5" w:rsidRPr="00EE5B13">
        <w:rPr>
          <w:rFonts w:ascii="Verdana" w:hAnsi="Verdana" w:cs="Calibri"/>
          <w:color w:val="000000"/>
          <w:sz w:val="18"/>
          <w:szCs w:val="18"/>
        </w:rPr>
        <w:t xml:space="preserve"> where required by the Main Contractor</w:t>
      </w:r>
      <w:r w:rsidRPr="00EE5B13">
        <w:rPr>
          <w:rFonts w:ascii="Verdana" w:hAnsi="Verdana" w:cs="Calibri"/>
          <w:color w:val="000000"/>
          <w:sz w:val="18"/>
          <w:szCs w:val="18"/>
        </w:rPr>
        <w:t xml:space="preserve"> in all matters arising under this Agreement </w:t>
      </w:r>
      <w:r w:rsidR="00053EEB" w:rsidRPr="00EE5B13">
        <w:rPr>
          <w:rFonts w:ascii="Verdana" w:hAnsi="Verdana" w:cs="Calibri"/>
          <w:color w:val="000000"/>
          <w:sz w:val="18"/>
          <w:szCs w:val="18"/>
        </w:rPr>
        <w:t>and</w:t>
      </w:r>
      <w:r w:rsidRPr="00EE5B13">
        <w:rPr>
          <w:rFonts w:ascii="Verdana" w:hAnsi="Verdana" w:cs="Calibri"/>
          <w:color w:val="000000"/>
          <w:sz w:val="18"/>
          <w:szCs w:val="18"/>
        </w:rPr>
        <w:t xml:space="preserve"> </w:t>
      </w:r>
      <w:r w:rsidR="00053EEB" w:rsidRPr="00EE5B13">
        <w:rPr>
          <w:rFonts w:ascii="Verdana" w:hAnsi="Verdana" w:cs="Calibri"/>
          <w:color w:val="000000"/>
          <w:sz w:val="18"/>
          <w:szCs w:val="18"/>
        </w:rPr>
        <w:t>any Statement of Work</w:t>
      </w:r>
      <w:r w:rsidRPr="00EE5B13">
        <w:rPr>
          <w:rFonts w:ascii="Verdana" w:hAnsi="Verdana" w:cs="Calibri"/>
          <w:color w:val="000000"/>
          <w:sz w:val="18"/>
          <w:szCs w:val="18"/>
        </w:rPr>
        <w:t>;</w:t>
      </w:r>
      <w:bookmarkStart w:id="75" w:name="_Co-operateWithTheCustomerInAllMatte-D3B"/>
      <w:bookmarkEnd w:id="75"/>
    </w:p>
    <w:p w14:paraId="3DB16D43" w14:textId="0F299B34" w:rsidR="00D806AF" w:rsidRPr="00EE5B13" w:rsidRDefault="00D806AF" w:rsidP="002054D2">
      <w:pPr>
        <w:pStyle w:val="Level3Number"/>
        <w:numPr>
          <w:ilvl w:val="2"/>
          <w:numId w:val="13"/>
        </w:numPr>
        <w:ind w:left="1418"/>
        <w:rPr>
          <w:rFonts w:ascii="Verdana" w:hAnsi="Verdana" w:cs="Calibri"/>
          <w:color w:val="000000"/>
          <w:sz w:val="18"/>
          <w:szCs w:val="18"/>
        </w:rPr>
      </w:pPr>
      <w:bookmarkStart w:id="76" w:name="_DV_M48"/>
      <w:bookmarkEnd w:id="76"/>
      <w:r w:rsidRPr="00EE5B13">
        <w:rPr>
          <w:rFonts w:ascii="Verdana" w:hAnsi="Verdana" w:cs="Calibri"/>
          <w:color w:val="000000"/>
          <w:sz w:val="18"/>
          <w:szCs w:val="18"/>
        </w:rPr>
        <w:t>provide all information, documents, materials, data or other items necessary for the provision of the Sub-Contract Works to the Main Contractor in a timely manner;</w:t>
      </w:r>
      <w:bookmarkStart w:id="77" w:name="_ProvideForAllInformationDocumentsMa-D3B"/>
      <w:bookmarkEnd w:id="77"/>
    </w:p>
    <w:p w14:paraId="5AB96919" w14:textId="77777777" w:rsidR="00D806AF" w:rsidRPr="00EE5B13" w:rsidRDefault="00D806AF" w:rsidP="002054D2">
      <w:pPr>
        <w:pStyle w:val="Level3Number"/>
        <w:numPr>
          <w:ilvl w:val="2"/>
          <w:numId w:val="13"/>
        </w:numPr>
        <w:ind w:left="1418"/>
        <w:rPr>
          <w:rFonts w:ascii="Verdana" w:hAnsi="Verdana" w:cs="Calibri"/>
          <w:color w:val="000000"/>
          <w:sz w:val="18"/>
          <w:szCs w:val="18"/>
        </w:rPr>
      </w:pPr>
      <w:bookmarkStart w:id="78" w:name="_DV_M49"/>
      <w:bookmarkEnd w:id="78"/>
      <w:r w:rsidRPr="00EE5B13">
        <w:rPr>
          <w:rFonts w:ascii="Verdana" w:hAnsi="Verdana" w:cs="Calibri"/>
          <w:color w:val="000000"/>
          <w:sz w:val="18"/>
          <w:szCs w:val="18"/>
        </w:rPr>
        <w:t xml:space="preserve">inform the Main Contractor in a timely manner of any matters (including any health, safety or security requirements) which may affect the provision of the Sub-Contract Works; </w:t>
      </w:r>
      <w:bookmarkStart w:id="79" w:name="_1495537881-91678697"/>
      <w:bookmarkEnd w:id="79"/>
    </w:p>
    <w:p w14:paraId="1601C20C" w14:textId="77777777" w:rsidR="00D806AF" w:rsidRPr="00EE5B13" w:rsidRDefault="00D806AF" w:rsidP="002054D2">
      <w:pPr>
        <w:pStyle w:val="Level3Number"/>
        <w:numPr>
          <w:ilvl w:val="2"/>
          <w:numId w:val="13"/>
        </w:numPr>
        <w:ind w:left="1418"/>
        <w:rPr>
          <w:rFonts w:ascii="Verdana" w:hAnsi="Verdana" w:cs="Calibri"/>
          <w:color w:val="000000"/>
          <w:sz w:val="18"/>
          <w:szCs w:val="18"/>
        </w:rPr>
      </w:pPr>
      <w:bookmarkStart w:id="80" w:name="_DV_M50"/>
      <w:bookmarkEnd w:id="80"/>
      <w:r w:rsidRPr="00EE5B13">
        <w:rPr>
          <w:rFonts w:ascii="Verdana" w:hAnsi="Verdana" w:cs="Calibri"/>
          <w:color w:val="000000"/>
          <w:sz w:val="18"/>
          <w:szCs w:val="18"/>
        </w:rPr>
        <w:t xml:space="preserve">ensure that all tools, equipment, materials or other items used in the provision of the Sub-Contract Works are suitable for the performance of the same, in good condition and in good working order; </w:t>
      </w:r>
      <w:bookmarkStart w:id="81" w:name="_1495537884-109609397"/>
      <w:bookmarkEnd w:id="81"/>
    </w:p>
    <w:p w14:paraId="5C7DF14B" w14:textId="77777777" w:rsidR="00771FC6" w:rsidRPr="00EE5B13" w:rsidRDefault="00771FC6" w:rsidP="002054D2">
      <w:pPr>
        <w:pStyle w:val="Level3Number"/>
        <w:numPr>
          <w:ilvl w:val="2"/>
          <w:numId w:val="13"/>
        </w:numPr>
        <w:ind w:left="1418"/>
        <w:rPr>
          <w:rFonts w:ascii="Verdana" w:hAnsi="Verdana" w:cs="Calibri"/>
          <w:color w:val="000000"/>
          <w:sz w:val="18"/>
          <w:szCs w:val="18"/>
        </w:rPr>
      </w:pPr>
      <w:bookmarkStart w:id="82" w:name="_DV_M51"/>
      <w:bookmarkEnd w:id="82"/>
      <w:r w:rsidRPr="00EE5B13">
        <w:rPr>
          <w:rFonts w:ascii="Verdana" w:hAnsi="Verdana" w:cs="Calibri"/>
          <w:color w:val="000000"/>
          <w:sz w:val="18"/>
          <w:szCs w:val="18"/>
        </w:rPr>
        <w:t xml:space="preserve">provide, as required, </w:t>
      </w:r>
      <w:proofErr w:type="gramStart"/>
      <w:r w:rsidRPr="00EE5B13">
        <w:rPr>
          <w:rFonts w:ascii="Verdana" w:hAnsi="Verdana" w:cs="Calibri"/>
          <w:color w:val="000000"/>
          <w:sz w:val="18"/>
          <w:szCs w:val="18"/>
        </w:rPr>
        <w:t>sufficient numbers of</w:t>
      </w:r>
      <w:proofErr w:type="gramEnd"/>
      <w:r w:rsidRPr="00EE5B13">
        <w:rPr>
          <w:rFonts w:ascii="Verdana" w:hAnsi="Verdana" w:cs="Calibri"/>
          <w:color w:val="000000"/>
          <w:sz w:val="18"/>
          <w:szCs w:val="18"/>
        </w:rPr>
        <w:t xml:space="preserve"> staff of the suitable grade and calibre </w:t>
      </w:r>
      <w:proofErr w:type="gramStart"/>
      <w:r w:rsidRPr="00EE5B13">
        <w:rPr>
          <w:rFonts w:ascii="Verdana" w:hAnsi="Verdana" w:cs="Calibri"/>
          <w:color w:val="000000"/>
          <w:sz w:val="18"/>
          <w:szCs w:val="18"/>
        </w:rPr>
        <w:t>at all times</w:t>
      </w:r>
      <w:proofErr w:type="gramEnd"/>
      <w:r w:rsidRPr="00EE5B13">
        <w:rPr>
          <w:rFonts w:ascii="Verdana" w:hAnsi="Verdana" w:cs="Calibri"/>
          <w:color w:val="000000"/>
          <w:sz w:val="18"/>
          <w:szCs w:val="18"/>
        </w:rPr>
        <w:t xml:space="preserve"> to provide and maintain the Deliverables and Sub-Contract </w:t>
      </w:r>
      <w:proofErr w:type="gramStart"/>
      <w:r w:rsidRPr="00EE5B13">
        <w:rPr>
          <w:rFonts w:ascii="Verdana" w:hAnsi="Verdana" w:cs="Calibri"/>
          <w:color w:val="000000"/>
          <w:sz w:val="18"/>
          <w:szCs w:val="18"/>
        </w:rPr>
        <w:t>Work;</w:t>
      </w:r>
      <w:proofErr w:type="gramEnd"/>
    </w:p>
    <w:p w14:paraId="669EA728" w14:textId="77777777" w:rsidR="001E7DFF" w:rsidRPr="00EE5B13" w:rsidRDefault="001E7DFF" w:rsidP="002054D2">
      <w:pPr>
        <w:pStyle w:val="Level3Number"/>
        <w:numPr>
          <w:ilvl w:val="2"/>
          <w:numId w:val="13"/>
        </w:numPr>
        <w:ind w:left="1418"/>
        <w:rPr>
          <w:rFonts w:ascii="Verdana" w:hAnsi="Verdana" w:cs="Calibri"/>
          <w:color w:val="000000"/>
          <w:sz w:val="18"/>
          <w:szCs w:val="18"/>
        </w:rPr>
      </w:pPr>
      <w:bookmarkStart w:id="83" w:name="_DV_M52"/>
      <w:bookmarkEnd w:id="83"/>
      <w:r w:rsidRPr="00EE5B13">
        <w:rPr>
          <w:rFonts w:ascii="Verdana" w:hAnsi="Verdana" w:cs="Calibri"/>
          <w:color w:val="000000"/>
          <w:sz w:val="18"/>
          <w:szCs w:val="18"/>
        </w:rPr>
        <w:t>ensure that the Sub-Contract Work and Deliverables are provided by the Key Personnel. The Sub</w:t>
      </w:r>
      <w:r w:rsidR="003F714A" w:rsidRPr="00EE5B13">
        <w:rPr>
          <w:rFonts w:ascii="Verdana" w:hAnsi="Verdana" w:cs="Calibri"/>
          <w:color w:val="000000"/>
          <w:sz w:val="18"/>
          <w:szCs w:val="18"/>
        </w:rPr>
        <w:t>-C</w:t>
      </w:r>
      <w:r w:rsidRPr="00EE5B13">
        <w:rPr>
          <w:rFonts w:ascii="Verdana" w:hAnsi="Verdana" w:cs="Calibri"/>
          <w:color w:val="000000"/>
          <w:sz w:val="18"/>
          <w:szCs w:val="18"/>
        </w:rPr>
        <w:t>ontractor may not change Key Personnel without the Main Contractor’s prior written consent</w:t>
      </w:r>
      <w:r w:rsidR="007D3C22" w:rsidRPr="00EE5B13">
        <w:rPr>
          <w:rFonts w:ascii="Verdana" w:hAnsi="Verdana" w:cs="Calibri"/>
          <w:color w:val="000000"/>
          <w:sz w:val="18"/>
          <w:szCs w:val="18"/>
        </w:rPr>
        <w:t xml:space="preserve"> and any replacement must be approved by the Main Contractor</w:t>
      </w:r>
      <w:r w:rsidR="00DB7DC6" w:rsidRPr="00EE5B13">
        <w:rPr>
          <w:rFonts w:ascii="Verdana" w:hAnsi="Verdana" w:cs="Calibri"/>
          <w:color w:val="000000"/>
          <w:sz w:val="18"/>
          <w:szCs w:val="18"/>
        </w:rPr>
        <w:t xml:space="preserve">; </w:t>
      </w:r>
    </w:p>
    <w:p w14:paraId="75672682" w14:textId="4F70307F" w:rsidR="00482D8D" w:rsidRPr="00EE5B13" w:rsidRDefault="001E7DFF" w:rsidP="002054D2">
      <w:pPr>
        <w:pStyle w:val="Level3Number"/>
        <w:numPr>
          <w:ilvl w:val="2"/>
          <w:numId w:val="13"/>
        </w:numPr>
        <w:ind w:left="1418"/>
        <w:rPr>
          <w:rFonts w:ascii="Verdana" w:hAnsi="Verdana" w:cs="Calibri"/>
          <w:color w:val="000000"/>
          <w:sz w:val="18"/>
          <w:szCs w:val="18"/>
        </w:rPr>
      </w:pPr>
      <w:bookmarkStart w:id="84" w:name="_DV_M53"/>
      <w:bookmarkEnd w:id="84"/>
      <w:r w:rsidRPr="00F6001F">
        <w:rPr>
          <w:rFonts w:ascii="Verdana" w:hAnsi="Verdana" w:cs="Calibri"/>
          <w:color w:val="000000"/>
          <w:sz w:val="18"/>
          <w:szCs w:val="18"/>
        </w:rPr>
        <w:t>provide the S</w:t>
      </w:r>
      <w:r w:rsidR="00706706" w:rsidRPr="00F6001F">
        <w:rPr>
          <w:rFonts w:ascii="Verdana" w:hAnsi="Verdana" w:cs="Calibri"/>
          <w:color w:val="000000"/>
          <w:sz w:val="18"/>
          <w:szCs w:val="18"/>
        </w:rPr>
        <w:t>ub</w:t>
      </w:r>
      <w:r w:rsidR="008F6E8D" w:rsidRPr="00F6001F">
        <w:rPr>
          <w:rFonts w:ascii="Verdana" w:hAnsi="Verdana" w:cs="Calibri"/>
          <w:color w:val="000000"/>
          <w:sz w:val="18"/>
          <w:szCs w:val="18"/>
        </w:rPr>
        <w:t>-</w:t>
      </w:r>
      <w:r w:rsidR="00706706" w:rsidRPr="00F6001F">
        <w:rPr>
          <w:rFonts w:ascii="Verdana" w:hAnsi="Verdana" w:cs="Calibri"/>
          <w:color w:val="000000"/>
          <w:sz w:val="18"/>
          <w:szCs w:val="18"/>
        </w:rPr>
        <w:t>contract Work</w:t>
      </w:r>
      <w:r w:rsidR="008F6E8D" w:rsidRPr="00F6001F">
        <w:rPr>
          <w:rFonts w:ascii="Verdana" w:hAnsi="Verdana" w:cs="Calibri"/>
          <w:color w:val="000000"/>
          <w:sz w:val="18"/>
          <w:szCs w:val="18"/>
        </w:rPr>
        <w:t>s</w:t>
      </w:r>
      <w:r w:rsidRPr="00F6001F">
        <w:rPr>
          <w:rFonts w:ascii="Verdana" w:hAnsi="Verdana" w:cs="Calibri"/>
          <w:color w:val="000000"/>
          <w:sz w:val="18"/>
          <w:szCs w:val="18"/>
        </w:rPr>
        <w:t xml:space="preserve"> and Deliverables using all reasonable skill and care and in accordance with </w:t>
      </w:r>
      <w:r w:rsidR="00D448BE" w:rsidRPr="00F6001F">
        <w:rPr>
          <w:rFonts w:ascii="Verdana" w:hAnsi="Verdana" w:cs="Calibri"/>
          <w:color w:val="000000"/>
          <w:sz w:val="18"/>
          <w:szCs w:val="18"/>
        </w:rPr>
        <w:t>G</w:t>
      </w:r>
      <w:r w:rsidRPr="00F6001F">
        <w:rPr>
          <w:rFonts w:ascii="Verdana" w:hAnsi="Verdana" w:cs="Calibri"/>
          <w:color w:val="000000"/>
          <w:sz w:val="18"/>
          <w:szCs w:val="18"/>
        </w:rPr>
        <w:t xml:space="preserve">ood </w:t>
      </w:r>
      <w:r w:rsidR="00D448BE" w:rsidRPr="00F6001F">
        <w:rPr>
          <w:rFonts w:ascii="Verdana" w:hAnsi="Verdana" w:cs="Calibri"/>
          <w:color w:val="000000"/>
          <w:sz w:val="18"/>
          <w:szCs w:val="18"/>
        </w:rPr>
        <w:t>I</w:t>
      </w:r>
      <w:r w:rsidRPr="00F6001F">
        <w:rPr>
          <w:rFonts w:ascii="Verdana" w:hAnsi="Verdana" w:cs="Calibri"/>
          <w:color w:val="000000"/>
          <w:sz w:val="18"/>
          <w:szCs w:val="18"/>
        </w:rPr>
        <w:t xml:space="preserve">ndustry </w:t>
      </w:r>
      <w:r w:rsidR="00D448BE" w:rsidRPr="00F6001F">
        <w:rPr>
          <w:rFonts w:ascii="Verdana" w:hAnsi="Verdana" w:cs="Calibri"/>
          <w:color w:val="000000"/>
          <w:sz w:val="18"/>
          <w:szCs w:val="18"/>
        </w:rPr>
        <w:t>P</w:t>
      </w:r>
      <w:r w:rsidRPr="00F6001F">
        <w:rPr>
          <w:rFonts w:ascii="Verdana" w:hAnsi="Verdana" w:cs="Calibri"/>
          <w:color w:val="000000"/>
          <w:sz w:val="18"/>
          <w:szCs w:val="18"/>
        </w:rPr>
        <w:t xml:space="preserve">ractice and </w:t>
      </w:r>
      <w:r w:rsidR="00482D8D" w:rsidRPr="00EE5B13">
        <w:rPr>
          <w:rFonts w:ascii="Verdana" w:hAnsi="Verdana" w:cs="Calibri"/>
          <w:color w:val="000000"/>
          <w:sz w:val="18"/>
          <w:szCs w:val="18"/>
        </w:rPr>
        <w:t xml:space="preserve">Applicable Law; </w:t>
      </w:r>
    </w:p>
    <w:p w14:paraId="0B3895AB" w14:textId="35ABD892" w:rsidR="00214677" w:rsidRPr="00EE5B13" w:rsidRDefault="00214677" w:rsidP="002054D2">
      <w:pPr>
        <w:pStyle w:val="Level3Number"/>
        <w:numPr>
          <w:ilvl w:val="2"/>
          <w:numId w:val="13"/>
        </w:numPr>
        <w:ind w:left="1418"/>
        <w:rPr>
          <w:rFonts w:ascii="Verdana" w:hAnsi="Verdana" w:cs="Calibri"/>
          <w:color w:val="000000"/>
          <w:sz w:val="18"/>
          <w:szCs w:val="18"/>
        </w:rPr>
      </w:pPr>
      <w:bookmarkStart w:id="85" w:name="_DV_M54"/>
      <w:bookmarkEnd w:id="85"/>
      <w:r w:rsidRPr="00EE5B13">
        <w:rPr>
          <w:rFonts w:ascii="Verdana" w:hAnsi="Verdana" w:cs="Calibri"/>
          <w:color w:val="000000"/>
          <w:sz w:val="18"/>
          <w:szCs w:val="18"/>
        </w:rPr>
        <w:t>will ensure that Deliverables will be free from defects in design material and workmanship and will be of satisfactory quality including fit for purpose for any reason made known by Main Contractor to Sub-Contractor;</w:t>
      </w:r>
    </w:p>
    <w:p w14:paraId="14D2787F" w14:textId="77777777" w:rsidR="0049694E" w:rsidRPr="00EE5B13" w:rsidRDefault="0049694E" w:rsidP="002054D2">
      <w:pPr>
        <w:pStyle w:val="Level3Number"/>
        <w:numPr>
          <w:ilvl w:val="2"/>
          <w:numId w:val="13"/>
        </w:numPr>
        <w:ind w:left="1418"/>
        <w:rPr>
          <w:rFonts w:ascii="Verdana" w:hAnsi="Verdana" w:cs="Calibri"/>
          <w:color w:val="000000"/>
          <w:sz w:val="18"/>
          <w:szCs w:val="18"/>
        </w:rPr>
      </w:pPr>
      <w:bookmarkStart w:id="86" w:name="_DV_M55"/>
      <w:bookmarkEnd w:id="86"/>
      <w:r w:rsidRPr="00EE5B13">
        <w:rPr>
          <w:rFonts w:ascii="Verdana" w:hAnsi="Verdana" w:cs="Calibri"/>
          <w:color w:val="000000"/>
          <w:sz w:val="18"/>
          <w:szCs w:val="18"/>
        </w:rPr>
        <w:t xml:space="preserve">enter into any copyright agreement and/or confidentiality agreement </w:t>
      </w:r>
      <w:proofErr w:type="gramStart"/>
      <w:r w:rsidRPr="00EE5B13">
        <w:rPr>
          <w:rFonts w:ascii="Verdana" w:hAnsi="Verdana" w:cs="Calibri"/>
          <w:color w:val="000000"/>
          <w:sz w:val="18"/>
          <w:szCs w:val="18"/>
        </w:rPr>
        <w:t>if and when</w:t>
      </w:r>
      <w:proofErr w:type="gramEnd"/>
      <w:r w:rsidRPr="00EE5B13">
        <w:rPr>
          <w:rFonts w:ascii="Verdana" w:hAnsi="Verdana" w:cs="Calibri"/>
          <w:color w:val="000000"/>
          <w:sz w:val="18"/>
          <w:szCs w:val="18"/>
        </w:rPr>
        <w:t xml:space="preserve"> reasonably required by the </w:t>
      </w:r>
      <w:r w:rsidR="008F6E8D" w:rsidRPr="00EE5B13">
        <w:rPr>
          <w:rFonts w:ascii="Verdana" w:hAnsi="Verdana" w:cs="Calibri"/>
          <w:color w:val="000000"/>
          <w:sz w:val="18"/>
          <w:szCs w:val="18"/>
        </w:rPr>
        <w:t xml:space="preserve">Main Contractor </w:t>
      </w:r>
      <w:r w:rsidRPr="00EE5B13">
        <w:rPr>
          <w:rFonts w:ascii="Verdana" w:hAnsi="Verdana" w:cs="Calibri"/>
          <w:color w:val="000000"/>
          <w:sz w:val="18"/>
          <w:szCs w:val="18"/>
        </w:rPr>
        <w:t>or the C</w:t>
      </w:r>
      <w:r w:rsidR="008F6E8D" w:rsidRPr="00EE5B13">
        <w:rPr>
          <w:rFonts w:ascii="Verdana" w:hAnsi="Verdana" w:cs="Calibri"/>
          <w:color w:val="000000"/>
          <w:sz w:val="18"/>
          <w:szCs w:val="18"/>
        </w:rPr>
        <w:t>ustomer</w:t>
      </w:r>
      <w:r w:rsidRPr="00EE5B13">
        <w:rPr>
          <w:rFonts w:ascii="Verdana" w:hAnsi="Verdana" w:cs="Calibri"/>
          <w:color w:val="000000"/>
          <w:sz w:val="18"/>
          <w:szCs w:val="18"/>
        </w:rPr>
        <w:t>; and</w:t>
      </w:r>
    </w:p>
    <w:p w14:paraId="69655C87" w14:textId="77777777" w:rsidR="00D806AF" w:rsidRPr="00F6001F" w:rsidRDefault="00D806AF" w:rsidP="002054D2">
      <w:pPr>
        <w:pStyle w:val="Level3Number"/>
        <w:numPr>
          <w:ilvl w:val="2"/>
          <w:numId w:val="13"/>
        </w:numPr>
        <w:ind w:left="1418"/>
        <w:rPr>
          <w:rFonts w:ascii="Verdana" w:hAnsi="Verdana" w:cs="Calibri"/>
          <w:color w:val="000000"/>
          <w:sz w:val="18"/>
          <w:szCs w:val="18"/>
        </w:rPr>
      </w:pPr>
      <w:bookmarkStart w:id="87" w:name="_DV_M56"/>
      <w:bookmarkEnd w:id="87"/>
      <w:r w:rsidRPr="00EE5B13">
        <w:rPr>
          <w:rFonts w:ascii="Verdana" w:hAnsi="Verdana" w:cs="Calibri"/>
          <w:color w:val="000000"/>
          <w:sz w:val="18"/>
          <w:szCs w:val="18"/>
        </w:rPr>
        <w:t xml:space="preserve">obtain and maintain all necessary licences, permits and consents required to enable it to perform the Sub-Contract Work and otherwise comply with its obligations under </w:t>
      </w:r>
      <w:r w:rsidR="00EA1056" w:rsidRPr="00EE5B13">
        <w:rPr>
          <w:rFonts w:ascii="Verdana" w:hAnsi="Verdana" w:cs="Calibri"/>
          <w:color w:val="000000"/>
          <w:sz w:val="18"/>
          <w:szCs w:val="18"/>
        </w:rPr>
        <w:t>the</w:t>
      </w:r>
      <w:r w:rsidR="00053EEB" w:rsidRPr="00EE5B13">
        <w:rPr>
          <w:rFonts w:ascii="Verdana" w:hAnsi="Verdana" w:cs="Calibri"/>
          <w:color w:val="000000"/>
          <w:sz w:val="18"/>
          <w:szCs w:val="18"/>
        </w:rPr>
        <w:t xml:space="preserve"> Statements of Work</w:t>
      </w:r>
      <w:r w:rsidRPr="00F6001F">
        <w:rPr>
          <w:rFonts w:ascii="Verdana" w:hAnsi="Verdana" w:cs="Calibri"/>
          <w:color w:val="000000"/>
          <w:sz w:val="18"/>
          <w:szCs w:val="18"/>
        </w:rPr>
        <w:t>.</w:t>
      </w:r>
      <w:bookmarkStart w:id="88" w:name="_1495537887-76290697"/>
      <w:bookmarkEnd w:id="88"/>
    </w:p>
    <w:p w14:paraId="709B9051" w14:textId="16A7AF15" w:rsidR="0049694E" w:rsidRPr="00EE5B13" w:rsidRDefault="00223B2D" w:rsidP="002054D2">
      <w:pPr>
        <w:pStyle w:val="Level2Number"/>
        <w:numPr>
          <w:ilvl w:val="1"/>
          <w:numId w:val="13"/>
        </w:numPr>
        <w:ind w:left="709" w:hanging="709"/>
        <w:rPr>
          <w:rFonts w:ascii="Verdana" w:hAnsi="Verdana" w:cs="Calibri"/>
          <w:color w:val="000000"/>
          <w:sz w:val="18"/>
          <w:szCs w:val="18"/>
        </w:rPr>
      </w:pPr>
      <w:bookmarkStart w:id="89" w:name="_DV_M57"/>
      <w:bookmarkEnd w:id="89"/>
      <w:r w:rsidRPr="00EE5B13">
        <w:rPr>
          <w:rFonts w:ascii="Verdana" w:hAnsi="Verdana" w:cs="Calibri"/>
          <w:color w:val="000000"/>
          <w:sz w:val="18"/>
          <w:szCs w:val="18"/>
        </w:rPr>
        <w:t>T</w:t>
      </w:r>
      <w:r w:rsidR="0049694E" w:rsidRPr="00EE5B13">
        <w:rPr>
          <w:rFonts w:ascii="Verdana" w:hAnsi="Verdana" w:cs="Calibri"/>
          <w:color w:val="000000"/>
          <w:sz w:val="18"/>
          <w:szCs w:val="18"/>
        </w:rPr>
        <w:t>he Sub-Contractor</w:t>
      </w:r>
      <w:r w:rsidRPr="00EE5B13">
        <w:rPr>
          <w:rFonts w:ascii="Verdana" w:hAnsi="Verdana" w:cs="Calibri"/>
          <w:color w:val="000000"/>
          <w:sz w:val="18"/>
          <w:szCs w:val="18"/>
        </w:rPr>
        <w:t>’s</w:t>
      </w:r>
      <w:r w:rsidR="0049694E" w:rsidRPr="00EE5B13">
        <w:rPr>
          <w:rFonts w:ascii="Verdana" w:hAnsi="Verdana" w:cs="Calibri"/>
          <w:color w:val="000000"/>
          <w:sz w:val="18"/>
          <w:szCs w:val="18"/>
        </w:rPr>
        <w:t xml:space="preserve"> </w:t>
      </w:r>
      <w:r w:rsidRPr="00EE5B13">
        <w:rPr>
          <w:rFonts w:ascii="Verdana" w:hAnsi="Verdana" w:cs="Calibri"/>
          <w:color w:val="000000"/>
          <w:sz w:val="18"/>
          <w:szCs w:val="18"/>
        </w:rPr>
        <w:t xml:space="preserve">employees, subcontractors and agents shall have </w:t>
      </w:r>
      <w:r w:rsidR="0049694E" w:rsidRPr="00EE5B13">
        <w:rPr>
          <w:rFonts w:ascii="Verdana" w:hAnsi="Verdana" w:cs="Calibri"/>
          <w:color w:val="000000"/>
          <w:sz w:val="18"/>
          <w:szCs w:val="18"/>
        </w:rPr>
        <w:t xml:space="preserve">reasonable access to and use of existing facilities within any premises where relevant to its responsibilities under a Statement of Work and, such access is granted subject to </w:t>
      </w:r>
      <w:r w:rsidR="0076322C" w:rsidRPr="00EE5B13">
        <w:rPr>
          <w:rFonts w:ascii="Verdana" w:hAnsi="Verdana" w:cs="Calibri"/>
          <w:color w:val="000000"/>
          <w:sz w:val="18"/>
          <w:szCs w:val="18"/>
        </w:rPr>
        <w:lastRenderedPageBreak/>
        <w:t xml:space="preserve">Clause 3.3 and </w:t>
      </w:r>
      <w:r w:rsidR="0049694E" w:rsidRPr="00EE5B13">
        <w:rPr>
          <w:rFonts w:ascii="Verdana" w:hAnsi="Verdana" w:cs="Calibri"/>
          <w:color w:val="000000"/>
          <w:sz w:val="18"/>
          <w:szCs w:val="18"/>
        </w:rPr>
        <w:t>any, rights, obligations or restrictions specified in the Main Contract; and</w:t>
      </w:r>
    </w:p>
    <w:p w14:paraId="1AFC5523" w14:textId="39F477DE" w:rsidR="0049694E" w:rsidRPr="00EE5B13" w:rsidRDefault="00223B2D" w:rsidP="002054D2">
      <w:pPr>
        <w:pStyle w:val="Level2Number"/>
        <w:numPr>
          <w:ilvl w:val="1"/>
          <w:numId w:val="13"/>
        </w:numPr>
        <w:ind w:left="709" w:hanging="709"/>
        <w:rPr>
          <w:rFonts w:ascii="Verdana" w:hAnsi="Verdana" w:cs="Calibri"/>
          <w:color w:val="000000"/>
          <w:sz w:val="18"/>
          <w:szCs w:val="18"/>
        </w:rPr>
      </w:pPr>
      <w:bookmarkStart w:id="90" w:name="_DV_M58"/>
      <w:bookmarkEnd w:id="90"/>
      <w:r w:rsidRPr="00EE5B13">
        <w:rPr>
          <w:rFonts w:ascii="Verdana" w:hAnsi="Verdana" w:cs="Calibri"/>
          <w:color w:val="000000"/>
          <w:sz w:val="18"/>
          <w:szCs w:val="18"/>
        </w:rPr>
        <w:t>The Sub-Contractor</w:t>
      </w:r>
      <w:r w:rsidR="0049694E" w:rsidRPr="00EE5B13">
        <w:rPr>
          <w:rFonts w:ascii="Verdana" w:hAnsi="Verdana" w:cs="Calibri"/>
          <w:color w:val="000000"/>
          <w:sz w:val="18"/>
          <w:szCs w:val="18"/>
        </w:rPr>
        <w:t xml:space="preserve"> </w:t>
      </w:r>
      <w:bookmarkStart w:id="91" w:name="_DV_M59"/>
      <w:bookmarkEnd w:id="91"/>
      <w:r w:rsidR="0049694E" w:rsidRPr="00EE5B13">
        <w:rPr>
          <w:rFonts w:ascii="Verdana" w:hAnsi="Verdana" w:cs="Calibri"/>
          <w:color w:val="000000"/>
          <w:sz w:val="18"/>
          <w:szCs w:val="18"/>
        </w:rPr>
        <w:t>will ensure that its employees and subcontractors comply with such rules</w:t>
      </w:r>
      <w:r w:rsidR="0076322C" w:rsidRPr="00EE5B13">
        <w:rPr>
          <w:rFonts w:ascii="Verdana" w:hAnsi="Verdana" w:cs="Calibri"/>
          <w:color w:val="000000"/>
          <w:sz w:val="18"/>
          <w:szCs w:val="18"/>
        </w:rPr>
        <w:t>,</w:t>
      </w:r>
      <w:r w:rsidR="0049694E" w:rsidRPr="00EE5B13">
        <w:rPr>
          <w:rFonts w:ascii="Verdana" w:hAnsi="Verdana" w:cs="Calibri"/>
          <w:color w:val="000000"/>
          <w:sz w:val="18"/>
          <w:szCs w:val="18"/>
        </w:rPr>
        <w:t xml:space="preserve"> regulations and practices whilst on </w:t>
      </w:r>
      <w:bookmarkStart w:id="92" w:name="_DV_M60"/>
      <w:bookmarkEnd w:id="92"/>
      <w:r w:rsidR="007B1BC3" w:rsidRPr="00EE5B13">
        <w:rPr>
          <w:rFonts w:ascii="Verdana" w:hAnsi="Verdana" w:cs="Calibri"/>
          <w:color w:val="000000"/>
          <w:sz w:val="18"/>
          <w:szCs w:val="18"/>
        </w:rPr>
        <w:t>premises</w:t>
      </w:r>
      <w:bookmarkStart w:id="93" w:name="_DV_C15"/>
      <w:r w:rsidR="00480A68" w:rsidRPr="00EE5B13">
        <w:rPr>
          <w:rFonts w:ascii="Verdana" w:hAnsi="Verdana" w:cs="Calibri"/>
          <w:color w:val="000000"/>
          <w:sz w:val="18"/>
          <w:szCs w:val="18"/>
        </w:rPr>
        <w:t xml:space="preserve"> which are under Customer and/or Main Contractor’s control</w:t>
      </w:r>
      <w:bookmarkStart w:id="94" w:name="_DV_M61"/>
      <w:bookmarkEnd w:id="93"/>
      <w:bookmarkEnd w:id="94"/>
      <w:r w:rsidR="0049694E" w:rsidRPr="00EE5B13">
        <w:rPr>
          <w:rFonts w:ascii="Verdana" w:hAnsi="Verdana" w:cs="Calibri"/>
          <w:color w:val="000000"/>
          <w:sz w:val="18"/>
          <w:szCs w:val="18"/>
        </w:rPr>
        <w:t>.</w:t>
      </w:r>
      <w:r w:rsidR="003F22D8" w:rsidRPr="00EE5B13">
        <w:rPr>
          <w:rFonts w:ascii="Verdana" w:hAnsi="Verdana" w:cs="Calibri"/>
          <w:color w:val="000000"/>
          <w:sz w:val="18"/>
          <w:szCs w:val="18"/>
        </w:rPr>
        <w:t xml:space="preserve"> </w:t>
      </w:r>
      <w:r w:rsidRPr="00EE5B13">
        <w:rPr>
          <w:rFonts w:ascii="Verdana" w:hAnsi="Verdana" w:cs="Calibri"/>
          <w:color w:val="000000"/>
          <w:sz w:val="18"/>
          <w:szCs w:val="18"/>
        </w:rPr>
        <w:t>In any case</w:t>
      </w:r>
      <w:r w:rsidR="00DB0008" w:rsidRPr="00EE5B13">
        <w:rPr>
          <w:rFonts w:ascii="Verdana" w:hAnsi="Verdana" w:cs="Calibri"/>
          <w:color w:val="000000"/>
          <w:sz w:val="18"/>
          <w:szCs w:val="18"/>
        </w:rPr>
        <w:t>,</w:t>
      </w:r>
      <w:r w:rsidRPr="00EE5B13">
        <w:rPr>
          <w:rFonts w:ascii="Verdana" w:hAnsi="Verdana" w:cs="Calibri"/>
          <w:color w:val="000000"/>
          <w:sz w:val="18"/>
          <w:szCs w:val="18"/>
        </w:rPr>
        <w:t xml:space="preserve"> the Sub-Contract</w:t>
      </w:r>
      <w:r w:rsidR="006F75D6" w:rsidRPr="00EE5B13">
        <w:rPr>
          <w:rFonts w:ascii="Verdana" w:hAnsi="Verdana" w:cs="Calibri"/>
          <w:color w:val="000000"/>
          <w:sz w:val="18"/>
          <w:szCs w:val="18"/>
        </w:rPr>
        <w:t>or</w:t>
      </w:r>
      <w:r w:rsidRPr="00EE5B13">
        <w:rPr>
          <w:rFonts w:ascii="Verdana" w:hAnsi="Verdana" w:cs="Calibri"/>
          <w:color w:val="000000"/>
          <w:sz w:val="18"/>
          <w:szCs w:val="18"/>
        </w:rPr>
        <w:t xml:space="preserve"> </w:t>
      </w:r>
      <w:r w:rsidR="003F22D8" w:rsidRPr="00EE5B13">
        <w:rPr>
          <w:rFonts w:ascii="Verdana" w:hAnsi="Verdana" w:cs="Calibri"/>
          <w:color w:val="000000"/>
          <w:sz w:val="18"/>
          <w:szCs w:val="18"/>
        </w:rPr>
        <w:t xml:space="preserve">shall at all times be responsible for the actions of its </w:t>
      </w:r>
      <w:r w:rsidR="006F75D6" w:rsidRPr="00EE5B13">
        <w:rPr>
          <w:rFonts w:ascii="Verdana" w:hAnsi="Verdana" w:cs="Calibri"/>
          <w:color w:val="000000"/>
          <w:sz w:val="18"/>
          <w:szCs w:val="18"/>
        </w:rPr>
        <w:t>personnel</w:t>
      </w:r>
      <w:r w:rsidR="003F22D8" w:rsidRPr="00EE5B13">
        <w:rPr>
          <w:rFonts w:ascii="Verdana" w:hAnsi="Verdana" w:cs="Calibri"/>
          <w:color w:val="000000"/>
          <w:sz w:val="18"/>
          <w:szCs w:val="18"/>
        </w:rPr>
        <w:t xml:space="preserve">, the </w:t>
      </w:r>
      <w:r w:rsidR="006F75D6" w:rsidRPr="00EE5B13">
        <w:rPr>
          <w:rFonts w:ascii="Verdana" w:hAnsi="Verdana" w:cs="Calibri"/>
          <w:color w:val="000000"/>
          <w:sz w:val="18"/>
          <w:szCs w:val="18"/>
        </w:rPr>
        <w:t xml:space="preserve">personnel </w:t>
      </w:r>
      <w:r w:rsidR="003F22D8" w:rsidRPr="00EE5B13">
        <w:rPr>
          <w:rFonts w:ascii="Verdana" w:hAnsi="Verdana" w:cs="Calibri"/>
          <w:color w:val="000000"/>
          <w:sz w:val="18"/>
          <w:szCs w:val="18"/>
        </w:rPr>
        <w:t xml:space="preserve">of its sub-contractors and visitors while these </w:t>
      </w:r>
      <w:r w:rsidR="006F75D6" w:rsidRPr="00EE5B13">
        <w:rPr>
          <w:rFonts w:ascii="Verdana" w:hAnsi="Verdana" w:cs="Calibri"/>
          <w:color w:val="000000"/>
          <w:sz w:val="18"/>
          <w:szCs w:val="18"/>
        </w:rPr>
        <w:t xml:space="preserve">personnel </w:t>
      </w:r>
      <w:r w:rsidR="003F22D8" w:rsidRPr="00EE5B13">
        <w:rPr>
          <w:rFonts w:ascii="Verdana" w:hAnsi="Verdana" w:cs="Calibri"/>
          <w:color w:val="000000"/>
          <w:sz w:val="18"/>
          <w:szCs w:val="18"/>
        </w:rPr>
        <w:t xml:space="preserve">and visitors are at the </w:t>
      </w:r>
      <w:r w:rsidRPr="00EE5B13">
        <w:rPr>
          <w:rFonts w:ascii="Verdana" w:hAnsi="Verdana" w:cs="Calibri"/>
          <w:color w:val="000000"/>
          <w:sz w:val="18"/>
          <w:szCs w:val="18"/>
        </w:rPr>
        <w:t>p</w:t>
      </w:r>
      <w:r w:rsidR="003F22D8" w:rsidRPr="00EE5B13">
        <w:rPr>
          <w:rFonts w:ascii="Verdana" w:hAnsi="Verdana" w:cs="Calibri"/>
          <w:color w:val="000000"/>
          <w:sz w:val="18"/>
          <w:szCs w:val="18"/>
        </w:rPr>
        <w:t xml:space="preserve">remises and the said responsibility shall extend to all acts of such </w:t>
      </w:r>
      <w:r w:rsidR="006F75D6" w:rsidRPr="00EE5B13">
        <w:rPr>
          <w:rFonts w:ascii="Verdana" w:hAnsi="Verdana" w:cs="Calibri"/>
          <w:color w:val="000000"/>
          <w:sz w:val="18"/>
          <w:szCs w:val="18"/>
        </w:rPr>
        <w:t>personnel</w:t>
      </w:r>
      <w:r w:rsidR="003F22D8" w:rsidRPr="00EE5B13">
        <w:rPr>
          <w:rFonts w:ascii="Verdana" w:hAnsi="Verdana" w:cs="Calibri"/>
          <w:color w:val="000000"/>
          <w:sz w:val="18"/>
          <w:szCs w:val="18"/>
        </w:rPr>
        <w:t xml:space="preserve"> while they are on any of the said </w:t>
      </w:r>
      <w:r w:rsidRPr="00EE5B13">
        <w:rPr>
          <w:rFonts w:ascii="Verdana" w:hAnsi="Verdana" w:cs="Calibri"/>
          <w:color w:val="000000"/>
          <w:sz w:val="18"/>
          <w:szCs w:val="18"/>
        </w:rPr>
        <w:t>p</w:t>
      </w:r>
      <w:r w:rsidR="003F22D8" w:rsidRPr="00EE5B13">
        <w:rPr>
          <w:rFonts w:ascii="Verdana" w:hAnsi="Verdana" w:cs="Calibri"/>
          <w:color w:val="000000"/>
          <w:sz w:val="18"/>
          <w:szCs w:val="18"/>
        </w:rPr>
        <w:t xml:space="preserve">remises whether or not such acts fall within the scope and course of their employment. </w:t>
      </w:r>
    </w:p>
    <w:p w14:paraId="5D5ACDCB" w14:textId="72A7652C" w:rsidR="00D806AF" w:rsidRPr="00EE5B13" w:rsidRDefault="007F69C9" w:rsidP="002054D2">
      <w:pPr>
        <w:pStyle w:val="Level2Number"/>
        <w:numPr>
          <w:ilvl w:val="1"/>
          <w:numId w:val="13"/>
        </w:numPr>
        <w:ind w:left="709" w:hanging="709"/>
        <w:rPr>
          <w:rFonts w:ascii="Verdana" w:hAnsi="Verdana" w:cs="Calibri"/>
          <w:color w:val="000000"/>
          <w:sz w:val="18"/>
          <w:szCs w:val="18"/>
        </w:rPr>
      </w:pPr>
      <w:bookmarkStart w:id="95" w:name="_1525094529-455971355"/>
      <w:bookmarkStart w:id="96" w:name="_DV_C17"/>
      <w:bookmarkEnd w:id="95"/>
      <w:r w:rsidRPr="00EE5B13">
        <w:rPr>
          <w:rFonts w:ascii="Verdana" w:hAnsi="Verdana"/>
          <w:color w:val="000000"/>
          <w:sz w:val="18"/>
          <w:szCs w:val="18"/>
        </w:rPr>
        <w:t xml:space="preserve">The Sub-Contractor shall achieve the Sub-Contract Work and each part of them by the corresponding date[s] set out in </w:t>
      </w:r>
      <w:r w:rsidR="00F52B65" w:rsidRPr="00EE5B13">
        <w:rPr>
          <w:rFonts w:ascii="Verdana" w:hAnsi="Verdana"/>
          <w:color w:val="000000"/>
          <w:sz w:val="18"/>
          <w:szCs w:val="18"/>
        </w:rPr>
        <w:t>the relevant Statement of Work</w:t>
      </w:r>
      <w:bookmarkStart w:id="97" w:name="_DV_M62"/>
      <w:bookmarkEnd w:id="96"/>
      <w:bookmarkEnd w:id="97"/>
      <w:r w:rsidR="00F52B65" w:rsidRPr="00EE5B13">
        <w:rPr>
          <w:rFonts w:ascii="Verdana" w:hAnsi="Verdana" w:cs="Calibri"/>
          <w:color w:val="000000"/>
          <w:sz w:val="18"/>
          <w:szCs w:val="18"/>
        </w:rPr>
        <w:t xml:space="preserve">. </w:t>
      </w:r>
      <w:r w:rsidR="00D806AF" w:rsidRPr="00EE5B13">
        <w:rPr>
          <w:rFonts w:ascii="Verdana" w:hAnsi="Verdana" w:cs="Calibri"/>
          <w:color w:val="000000"/>
          <w:sz w:val="18"/>
          <w:szCs w:val="18"/>
        </w:rPr>
        <w:t xml:space="preserve">If the Sub-Contractor fails to comply with the provisions of </w:t>
      </w:r>
      <w:r w:rsidR="00B15C66" w:rsidRPr="00EE5B13">
        <w:rPr>
          <w:rFonts w:ascii="Verdana" w:hAnsi="Verdana" w:cs="Calibri"/>
          <w:color w:val="000000"/>
          <w:sz w:val="18"/>
          <w:szCs w:val="18"/>
        </w:rPr>
        <w:t>this C</w:t>
      </w:r>
      <w:r w:rsidR="00D806AF" w:rsidRPr="00EE5B13">
        <w:rPr>
          <w:rFonts w:ascii="Verdana" w:hAnsi="Verdana" w:cs="Calibri"/>
          <w:color w:val="000000"/>
          <w:sz w:val="18"/>
          <w:szCs w:val="18"/>
        </w:rPr>
        <w:t>lause</w:t>
      </w:r>
      <w:r w:rsidR="009956B0" w:rsidRPr="00EE5B13">
        <w:rPr>
          <w:rFonts w:ascii="Verdana" w:hAnsi="Verdana" w:cs="Calibri"/>
          <w:color w:val="000000"/>
          <w:sz w:val="18"/>
          <w:szCs w:val="18"/>
        </w:rPr>
        <w:t xml:space="preserve"> </w:t>
      </w:r>
      <w:r w:rsidR="00B15C66" w:rsidRPr="00EE5B13">
        <w:rPr>
          <w:rFonts w:ascii="Verdana" w:hAnsi="Verdana" w:cs="Calibri"/>
          <w:color w:val="000000"/>
          <w:sz w:val="18"/>
          <w:szCs w:val="18"/>
        </w:rPr>
        <w:t>3.</w:t>
      </w:r>
      <w:r w:rsidR="00F058D3" w:rsidRPr="00EE5B13">
        <w:rPr>
          <w:rFonts w:ascii="Verdana" w:hAnsi="Verdana" w:cs="Calibri"/>
          <w:color w:val="000000"/>
          <w:sz w:val="18"/>
          <w:szCs w:val="18"/>
        </w:rPr>
        <w:t>4</w:t>
      </w:r>
      <w:r w:rsidR="00D806AF" w:rsidRPr="00EE5B13">
        <w:rPr>
          <w:rFonts w:ascii="Verdana" w:hAnsi="Verdana" w:cs="Calibri"/>
          <w:color w:val="000000"/>
          <w:sz w:val="18"/>
          <w:szCs w:val="18"/>
        </w:rPr>
        <w:t xml:space="preserve">, </w:t>
      </w:r>
      <w:r w:rsidR="00670B12" w:rsidRPr="00EE5B13">
        <w:rPr>
          <w:rFonts w:ascii="Verdana" w:hAnsi="Verdana" w:cs="Calibri"/>
          <w:color w:val="000000"/>
          <w:sz w:val="18"/>
          <w:szCs w:val="18"/>
        </w:rPr>
        <w:t xml:space="preserve">due to its Default, </w:t>
      </w:r>
      <w:r w:rsidR="00D806AF" w:rsidRPr="00EE5B13">
        <w:rPr>
          <w:rFonts w:ascii="Verdana" w:hAnsi="Verdana" w:cs="Calibri"/>
          <w:color w:val="000000"/>
          <w:sz w:val="18"/>
          <w:szCs w:val="18"/>
        </w:rPr>
        <w:t>then the Main Contractor may:</w:t>
      </w:r>
      <w:bookmarkStart w:id="98" w:name="_1487639308-43731562"/>
      <w:bookmarkEnd w:id="98"/>
    </w:p>
    <w:p w14:paraId="7F95D9C8" w14:textId="7C229D43" w:rsidR="00D806AF" w:rsidRPr="00EE5B13" w:rsidRDefault="00D806AF" w:rsidP="002054D2">
      <w:pPr>
        <w:pStyle w:val="Level3Number"/>
        <w:numPr>
          <w:ilvl w:val="2"/>
          <w:numId w:val="13"/>
        </w:numPr>
        <w:ind w:left="1418"/>
        <w:rPr>
          <w:rFonts w:ascii="Verdana" w:hAnsi="Verdana" w:cs="Calibri"/>
          <w:color w:val="000000"/>
          <w:sz w:val="18"/>
          <w:szCs w:val="18"/>
        </w:rPr>
      </w:pPr>
      <w:bookmarkStart w:id="99" w:name="_DV_M63"/>
      <w:bookmarkEnd w:id="99"/>
      <w:r w:rsidRPr="00EE5B13">
        <w:rPr>
          <w:rFonts w:ascii="Verdana" w:hAnsi="Verdana" w:cs="Calibri"/>
          <w:color w:val="000000"/>
          <w:sz w:val="18"/>
          <w:szCs w:val="18"/>
        </w:rPr>
        <w:t>refuse to accept any subsequent attempts to perform the Sub-Contract Work</w:t>
      </w:r>
      <w:r w:rsidR="00F058D3" w:rsidRPr="00EE5B13">
        <w:rPr>
          <w:rFonts w:ascii="Verdana" w:hAnsi="Verdana" w:cs="Calibri"/>
          <w:color w:val="000000"/>
          <w:sz w:val="18"/>
          <w:szCs w:val="18"/>
        </w:rPr>
        <w:t>s</w:t>
      </w:r>
      <w:r w:rsidRPr="00EE5B13">
        <w:rPr>
          <w:rFonts w:ascii="Verdana" w:hAnsi="Verdana" w:cs="Calibri"/>
          <w:color w:val="000000"/>
          <w:sz w:val="18"/>
          <w:szCs w:val="18"/>
        </w:rPr>
        <w:t xml:space="preserve"> (or part thereof) and terminate th</w:t>
      </w:r>
      <w:r w:rsidR="00D02AE1" w:rsidRPr="00EE5B13">
        <w:rPr>
          <w:rFonts w:ascii="Verdana" w:hAnsi="Verdana" w:cs="Calibri"/>
          <w:color w:val="000000"/>
          <w:sz w:val="18"/>
          <w:szCs w:val="18"/>
        </w:rPr>
        <w:t>e Statement of Work</w:t>
      </w:r>
      <w:r w:rsidR="00F058D3" w:rsidRPr="00EE5B13">
        <w:rPr>
          <w:rFonts w:ascii="Verdana" w:hAnsi="Verdana" w:cs="Calibri"/>
          <w:color w:val="000000"/>
          <w:sz w:val="18"/>
          <w:szCs w:val="18"/>
        </w:rPr>
        <w:t xml:space="preserve"> </w:t>
      </w:r>
      <w:r w:rsidRPr="00EE5B13">
        <w:rPr>
          <w:rFonts w:ascii="Verdana" w:hAnsi="Verdana" w:cs="Calibri"/>
          <w:color w:val="000000"/>
          <w:sz w:val="18"/>
          <w:szCs w:val="18"/>
        </w:rPr>
        <w:t>immediately by written notice to the Sub-Contractor;</w:t>
      </w:r>
      <w:bookmarkStart w:id="100" w:name="_1487639308-43801562"/>
      <w:bookmarkEnd w:id="100"/>
    </w:p>
    <w:p w14:paraId="32D0C338" w14:textId="0800F701" w:rsidR="00D806AF" w:rsidRPr="00EE5B13" w:rsidRDefault="00D806AF" w:rsidP="002054D2">
      <w:pPr>
        <w:pStyle w:val="Level3Number"/>
        <w:numPr>
          <w:ilvl w:val="2"/>
          <w:numId w:val="13"/>
        </w:numPr>
        <w:ind w:left="1418"/>
        <w:rPr>
          <w:rFonts w:ascii="Verdana" w:hAnsi="Verdana" w:cs="Calibri"/>
          <w:color w:val="000000"/>
          <w:sz w:val="18"/>
          <w:szCs w:val="18"/>
        </w:rPr>
      </w:pPr>
      <w:bookmarkStart w:id="101" w:name="_DV_M64"/>
      <w:bookmarkEnd w:id="101"/>
      <w:r w:rsidRPr="00EE5B13">
        <w:rPr>
          <w:rFonts w:ascii="Verdana" w:hAnsi="Verdana" w:cs="Calibri"/>
          <w:color w:val="000000"/>
          <w:sz w:val="18"/>
          <w:szCs w:val="18"/>
        </w:rPr>
        <w:t xml:space="preserve">procure work </w:t>
      </w:r>
      <w:proofErr w:type="gramStart"/>
      <w:r w:rsidRPr="00EE5B13">
        <w:rPr>
          <w:rFonts w:ascii="Verdana" w:hAnsi="Verdana" w:cs="Calibri"/>
          <w:color w:val="000000"/>
          <w:sz w:val="18"/>
          <w:szCs w:val="18"/>
        </w:rPr>
        <w:t>similar to</w:t>
      </w:r>
      <w:proofErr w:type="gramEnd"/>
      <w:r w:rsidRPr="00EE5B13">
        <w:rPr>
          <w:rFonts w:ascii="Verdana" w:hAnsi="Verdana" w:cs="Calibri"/>
          <w:color w:val="000000"/>
          <w:sz w:val="18"/>
          <w:szCs w:val="18"/>
        </w:rPr>
        <w:t xml:space="preserve"> the Sub-Contract Work from an alternative supplier; and</w:t>
      </w:r>
      <w:bookmarkStart w:id="102" w:name="_1487639308-43871562"/>
      <w:bookmarkEnd w:id="102"/>
    </w:p>
    <w:p w14:paraId="0DDE1509" w14:textId="1D678215" w:rsidR="00D806AF" w:rsidRPr="00EE5B13" w:rsidRDefault="00D806AF" w:rsidP="002054D2">
      <w:pPr>
        <w:pStyle w:val="Level3Number"/>
        <w:numPr>
          <w:ilvl w:val="2"/>
          <w:numId w:val="13"/>
        </w:numPr>
        <w:ind w:left="1418"/>
        <w:rPr>
          <w:rFonts w:ascii="Verdana" w:hAnsi="Verdana" w:cs="Calibri"/>
          <w:color w:val="000000"/>
          <w:sz w:val="18"/>
          <w:szCs w:val="18"/>
        </w:rPr>
      </w:pPr>
      <w:bookmarkStart w:id="103" w:name="_DV_M65"/>
      <w:bookmarkEnd w:id="103"/>
      <w:r w:rsidRPr="00EE5B13">
        <w:rPr>
          <w:rFonts w:ascii="Verdana" w:hAnsi="Verdana" w:cs="Calibri"/>
          <w:color w:val="000000"/>
          <w:sz w:val="18"/>
          <w:szCs w:val="18"/>
        </w:rPr>
        <w:t xml:space="preserve">recover from the Sub-Contractor all </w:t>
      </w:r>
      <w:r w:rsidR="00AA0B83" w:rsidRPr="00EE5B13">
        <w:rPr>
          <w:rFonts w:ascii="Verdana" w:hAnsi="Verdana" w:cs="Calibri"/>
          <w:color w:val="000000"/>
          <w:sz w:val="18"/>
          <w:szCs w:val="18"/>
        </w:rPr>
        <w:t>L</w:t>
      </w:r>
      <w:r w:rsidRPr="00EE5B13">
        <w:rPr>
          <w:rFonts w:ascii="Verdana" w:hAnsi="Verdana" w:cs="Calibri"/>
          <w:color w:val="000000"/>
          <w:sz w:val="18"/>
          <w:szCs w:val="18"/>
        </w:rPr>
        <w:t>osses, damages, costs and expenses incurred by the Main Contractor arising from the Sub-Contractor’s default.</w:t>
      </w:r>
      <w:bookmarkStart w:id="104" w:name="_1487639308-43941562"/>
      <w:bookmarkEnd w:id="104"/>
    </w:p>
    <w:p w14:paraId="1BD9BE02" w14:textId="02B14246" w:rsidR="00F80213" w:rsidRPr="00EE5B13" w:rsidRDefault="00357CCB" w:rsidP="002054D2">
      <w:pPr>
        <w:pStyle w:val="Level2Number"/>
        <w:numPr>
          <w:ilvl w:val="1"/>
          <w:numId w:val="13"/>
        </w:numPr>
        <w:ind w:left="709"/>
        <w:rPr>
          <w:rFonts w:ascii="Verdana" w:hAnsi="Verdana" w:cs="Calibri"/>
          <w:color w:val="000000"/>
          <w:sz w:val="18"/>
          <w:szCs w:val="18"/>
        </w:rPr>
      </w:pPr>
      <w:bookmarkStart w:id="105" w:name="_DV_M66"/>
      <w:bookmarkEnd w:id="105"/>
      <w:r w:rsidRPr="00EE5B13">
        <w:rPr>
          <w:rFonts w:ascii="Verdana" w:hAnsi="Verdana" w:cs="Calibri"/>
          <w:color w:val="000000"/>
          <w:sz w:val="18"/>
          <w:szCs w:val="18"/>
        </w:rPr>
        <w:t xml:space="preserve">The Sub-Contractor </w:t>
      </w:r>
      <w:r w:rsidR="005E6C93" w:rsidRPr="00EE5B13">
        <w:rPr>
          <w:rFonts w:ascii="Verdana" w:hAnsi="Verdana" w:cs="Calibri"/>
          <w:color w:val="000000"/>
          <w:sz w:val="18"/>
          <w:szCs w:val="18"/>
        </w:rPr>
        <w:t>s</w:t>
      </w:r>
      <w:r w:rsidR="002D68F5" w:rsidRPr="00EE5B13">
        <w:rPr>
          <w:rFonts w:ascii="Verdana" w:hAnsi="Verdana" w:cs="Calibri"/>
          <w:color w:val="000000"/>
          <w:sz w:val="18"/>
          <w:szCs w:val="18"/>
        </w:rPr>
        <w:t xml:space="preserve">hall not (during the term of the applicable Statement of Work and for 6 (six) months afterwards), without the </w:t>
      </w:r>
      <w:r w:rsidR="005E6C93" w:rsidRPr="00EE5B13">
        <w:rPr>
          <w:rFonts w:ascii="Verdana" w:hAnsi="Verdana" w:cs="Calibri"/>
          <w:color w:val="000000"/>
          <w:sz w:val="18"/>
          <w:szCs w:val="18"/>
        </w:rPr>
        <w:t>Main Contractor’s</w:t>
      </w:r>
      <w:r w:rsidR="002D68F5" w:rsidRPr="00EE5B13">
        <w:rPr>
          <w:rFonts w:ascii="Verdana" w:hAnsi="Verdana" w:cs="Calibri"/>
          <w:color w:val="000000"/>
          <w:sz w:val="18"/>
          <w:szCs w:val="18"/>
        </w:rPr>
        <w:t xml:space="preserve"> written consent, offer employment to any of the </w:t>
      </w:r>
      <w:r w:rsidR="005E6C93" w:rsidRPr="00EE5B13">
        <w:rPr>
          <w:rFonts w:ascii="Verdana" w:hAnsi="Verdana" w:cs="Calibri"/>
          <w:color w:val="000000"/>
          <w:sz w:val="18"/>
          <w:szCs w:val="18"/>
        </w:rPr>
        <w:t>Main Contractor’s</w:t>
      </w:r>
      <w:r w:rsidR="002D68F5" w:rsidRPr="00EE5B13">
        <w:rPr>
          <w:rFonts w:ascii="Verdana" w:hAnsi="Verdana" w:cs="Calibri"/>
          <w:color w:val="000000"/>
          <w:sz w:val="18"/>
          <w:szCs w:val="18"/>
        </w:rPr>
        <w:t xml:space="preserve"> personnel who have been engaged in any </w:t>
      </w:r>
      <w:r w:rsidR="005E6C93" w:rsidRPr="00EE5B13">
        <w:rPr>
          <w:rFonts w:ascii="Verdana" w:hAnsi="Verdana" w:cs="Calibri"/>
          <w:color w:val="000000"/>
          <w:sz w:val="18"/>
          <w:szCs w:val="18"/>
        </w:rPr>
        <w:t>Sub-Contract</w:t>
      </w:r>
      <w:r w:rsidR="002D68F5" w:rsidRPr="00EE5B13">
        <w:rPr>
          <w:rFonts w:ascii="Verdana" w:hAnsi="Verdana" w:cs="Calibri"/>
          <w:color w:val="000000"/>
          <w:sz w:val="18"/>
          <w:szCs w:val="18"/>
        </w:rPr>
        <w:t xml:space="preserve"> in relation to </w:t>
      </w:r>
      <w:r w:rsidR="005E6C93" w:rsidRPr="00EE5B13">
        <w:rPr>
          <w:rFonts w:ascii="Verdana" w:hAnsi="Verdana" w:cs="Calibri"/>
          <w:color w:val="000000"/>
          <w:sz w:val="18"/>
          <w:szCs w:val="18"/>
        </w:rPr>
        <w:t>a</w:t>
      </w:r>
      <w:r w:rsidR="002D68F5" w:rsidRPr="00EE5B13">
        <w:rPr>
          <w:rFonts w:ascii="Verdana" w:hAnsi="Verdana" w:cs="Calibri"/>
          <w:color w:val="000000"/>
          <w:sz w:val="18"/>
          <w:szCs w:val="18"/>
        </w:rPr>
        <w:t xml:space="preserve"> Statement of Work. However, this restriction shall not apply to any person who (without having been approached directly or indirectly) responds to a general recruitment advert placed by or on behalf of the new employer. If the Su</w:t>
      </w:r>
      <w:r w:rsidR="005E6C93" w:rsidRPr="00EE5B13">
        <w:rPr>
          <w:rFonts w:ascii="Verdana" w:hAnsi="Verdana" w:cs="Calibri"/>
          <w:color w:val="000000"/>
          <w:sz w:val="18"/>
          <w:szCs w:val="18"/>
        </w:rPr>
        <w:t xml:space="preserve">b-Contractor </w:t>
      </w:r>
      <w:r w:rsidR="002D68F5" w:rsidRPr="00EE5B13">
        <w:rPr>
          <w:rFonts w:ascii="Verdana" w:hAnsi="Verdana" w:cs="Calibri"/>
          <w:color w:val="000000"/>
          <w:sz w:val="18"/>
          <w:szCs w:val="18"/>
        </w:rPr>
        <w:t xml:space="preserve">breaches this Clause </w:t>
      </w:r>
      <w:r w:rsidR="005E6C93" w:rsidRPr="00EE5B13">
        <w:rPr>
          <w:rFonts w:ascii="Verdana" w:hAnsi="Verdana" w:cs="Calibri"/>
          <w:color w:val="000000"/>
          <w:sz w:val="18"/>
          <w:szCs w:val="18"/>
        </w:rPr>
        <w:t>3.</w:t>
      </w:r>
      <w:r w:rsidR="00935BEE" w:rsidRPr="00EE5B13">
        <w:rPr>
          <w:rFonts w:ascii="Verdana" w:hAnsi="Verdana" w:cs="Calibri"/>
          <w:color w:val="000000"/>
          <w:sz w:val="18"/>
          <w:szCs w:val="18"/>
        </w:rPr>
        <w:t>5</w:t>
      </w:r>
      <w:r w:rsidR="002D68F5" w:rsidRPr="00EE5B13">
        <w:rPr>
          <w:rFonts w:ascii="Verdana" w:hAnsi="Verdana" w:cs="Calibri"/>
          <w:color w:val="000000"/>
          <w:sz w:val="18"/>
          <w:szCs w:val="18"/>
        </w:rPr>
        <w:t>, the Su</w:t>
      </w:r>
      <w:r w:rsidR="005E6C93" w:rsidRPr="00EE5B13">
        <w:rPr>
          <w:rFonts w:ascii="Verdana" w:hAnsi="Verdana" w:cs="Calibri"/>
          <w:color w:val="000000"/>
          <w:sz w:val="18"/>
          <w:szCs w:val="18"/>
        </w:rPr>
        <w:t>b-Contractor</w:t>
      </w:r>
      <w:r w:rsidR="002D68F5" w:rsidRPr="00EE5B13">
        <w:rPr>
          <w:rFonts w:ascii="Verdana" w:hAnsi="Verdana" w:cs="Calibri"/>
          <w:color w:val="000000"/>
          <w:sz w:val="18"/>
          <w:szCs w:val="18"/>
        </w:rPr>
        <w:t xml:space="preserve"> shall promptly pay to the </w:t>
      </w:r>
      <w:r w:rsidR="005E6C93" w:rsidRPr="00EE5B13">
        <w:rPr>
          <w:rFonts w:ascii="Verdana" w:hAnsi="Verdana" w:cs="Calibri"/>
          <w:color w:val="000000"/>
          <w:sz w:val="18"/>
          <w:szCs w:val="18"/>
        </w:rPr>
        <w:t>Main Contractor</w:t>
      </w:r>
      <w:r w:rsidR="002D68F5" w:rsidRPr="00EE5B13">
        <w:rPr>
          <w:rFonts w:ascii="Verdana" w:hAnsi="Verdana" w:cs="Calibri"/>
          <w:color w:val="000000"/>
          <w:sz w:val="18"/>
          <w:szCs w:val="18"/>
        </w:rPr>
        <w:t xml:space="preserve"> a sum equal to the annual salary of the employee in question (net of benefits) and it is agreed that this amount is a genuine pre-estimate of the loss that the </w:t>
      </w:r>
      <w:r w:rsidR="005E6C93" w:rsidRPr="00EE5B13">
        <w:rPr>
          <w:rFonts w:ascii="Verdana" w:hAnsi="Verdana" w:cs="Calibri"/>
          <w:color w:val="000000"/>
          <w:sz w:val="18"/>
          <w:szCs w:val="18"/>
        </w:rPr>
        <w:t>Main Contractor</w:t>
      </w:r>
      <w:r w:rsidR="002D68F5" w:rsidRPr="00EE5B13">
        <w:rPr>
          <w:rFonts w:ascii="Verdana" w:hAnsi="Verdana" w:cs="Calibri"/>
          <w:color w:val="000000"/>
          <w:sz w:val="18"/>
          <w:szCs w:val="18"/>
        </w:rPr>
        <w:t xml:space="preserve"> is likely to suffer as a result of such breach.</w:t>
      </w:r>
    </w:p>
    <w:p w14:paraId="0B5B0E00" w14:textId="65482A87" w:rsidR="005E6C93" w:rsidRPr="00EE5B13" w:rsidRDefault="005E6C93" w:rsidP="002054D2">
      <w:pPr>
        <w:pStyle w:val="Level2Number"/>
        <w:numPr>
          <w:ilvl w:val="1"/>
          <w:numId w:val="13"/>
        </w:numPr>
        <w:ind w:left="709"/>
        <w:rPr>
          <w:rFonts w:ascii="Verdana" w:hAnsi="Verdana" w:cs="Calibri"/>
          <w:color w:val="000000"/>
          <w:sz w:val="18"/>
          <w:szCs w:val="18"/>
        </w:rPr>
      </w:pPr>
      <w:bookmarkStart w:id="106" w:name="_DV_M67"/>
      <w:bookmarkEnd w:id="106"/>
      <w:r w:rsidRPr="00EE5B13">
        <w:rPr>
          <w:rFonts w:ascii="Verdana" w:hAnsi="Verdana" w:cs="Calibri"/>
          <w:color w:val="000000"/>
          <w:sz w:val="18"/>
          <w:szCs w:val="18"/>
        </w:rPr>
        <w:t>Notwithstanding, clause 3.</w:t>
      </w:r>
      <w:r w:rsidR="004D1BE1" w:rsidRPr="00EE5B13">
        <w:rPr>
          <w:rFonts w:ascii="Verdana" w:hAnsi="Verdana" w:cs="Calibri"/>
          <w:color w:val="000000"/>
          <w:sz w:val="18"/>
          <w:szCs w:val="18"/>
        </w:rPr>
        <w:t>5</w:t>
      </w:r>
      <w:r w:rsidRPr="00EE5B13">
        <w:rPr>
          <w:rFonts w:ascii="Verdana" w:hAnsi="Verdana" w:cs="Calibri"/>
          <w:color w:val="000000"/>
          <w:sz w:val="18"/>
          <w:szCs w:val="18"/>
        </w:rPr>
        <w:t>, the Sub-Contractor agrees that any restrictions in the Main Contract relating to the non-solicitation of personnel shall be construed as placing restrictions on the Sub-Contractor with regard</w:t>
      </w:r>
      <w:r w:rsidR="00F80213" w:rsidRPr="00EE5B13">
        <w:rPr>
          <w:rFonts w:ascii="Verdana" w:hAnsi="Verdana" w:cs="Calibri"/>
          <w:color w:val="000000"/>
          <w:sz w:val="18"/>
          <w:szCs w:val="18"/>
        </w:rPr>
        <w:t>s</w:t>
      </w:r>
      <w:r w:rsidRPr="00EE5B13">
        <w:rPr>
          <w:rFonts w:ascii="Verdana" w:hAnsi="Verdana" w:cs="Calibri"/>
          <w:color w:val="000000"/>
          <w:sz w:val="18"/>
          <w:szCs w:val="18"/>
        </w:rPr>
        <w:t xml:space="preserve"> to both the solicitation of the Customer’s and the Main Contractor’s personnel.</w:t>
      </w:r>
    </w:p>
    <w:p w14:paraId="3F34BD1D" w14:textId="77777777" w:rsidR="00D806AF" w:rsidRPr="00EE5B13" w:rsidRDefault="00D806AF" w:rsidP="0035397B">
      <w:pPr>
        <w:pStyle w:val="Heading1"/>
      </w:pPr>
      <w:bookmarkStart w:id="107" w:name="_DV_M68"/>
      <w:bookmarkStart w:id="108" w:name="_Toc256000003"/>
      <w:bookmarkEnd w:id="107"/>
      <w:r w:rsidRPr="00EE5B13">
        <w:t>Warranties</w:t>
      </w:r>
      <w:bookmarkStart w:id="109" w:name="_1506959222-34857225"/>
      <w:bookmarkEnd w:id="108"/>
      <w:bookmarkEnd w:id="109"/>
    </w:p>
    <w:p w14:paraId="6547D454" w14:textId="34F6A332" w:rsidR="00D806AF" w:rsidRDefault="00D806AF" w:rsidP="002054D2">
      <w:pPr>
        <w:pStyle w:val="Level2Number"/>
        <w:numPr>
          <w:ilvl w:val="1"/>
          <w:numId w:val="13"/>
        </w:numPr>
        <w:ind w:left="709"/>
        <w:rPr>
          <w:rFonts w:ascii="Verdana" w:hAnsi="Verdana" w:cs="Calibri"/>
          <w:color w:val="000000"/>
          <w:sz w:val="18"/>
          <w:szCs w:val="18"/>
        </w:rPr>
      </w:pPr>
      <w:bookmarkStart w:id="110" w:name="_DV_M69"/>
      <w:bookmarkEnd w:id="110"/>
      <w:r w:rsidRPr="00EE5B13">
        <w:rPr>
          <w:rFonts w:ascii="Verdana" w:hAnsi="Verdana" w:cs="Calibri"/>
          <w:color w:val="000000"/>
          <w:sz w:val="18"/>
          <w:szCs w:val="18"/>
        </w:rPr>
        <w:t xml:space="preserve">Each party represents and warrants that it has the right, power and authority to enter into this Agreement </w:t>
      </w:r>
      <w:r w:rsidR="00D02AE1" w:rsidRPr="00EE5B13">
        <w:rPr>
          <w:rFonts w:ascii="Verdana" w:hAnsi="Verdana" w:cs="Calibri"/>
          <w:color w:val="000000"/>
          <w:sz w:val="18"/>
          <w:szCs w:val="18"/>
        </w:rPr>
        <w:t xml:space="preserve">and any Statement of Work </w:t>
      </w:r>
      <w:r w:rsidRPr="00EE5B13">
        <w:rPr>
          <w:rFonts w:ascii="Verdana" w:hAnsi="Verdana" w:cs="Calibri"/>
          <w:color w:val="000000"/>
          <w:sz w:val="18"/>
          <w:szCs w:val="18"/>
        </w:rPr>
        <w:t>and grant to the other party the rights (if any) contemplated in this Agreement</w:t>
      </w:r>
      <w:r w:rsidR="00D02AE1" w:rsidRPr="00EE5B13">
        <w:rPr>
          <w:rFonts w:ascii="Verdana" w:hAnsi="Verdana" w:cs="Calibri"/>
          <w:color w:val="000000"/>
          <w:sz w:val="18"/>
          <w:szCs w:val="18"/>
        </w:rPr>
        <w:t xml:space="preserve"> and any Statement of Work</w:t>
      </w:r>
      <w:r w:rsidRPr="00EE5B13">
        <w:rPr>
          <w:rFonts w:ascii="Verdana" w:hAnsi="Verdana" w:cs="Calibri"/>
          <w:color w:val="000000"/>
          <w:sz w:val="18"/>
          <w:szCs w:val="18"/>
        </w:rPr>
        <w:t>.</w:t>
      </w:r>
      <w:bookmarkStart w:id="111" w:name="_1507215184-5392125"/>
      <w:bookmarkEnd w:id="111"/>
    </w:p>
    <w:p w14:paraId="74DF857C" w14:textId="18A04550" w:rsidR="00E72099" w:rsidRDefault="00E72099" w:rsidP="002054D2">
      <w:pPr>
        <w:pStyle w:val="Level2Number"/>
        <w:numPr>
          <w:ilvl w:val="1"/>
          <w:numId w:val="13"/>
        </w:numPr>
        <w:tabs>
          <w:tab w:val="left" w:pos="2835"/>
          <w:tab w:val="left" w:pos="2977"/>
        </w:tabs>
        <w:ind w:left="709"/>
        <w:rPr>
          <w:rFonts w:ascii="Verdana" w:hAnsi="Verdana" w:cs="Calibri"/>
          <w:color w:val="000000"/>
          <w:sz w:val="18"/>
          <w:szCs w:val="18"/>
        </w:rPr>
      </w:pPr>
      <w:r>
        <w:rPr>
          <w:rFonts w:ascii="Verdana" w:hAnsi="Verdana" w:cs="Calibri"/>
          <w:color w:val="000000"/>
          <w:sz w:val="18"/>
          <w:szCs w:val="18"/>
        </w:rPr>
        <w:t>T</w:t>
      </w:r>
      <w:r w:rsidRPr="00E72099">
        <w:rPr>
          <w:rFonts w:ascii="Verdana" w:hAnsi="Verdana" w:cs="Calibri"/>
          <w:color w:val="000000"/>
          <w:sz w:val="18"/>
          <w:szCs w:val="18"/>
        </w:rPr>
        <w:t>he Su</w:t>
      </w:r>
      <w:r>
        <w:rPr>
          <w:rFonts w:ascii="Verdana" w:hAnsi="Verdana" w:cs="Calibri"/>
          <w:color w:val="000000"/>
          <w:sz w:val="18"/>
          <w:szCs w:val="18"/>
        </w:rPr>
        <w:t>b-Contractor</w:t>
      </w:r>
      <w:r w:rsidRPr="00E72099">
        <w:rPr>
          <w:rFonts w:ascii="Verdana" w:hAnsi="Verdana" w:cs="Calibri"/>
          <w:color w:val="000000"/>
          <w:sz w:val="18"/>
          <w:szCs w:val="18"/>
        </w:rPr>
        <w:t xml:space="preserve"> warrants that the</w:t>
      </w:r>
      <w:r>
        <w:rPr>
          <w:rFonts w:ascii="Verdana" w:hAnsi="Verdana" w:cs="Calibri"/>
          <w:color w:val="000000"/>
          <w:sz w:val="18"/>
          <w:szCs w:val="18"/>
        </w:rPr>
        <w:t xml:space="preserve"> staff supplied or engaged in the delivery of this Statement of Work</w:t>
      </w:r>
      <w:r w:rsidRPr="00E72099">
        <w:rPr>
          <w:rFonts w:ascii="Verdana" w:hAnsi="Verdana" w:cs="Calibri"/>
          <w:color w:val="000000"/>
          <w:sz w:val="18"/>
          <w:szCs w:val="18"/>
        </w:rPr>
        <w:t xml:space="preserve"> shall not assert any claim for equal treatment against </w:t>
      </w:r>
      <w:r>
        <w:rPr>
          <w:rFonts w:ascii="Verdana" w:hAnsi="Verdana" w:cs="Calibri"/>
          <w:color w:val="000000"/>
          <w:sz w:val="18"/>
          <w:szCs w:val="18"/>
        </w:rPr>
        <w:t xml:space="preserve">the </w:t>
      </w:r>
      <w:r>
        <w:rPr>
          <w:rFonts w:ascii="Verdana" w:hAnsi="Verdana" w:cs="Calibri"/>
          <w:color w:val="000000"/>
          <w:sz w:val="18"/>
          <w:szCs w:val="18"/>
        </w:rPr>
        <w:lastRenderedPageBreak/>
        <w:t>Main Contractor</w:t>
      </w:r>
      <w:r w:rsidRPr="00E72099">
        <w:rPr>
          <w:rFonts w:ascii="Verdana" w:hAnsi="Verdana" w:cs="Calibri"/>
          <w:color w:val="000000"/>
          <w:sz w:val="18"/>
          <w:szCs w:val="18"/>
        </w:rPr>
        <w:t xml:space="preserve"> under the </w:t>
      </w:r>
      <w:r>
        <w:rPr>
          <w:rFonts w:ascii="Verdana" w:hAnsi="Verdana" w:cs="Calibri"/>
          <w:color w:val="000000"/>
          <w:sz w:val="18"/>
          <w:szCs w:val="18"/>
        </w:rPr>
        <w:t xml:space="preserve">Agency Worker </w:t>
      </w:r>
      <w:r w:rsidRPr="00E72099">
        <w:rPr>
          <w:rFonts w:ascii="Verdana" w:hAnsi="Verdana" w:cs="Calibri"/>
          <w:color w:val="000000"/>
          <w:sz w:val="18"/>
          <w:szCs w:val="18"/>
        </w:rPr>
        <w:t>Regulations</w:t>
      </w:r>
      <w:r>
        <w:rPr>
          <w:rFonts w:ascii="Verdana" w:hAnsi="Verdana" w:cs="Calibri"/>
          <w:color w:val="000000"/>
          <w:sz w:val="18"/>
          <w:szCs w:val="18"/>
        </w:rPr>
        <w:t xml:space="preserve"> 2010</w:t>
      </w:r>
      <w:r w:rsidRPr="00E72099">
        <w:rPr>
          <w:rFonts w:ascii="Verdana" w:hAnsi="Verdana" w:cs="Calibri"/>
          <w:color w:val="000000"/>
          <w:sz w:val="18"/>
          <w:szCs w:val="18"/>
        </w:rPr>
        <w:t xml:space="preserve"> or any other legislation.  In the event of any such assertion or claim, the </w:t>
      </w:r>
      <w:r>
        <w:rPr>
          <w:rFonts w:ascii="Verdana" w:hAnsi="Verdana" w:cs="Calibri"/>
          <w:color w:val="000000"/>
          <w:sz w:val="18"/>
          <w:szCs w:val="18"/>
        </w:rPr>
        <w:t>Sub-Contractor</w:t>
      </w:r>
      <w:r w:rsidRPr="00E72099">
        <w:rPr>
          <w:rFonts w:ascii="Verdana" w:hAnsi="Verdana" w:cs="Calibri"/>
          <w:color w:val="000000"/>
          <w:sz w:val="18"/>
          <w:szCs w:val="18"/>
        </w:rPr>
        <w:t xml:space="preserve"> shall indemnify </w:t>
      </w:r>
      <w:r>
        <w:rPr>
          <w:rFonts w:ascii="Verdana" w:hAnsi="Verdana" w:cs="Calibri"/>
          <w:color w:val="000000"/>
          <w:sz w:val="18"/>
          <w:szCs w:val="18"/>
        </w:rPr>
        <w:t>the Main Contractor</w:t>
      </w:r>
      <w:r w:rsidRPr="00E72099">
        <w:rPr>
          <w:rFonts w:ascii="Verdana" w:hAnsi="Verdana" w:cs="Calibri"/>
          <w:color w:val="000000"/>
          <w:sz w:val="18"/>
          <w:szCs w:val="18"/>
        </w:rPr>
        <w:t xml:space="preserve"> on demand, for any claim or costs (including legal costs) incurred by, or awarded against </w:t>
      </w:r>
      <w:r>
        <w:rPr>
          <w:rFonts w:ascii="Verdana" w:hAnsi="Verdana" w:cs="Calibri"/>
          <w:color w:val="000000"/>
          <w:sz w:val="18"/>
          <w:szCs w:val="18"/>
        </w:rPr>
        <w:t>the Main Contractor</w:t>
      </w:r>
      <w:r w:rsidRPr="00E72099">
        <w:rPr>
          <w:rFonts w:ascii="Verdana" w:hAnsi="Verdana" w:cs="Calibri"/>
          <w:color w:val="000000"/>
          <w:sz w:val="18"/>
          <w:szCs w:val="18"/>
        </w:rPr>
        <w:t>, in respect of any such claim or allegation</w:t>
      </w:r>
      <w:r>
        <w:rPr>
          <w:rFonts w:ascii="Verdana" w:hAnsi="Verdana" w:cs="Calibri"/>
          <w:color w:val="000000"/>
          <w:sz w:val="18"/>
          <w:szCs w:val="18"/>
        </w:rPr>
        <w:t>.</w:t>
      </w:r>
    </w:p>
    <w:p w14:paraId="76FE982B" w14:textId="77777777" w:rsidR="008B7FAD" w:rsidRPr="008B7FAD" w:rsidRDefault="008B7FAD" w:rsidP="002054D2">
      <w:pPr>
        <w:pStyle w:val="Level2Number"/>
        <w:numPr>
          <w:ilvl w:val="1"/>
          <w:numId w:val="13"/>
        </w:numPr>
        <w:tabs>
          <w:tab w:val="left" w:pos="2835"/>
          <w:tab w:val="left" w:pos="2977"/>
        </w:tabs>
        <w:ind w:left="709"/>
        <w:rPr>
          <w:rFonts w:ascii="Verdana" w:hAnsi="Verdana" w:cs="Calibri"/>
          <w:color w:val="000000"/>
          <w:sz w:val="18"/>
          <w:szCs w:val="18"/>
        </w:rPr>
      </w:pPr>
      <w:r w:rsidRPr="008B7FAD">
        <w:rPr>
          <w:rFonts w:ascii="Verdana" w:hAnsi="Verdana" w:cs="Calibri"/>
          <w:color w:val="000000"/>
          <w:sz w:val="18"/>
          <w:szCs w:val="18"/>
        </w:rPr>
        <w:t xml:space="preserve">The Sub-contractor warrants and undertakes to the Prime Contractor that all Staff providing the Services are employed directly by the Sub-contractor and that, in all cases, the Sub-contractor makes all payments to the Staff as employment income and deducts (and accounts to HMRC) for income tax and National Insurance Contributions through PAYE from all payments made to Staff. </w:t>
      </w:r>
    </w:p>
    <w:p w14:paraId="578FDA7D" w14:textId="7FC1947B" w:rsidR="008B7FAD" w:rsidRDefault="008B7FAD" w:rsidP="002054D2">
      <w:pPr>
        <w:pStyle w:val="Level2Number"/>
        <w:numPr>
          <w:ilvl w:val="1"/>
          <w:numId w:val="13"/>
        </w:numPr>
        <w:tabs>
          <w:tab w:val="left" w:pos="2835"/>
          <w:tab w:val="left" w:pos="2977"/>
        </w:tabs>
        <w:ind w:left="709"/>
        <w:rPr>
          <w:rFonts w:ascii="Verdana" w:hAnsi="Verdana" w:cs="Calibri"/>
          <w:color w:val="000000"/>
          <w:sz w:val="18"/>
          <w:szCs w:val="18"/>
        </w:rPr>
      </w:pPr>
      <w:r w:rsidRPr="008B7FAD">
        <w:rPr>
          <w:rFonts w:ascii="Verdana" w:hAnsi="Verdana" w:cs="Calibri"/>
          <w:color w:val="000000"/>
          <w:sz w:val="18"/>
          <w:szCs w:val="18"/>
        </w:rPr>
        <w:t xml:space="preserve">The Sub-contractor shall indemnify, keep indemnified and hold harmless the Prime Contractor against all claims and losses arising out of or in connection with any breach of the obligations set out in </w:t>
      </w:r>
      <w:r>
        <w:rPr>
          <w:rFonts w:ascii="Verdana" w:hAnsi="Verdana" w:cs="Calibri"/>
          <w:color w:val="000000"/>
          <w:sz w:val="18"/>
          <w:szCs w:val="18"/>
        </w:rPr>
        <w:t>Clause 4.3</w:t>
      </w:r>
      <w:r w:rsidRPr="008B7FAD">
        <w:rPr>
          <w:rFonts w:ascii="Verdana" w:hAnsi="Verdana" w:cs="Calibri"/>
          <w:color w:val="000000"/>
          <w:sz w:val="18"/>
          <w:szCs w:val="18"/>
        </w:rPr>
        <w:t xml:space="preserve"> above.</w:t>
      </w:r>
    </w:p>
    <w:p w14:paraId="406A22A0" w14:textId="22BEFB65" w:rsidR="008B7FAD" w:rsidRPr="00194940" w:rsidRDefault="008B7FAD" w:rsidP="00194940">
      <w:pPr>
        <w:pStyle w:val="Level2Number"/>
        <w:numPr>
          <w:ilvl w:val="0"/>
          <w:numId w:val="0"/>
        </w:numPr>
        <w:tabs>
          <w:tab w:val="left" w:pos="2835"/>
          <w:tab w:val="left" w:pos="2977"/>
        </w:tabs>
        <w:ind w:left="709"/>
        <w:rPr>
          <w:rFonts w:ascii="Verdana" w:hAnsi="Verdana" w:cs="Calibri"/>
          <w:b/>
          <w:bCs/>
          <w:i/>
          <w:iCs/>
          <w:color w:val="000000"/>
          <w:sz w:val="18"/>
          <w:szCs w:val="18"/>
        </w:rPr>
      </w:pPr>
      <w:r w:rsidRPr="00194940">
        <w:rPr>
          <w:rFonts w:ascii="Verdana" w:hAnsi="Verdana" w:cs="Calibri"/>
          <w:b/>
          <w:bCs/>
          <w:i/>
          <w:iCs/>
          <w:color w:val="000000"/>
          <w:sz w:val="18"/>
          <w:szCs w:val="18"/>
          <w:highlight w:val="yellow"/>
        </w:rPr>
        <w:t>[Drafting note to be</w:t>
      </w:r>
      <w:r w:rsidR="000E3679">
        <w:rPr>
          <w:rFonts w:ascii="Verdana" w:hAnsi="Verdana" w:cs="Calibri"/>
          <w:b/>
          <w:bCs/>
          <w:i/>
          <w:iCs/>
          <w:color w:val="000000"/>
          <w:sz w:val="18"/>
          <w:szCs w:val="18"/>
          <w:highlight w:val="yellow"/>
        </w:rPr>
        <w:t xml:space="preserve"> deleted:</w:t>
      </w:r>
      <w:r w:rsidRPr="00194940">
        <w:rPr>
          <w:rFonts w:ascii="Verdana" w:hAnsi="Verdana" w:cs="Calibri"/>
          <w:b/>
          <w:bCs/>
          <w:i/>
          <w:iCs/>
          <w:color w:val="000000"/>
          <w:sz w:val="18"/>
          <w:szCs w:val="18"/>
          <w:highlight w:val="yellow"/>
        </w:rPr>
        <w:t xml:space="preserve"> To be used only where we have an obligation to our customer not to use contractors within the supply chain.  Such obligations are prevalent, for example, in the financial services sector.  Note that in some customer contracts there may be a slightly lesser obligation (for example, not to use contractors who are outside IR35, which would allow our subcontractor to use contractors who are assessed as inside IR35).  If this is the case and the contractor raises concerns about this </w:t>
      </w:r>
      <w:proofErr w:type="gramStart"/>
      <w:r w:rsidRPr="00194940">
        <w:rPr>
          <w:rFonts w:ascii="Verdana" w:hAnsi="Verdana" w:cs="Calibri"/>
          <w:b/>
          <w:bCs/>
          <w:i/>
          <w:iCs/>
          <w:color w:val="000000"/>
          <w:sz w:val="18"/>
          <w:szCs w:val="18"/>
          <w:highlight w:val="yellow"/>
        </w:rPr>
        <w:t>drafting</w:t>
      </w:r>
      <w:proofErr w:type="gramEnd"/>
      <w:r w:rsidRPr="00194940">
        <w:rPr>
          <w:rFonts w:ascii="Verdana" w:hAnsi="Verdana" w:cs="Calibri"/>
          <w:b/>
          <w:bCs/>
          <w:i/>
          <w:iCs/>
          <w:color w:val="000000"/>
          <w:sz w:val="18"/>
          <w:szCs w:val="18"/>
          <w:highlight w:val="yellow"/>
        </w:rPr>
        <w:t xml:space="preserve"> there may be an opportunity to negotiate an amendment to more closely reflect the obligations to our customer.</w:t>
      </w:r>
      <w:r w:rsidR="000E3679">
        <w:rPr>
          <w:rFonts w:ascii="Verdana" w:hAnsi="Verdana" w:cs="Calibri"/>
          <w:b/>
          <w:bCs/>
          <w:i/>
          <w:iCs/>
          <w:color w:val="000000"/>
          <w:sz w:val="18"/>
          <w:szCs w:val="18"/>
          <w:highlight w:val="yellow"/>
        </w:rPr>
        <w:t xml:space="preserve"> </w:t>
      </w:r>
      <w:bookmarkStart w:id="112" w:name="_Hlk63958211"/>
      <w:r w:rsidR="000E3679">
        <w:rPr>
          <w:rFonts w:ascii="Verdana" w:hAnsi="Verdana" w:cs="Calibri"/>
          <w:b/>
          <w:bCs/>
          <w:i/>
          <w:iCs/>
          <w:color w:val="000000"/>
          <w:sz w:val="18"/>
          <w:szCs w:val="18"/>
          <w:highlight w:val="yellow"/>
        </w:rPr>
        <w:t>Where clauses 4.3 and 4.4 are used, Clause 5.9 should be deleted]</w:t>
      </w:r>
      <w:bookmarkEnd w:id="112"/>
      <w:r w:rsidR="00194940">
        <w:rPr>
          <w:rFonts w:ascii="Verdana" w:hAnsi="Verdana" w:cs="Calibri"/>
          <w:b/>
          <w:bCs/>
          <w:i/>
          <w:iCs/>
          <w:color w:val="000000"/>
          <w:sz w:val="18"/>
          <w:szCs w:val="18"/>
        </w:rPr>
        <w:t>.</w:t>
      </w:r>
    </w:p>
    <w:p w14:paraId="0FA98FB5" w14:textId="77777777" w:rsidR="00D806AF" w:rsidRPr="00EE5B13" w:rsidRDefault="00D806AF" w:rsidP="0035397B">
      <w:pPr>
        <w:pStyle w:val="Heading1"/>
      </w:pPr>
      <w:bookmarkStart w:id="113" w:name="_1525101454-73473455"/>
      <w:bookmarkStart w:id="114" w:name="_DV_M70"/>
      <w:bookmarkStart w:id="115" w:name="_Toc256000004"/>
      <w:bookmarkEnd w:id="113"/>
      <w:bookmarkEnd w:id="114"/>
      <w:r w:rsidRPr="00EE5B13">
        <w:t>Price and payment</w:t>
      </w:r>
      <w:bookmarkStart w:id="116" w:name="_d73500a7-66f7-4b8c-a571-0fd9b72e7727"/>
      <w:bookmarkEnd w:id="115"/>
      <w:bookmarkEnd w:id="116"/>
    </w:p>
    <w:p w14:paraId="76FAC986" w14:textId="380F8A07" w:rsidR="00EA378F" w:rsidRPr="00EE5B13" w:rsidRDefault="00EA378F" w:rsidP="002054D2">
      <w:pPr>
        <w:pStyle w:val="Level2Number"/>
        <w:numPr>
          <w:ilvl w:val="1"/>
          <w:numId w:val="13"/>
        </w:numPr>
        <w:ind w:left="709"/>
        <w:rPr>
          <w:rFonts w:ascii="Verdana" w:hAnsi="Verdana" w:cs="Calibri"/>
          <w:color w:val="000000"/>
          <w:sz w:val="18"/>
          <w:szCs w:val="18"/>
        </w:rPr>
      </w:pPr>
      <w:bookmarkStart w:id="117" w:name="_DV_M71"/>
      <w:bookmarkEnd w:id="117"/>
      <w:commentRangeStart w:id="118"/>
      <w:r w:rsidRPr="00EE5B13">
        <w:rPr>
          <w:rFonts w:ascii="Verdana" w:hAnsi="Verdana" w:cs="Calibri"/>
          <w:color w:val="000000"/>
          <w:sz w:val="18"/>
          <w:szCs w:val="18"/>
        </w:rPr>
        <w:t xml:space="preserve">The Main Contractor shall pay to the </w:t>
      </w:r>
      <w:r w:rsidR="006E3E7B" w:rsidRPr="00EE5B13">
        <w:rPr>
          <w:rFonts w:ascii="Verdana" w:hAnsi="Verdana" w:cs="Calibri"/>
          <w:color w:val="000000"/>
          <w:sz w:val="18"/>
          <w:szCs w:val="18"/>
        </w:rPr>
        <w:t>Sub-Contractor</w:t>
      </w:r>
      <w:r w:rsidRPr="00EE5B13">
        <w:rPr>
          <w:rFonts w:ascii="Verdana" w:hAnsi="Verdana" w:cs="Calibri"/>
          <w:color w:val="000000"/>
          <w:sz w:val="18"/>
          <w:szCs w:val="18"/>
        </w:rPr>
        <w:t xml:space="preserve"> the </w:t>
      </w:r>
      <w:r w:rsidR="00E1556D" w:rsidRPr="00EE5B13">
        <w:rPr>
          <w:rFonts w:ascii="Verdana" w:hAnsi="Verdana" w:cs="Calibri"/>
          <w:color w:val="000000"/>
          <w:sz w:val="18"/>
          <w:szCs w:val="18"/>
        </w:rPr>
        <w:t>Price</w:t>
      </w:r>
      <w:r w:rsidRPr="00EE5B13">
        <w:rPr>
          <w:rFonts w:ascii="Verdana" w:hAnsi="Verdana" w:cs="Calibri"/>
          <w:color w:val="000000"/>
          <w:sz w:val="18"/>
          <w:szCs w:val="18"/>
        </w:rPr>
        <w:t xml:space="preserve"> set out in </w:t>
      </w:r>
      <w:r w:rsidR="00E1556D" w:rsidRPr="00EE5B13">
        <w:rPr>
          <w:rFonts w:ascii="Verdana" w:hAnsi="Verdana" w:cs="Calibri"/>
          <w:color w:val="000000"/>
          <w:sz w:val="18"/>
          <w:szCs w:val="18"/>
        </w:rPr>
        <w:t>the Statement of Work for the Sub-Contract Work in accordance with the timetable in the Statement of Work</w:t>
      </w:r>
      <w:r w:rsidRPr="00EE5B13">
        <w:rPr>
          <w:rFonts w:ascii="Verdana" w:hAnsi="Verdana" w:cs="Calibri"/>
          <w:color w:val="000000"/>
          <w:sz w:val="18"/>
          <w:szCs w:val="18"/>
        </w:rPr>
        <w:t xml:space="preserve"> together with any applicable VAT. Unless otherwise specified in </w:t>
      </w:r>
      <w:r w:rsidR="00E1556D" w:rsidRPr="00EE5B13">
        <w:rPr>
          <w:rFonts w:ascii="Verdana" w:hAnsi="Verdana" w:cs="Calibri"/>
          <w:color w:val="000000"/>
          <w:sz w:val="18"/>
          <w:szCs w:val="18"/>
        </w:rPr>
        <w:t>the Statement of Work</w:t>
      </w:r>
      <w:r w:rsidRPr="00EE5B13">
        <w:rPr>
          <w:rFonts w:ascii="Verdana" w:hAnsi="Verdana" w:cs="Calibri"/>
          <w:color w:val="000000"/>
          <w:sz w:val="18"/>
          <w:szCs w:val="18"/>
        </w:rPr>
        <w:t>, the Su</w:t>
      </w:r>
      <w:r w:rsidR="00E1556D" w:rsidRPr="00EE5B13">
        <w:rPr>
          <w:rFonts w:ascii="Verdana" w:hAnsi="Verdana" w:cs="Calibri"/>
          <w:color w:val="000000"/>
          <w:sz w:val="18"/>
          <w:szCs w:val="18"/>
        </w:rPr>
        <w:t>bcontractor</w:t>
      </w:r>
      <w:r w:rsidRPr="00EE5B13">
        <w:rPr>
          <w:rFonts w:ascii="Verdana" w:hAnsi="Verdana" w:cs="Calibri"/>
          <w:color w:val="000000"/>
          <w:sz w:val="18"/>
          <w:szCs w:val="18"/>
        </w:rPr>
        <w:t xml:space="preserve"> shall invoice the </w:t>
      </w:r>
      <w:r w:rsidR="00E1556D" w:rsidRPr="00EE5B13">
        <w:rPr>
          <w:rFonts w:ascii="Verdana" w:hAnsi="Verdana" w:cs="Calibri"/>
          <w:color w:val="000000"/>
          <w:sz w:val="18"/>
          <w:szCs w:val="18"/>
        </w:rPr>
        <w:t>Price</w:t>
      </w:r>
      <w:r w:rsidRPr="00EE5B13">
        <w:rPr>
          <w:rFonts w:ascii="Verdana" w:hAnsi="Verdana" w:cs="Calibri"/>
          <w:color w:val="000000"/>
          <w:sz w:val="18"/>
          <w:szCs w:val="18"/>
        </w:rPr>
        <w:t xml:space="preserve"> monthly in arrears. </w:t>
      </w:r>
      <w:bookmarkStart w:id="119" w:name="_DV_M72"/>
      <w:bookmarkStart w:id="120" w:name="_Ref438480846"/>
      <w:bookmarkEnd w:id="119"/>
      <w:r w:rsidR="00E1556D" w:rsidRPr="00EE5B13">
        <w:rPr>
          <w:rFonts w:ascii="Verdana" w:hAnsi="Verdana" w:cs="Calibri"/>
          <w:color w:val="000000"/>
          <w:sz w:val="18"/>
          <w:szCs w:val="18"/>
        </w:rPr>
        <w:t xml:space="preserve">The Main Contractor </w:t>
      </w:r>
      <w:r w:rsidRPr="00EE5B13">
        <w:rPr>
          <w:rFonts w:ascii="Verdana" w:hAnsi="Verdana" w:cs="Calibri"/>
          <w:color w:val="000000"/>
          <w:sz w:val="18"/>
          <w:szCs w:val="18"/>
        </w:rPr>
        <w:t xml:space="preserve">shall make payment of undisputed </w:t>
      </w:r>
      <w:r w:rsidR="00E1556D" w:rsidRPr="00EE5B13">
        <w:rPr>
          <w:rFonts w:ascii="Verdana" w:hAnsi="Verdana" w:cs="Calibri"/>
          <w:color w:val="000000"/>
          <w:sz w:val="18"/>
          <w:szCs w:val="18"/>
        </w:rPr>
        <w:t xml:space="preserve">and validly invoiced </w:t>
      </w:r>
      <w:r w:rsidRPr="00EE5B13">
        <w:rPr>
          <w:rFonts w:ascii="Verdana" w:hAnsi="Verdana" w:cs="Calibri"/>
          <w:color w:val="000000"/>
          <w:sz w:val="18"/>
          <w:szCs w:val="18"/>
        </w:rPr>
        <w:t>sums no later than 30 days after receipt of an invoice.</w:t>
      </w:r>
      <w:bookmarkStart w:id="121" w:name="_DV_M73"/>
      <w:bookmarkEnd w:id="120"/>
      <w:bookmarkEnd w:id="121"/>
      <w:r w:rsidRPr="00EE5B13">
        <w:rPr>
          <w:rFonts w:ascii="Verdana" w:hAnsi="Verdana" w:cs="Calibri"/>
          <w:color w:val="000000"/>
          <w:sz w:val="18"/>
          <w:szCs w:val="18"/>
        </w:rPr>
        <w:t xml:space="preserve"> Unless otherwise specified in </w:t>
      </w:r>
      <w:r w:rsidR="00E1556D" w:rsidRPr="00EE5B13">
        <w:rPr>
          <w:rFonts w:ascii="Verdana" w:hAnsi="Verdana" w:cs="Calibri"/>
          <w:color w:val="000000"/>
          <w:sz w:val="18"/>
          <w:szCs w:val="18"/>
        </w:rPr>
        <w:t>the Statement of Work</w:t>
      </w:r>
      <w:r w:rsidRPr="00EE5B13">
        <w:rPr>
          <w:rFonts w:ascii="Verdana" w:hAnsi="Verdana" w:cs="Calibri"/>
          <w:color w:val="000000"/>
          <w:sz w:val="18"/>
          <w:szCs w:val="18"/>
        </w:rPr>
        <w:t xml:space="preserve">, </w:t>
      </w:r>
      <w:r w:rsidR="00E1556D" w:rsidRPr="00EE5B13">
        <w:rPr>
          <w:rFonts w:ascii="Verdana" w:hAnsi="Verdana" w:cs="Calibri"/>
          <w:color w:val="000000"/>
          <w:sz w:val="18"/>
          <w:szCs w:val="18"/>
        </w:rPr>
        <w:t>the Price</w:t>
      </w:r>
      <w:r w:rsidR="00B06C6A" w:rsidRPr="00EE5B13">
        <w:rPr>
          <w:rFonts w:ascii="Verdana" w:hAnsi="Verdana" w:cs="Calibri"/>
          <w:color w:val="000000"/>
          <w:sz w:val="18"/>
          <w:szCs w:val="18"/>
        </w:rPr>
        <w:t>s are</w:t>
      </w:r>
      <w:r w:rsidRPr="00EE5B13">
        <w:rPr>
          <w:rFonts w:ascii="Verdana" w:hAnsi="Verdana" w:cs="Calibri"/>
          <w:color w:val="000000"/>
          <w:sz w:val="18"/>
          <w:szCs w:val="18"/>
        </w:rPr>
        <w:t xml:space="preserve"> fixed and firm for the </w:t>
      </w:r>
      <w:r w:rsidR="00AF6E6D" w:rsidRPr="00EE5B13">
        <w:rPr>
          <w:rFonts w:ascii="Verdana" w:hAnsi="Verdana" w:cs="Calibri"/>
          <w:color w:val="000000"/>
          <w:sz w:val="18"/>
          <w:szCs w:val="18"/>
        </w:rPr>
        <w:t>Term</w:t>
      </w:r>
      <w:r w:rsidRPr="00EE5B13">
        <w:rPr>
          <w:rFonts w:ascii="Verdana" w:hAnsi="Verdana" w:cs="Calibri"/>
          <w:color w:val="000000"/>
          <w:sz w:val="18"/>
          <w:szCs w:val="18"/>
        </w:rPr>
        <w:t xml:space="preserve"> and are the only charges payable for the S</w:t>
      </w:r>
      <w:r w:rsidR="005B531E" w:rsidRPr="00EE5B13">
        <w:rPr>
          <w:rFonts w:ascii="Verdana" w:hAnsi="Verdana" w:cs="Calibri"/>
          <w:color w:val="000000"/>
          <w:sz w:val="18"/>
          <w:szCs w:val="18"/>
        </w:rPr>
        <w:t>ub-Contract Work</w:t>
      </w:r>
      <w:r w:rsidRPr="00EE5B13">
        <w:rPr>
          <w:rFonts w:ascii="Verdana" w:hAnsi="Verdana" w:cs="Calibri"/>
          <w:color w:val="000000"/>
          <w:sz w:val="18"/>
          <w:szCs w:val="18"/>
        </w:rPr>
        <w:t>, Deliverables and performance of all other obligations of the Su</w:t>
      </w:r>
      <w:r w:rsidR="00E1556D" w:rsidRPr="00EE5B13">
        <w:rPr>
          <w:rFonts w:ascii="Verdana" w:hAnsi="Verdana" w:cs="Calibri"/>
          <w:color w:val="000000"/>
          <w:sz w:val="18"/>
          <w:szCs w:val="18"/>
        </w:rPr>
        <w:t xml:space="preserve">b-Contractor </w:t>
      </w:r>
      <w:r w:rsidRPr="00EE5B13">
        <w:rPr>
          <w:rFonts w:ascii="Verdana" w:hAnsi="Verdana" w:cs="Calibri"/>
          <w:color w:val="000000"/>
          <w:sz w:val="18"/>
          <w:szCs w:val="18"/>
        </w:rPr>
        <w:t>under th</w:t>
      </w:r>
      <w:r w:rsidR="00E1556D" w:rsidRPr="00EE5B13">
        <w:rPr>
          <w:rFonts w:ascii="Verdana" w:hAnsi="Verdana" w:cs="Calibri"/>
          <w:color w:val="000000"/>
          <w:sz w:val="18"/>
          <w:szCs w:val="18"/>
        </w:rPr>
        <w:t>e Statement of Work</w:t>
      </w:r>
      <w:r w:rsidRPr="00EE5B13">
        <w:rPr>
          <w:rFonts w:ascii="Verdana" w:hAnsi="Verdana" w:cs="Calibri"/>
          <w:color w:val="000000"/>
          <w:sz w:val="18"/>
          <w:szCs w:val="18"/>
        </w:rPr>
        <w:t>.</w:t>
      </w:r>
      <w:commentRangeEnd w:id="118"/>
      <w:r w:rsidR="002E4892">
        <w:rPr>
          <w:rStyle w:val="CommentReference"/>
        </w:rPr>
        <w:commentReference w:id="118"/>
      </w:r>
    </w:p>
    <w:p w14:paraId="0E12116B" w14:textId="0747A8FB" w:rsidR="00E1556D" w:rsidRPr="00EE5B13" w:rsidRDefault="00E1556D" w:rsidP="002054D2">
      <w:pPr>
        <w:pStyle w:val="Level2Number"/>
        <w:numPr>
          <w:ilvl w:val="1"/>
          <w:numId w:val="13"/>
        </w:numPr>
        <w:ind w:left="709"/>
        <w:rPr>
          <w:rFonts w:ascii="Verdana" w:hAnsi="Verdana" w:cs="Calibri"/>
          <w:color w:val="000000"/>
          <w:sz w:val="18"/>
          <w:szCs w:val="18"/>
        </w:rPr>
      </w:pPr>
      <w:bookmarkStart w:id="122" w:name="_DV_M74"/>
      <w:bookmarkEnd w:id="122"/>
      <w:r w:rsidRPr="00EE5B13">
        <w:rPr>
          <w:rFonts w:ascii="Verdana" w:hAnsi="Verdana" w:cs="Calibri"/>
          <w:color w:val="000000"/>
          <w:sz w:val="18"/>
          <w:szCs w:val="18"/>
        </w:rPr>
        <w:t>The Sub-Contractor shall comply with the Main Contractor’s purchase order mandatory policy, namely that Purchase Orders are only deemed valid if they include a Purchase Order number generated through GPS (“</w:t>
      </w:r>
      <w:r w:rsidRPr="00ED2FDB">
        <w:rPr>
          <w:rFonts w:ascii="Verdana" w:hAnsi="Verdana" w:cs="Calibri"/>
          <w:color w:val="000000"/>
          <w:sz w:val="18"/>
          <w:szCs w:val="18"/>
        </w:rPr>
        <w:t>Purchase Order Number</w:t>
      </w:r>
      <w:r w:rsidRPr="00EE5B13">
        <w:rPr>
          <w:rFonts w:ascii="Verdana" w:hAnsi="Verdana" w:cs="Calibri"/>
          <w:color w:val="000000"/>
          <w:sz w:val="18"/>
          <w:szCs w:val="18"/>
        </w:rPr>
        <w:t xml:space="preserve">”). </w:t>
      </w:r>
    </w:p>
    <w:p w14:paraId="6632F389" w14:textId="77777777" w:rsidR="00E1556D" w:rsidRPr="00EE5B13" w:rsidRDefault="00E1556D" w:rsidP="002054D2">
      <w:pPr>
        <w:pStyle w:val="Level2Number"/>
        <w:numPr>
          <w:ilvl w:val="1"/>
          <w:numId w:val="13"/>
        </w:numPr>
        <w:ind w:left="709"/>
        <w:rPr>
          <w:rFonts w:ascii="Verdana" w:hAnsi="Verdana" w:cs="Calibri"/>
          <w:color w:val="000000"/>
          <w:sz w:val="18"/>
          <w:szCs w:val="18"/>
        </w:rPr>
      </w:pPr>
      <w:bookmarkStart w:id="123" w:name="_DV_M76"/>
      <w:bookmarkEnd w:id="123"/>
      <w:r w:rsidRPr="00EE5B13">
        <w:rPr>
          <w:rFonts w:ascii="Verdana" w:hAnsi="Verdana" w:cs="Calibri"/>
          <w:color w:val="000000"/>
          <w:sz w:val="18"/>
          <w:szCs w:val="18"/>
        </w:rPr>
        <w:t>The Main Contractor will only pay invoices that can be referenced to a valid Purchase Order Number.</w:t>
      </w:r>
    </w:p>
    <w:p w14:paraId="15E3B9E3" w14:textId="77777777" w:rsidR="00D806AF" w:rsidRPr="00EE5B13" w:rsidRDefault="00D806AF" w:rsidP="002054D2">
      <w:pPr>
        <w:pStyle w:val="Level2Number"/>
        <w:numPr>
          <w:ilvl w:val="1"/>
          <w:numId w:val="13"/>
        </w:numPr>
        <w:ind w:left="709"/>
        <w:rPr>
          <w:rFonts w:ascii="Verdana" w:hAnsi="Verdana" w:cs="Calibri"/>
          <w:color w:val="000000"/>
          <w:sz w:val="18"/>
          <w:szCs w:val="18"/>
        </w:rPr>
      </w:pPr>
      <w:bookmarkStart w:id="124" w:name="_f0500c7e-1a0d-46a4-9663-407dcaa9fcbd"/>
      <w:bookmarkStart w:id="125" w:name="_98dd5239-4914-4786-8094-fe879cdcf642"/>
      <w:bookmarkStart w:id="126" w:name="_1487639308-61781562"/>
      <w:bookmarkStart w:id="127" w:name="_1487639308-66861562"/>
      <w:bookmarkStart w:id="128" w:name="_1487639308-66971562"/>
      <w:bookmarkStart w:id="129" w:name="_1487639308-67041562"/>
      <w:bookmarkStart w:id="130" w:name="_1487639308-69211562"/>
      <w:bookmarkStart w:id="131" w:name="_1487639308-64041562"/>
      <w:bookmarkStart w:id="132" w:name="_1487639308-69301562"/>
      <w:bookmarkStart w:id="133" w:name="_1487639308-69371562"/>
      <w:bookmarkStart w:id="134" w:name="_1487639308-69521562"/>
      <w:bookmarkStart w:id="135" w:name="_DV_M77"/>
      <w:bookmarkEnd w:id="124"/>
      <w:bookmarkEnd w:id="125"/>
      <w:bookmarkEnd w:id="126"/>
      <w:bookmarkEnd w:id="127"/>
      <w:bookmarkEnd w:id="128"/>
      <w:bookmarkEnd w:id="129"/>
      <w:bookmarkEnd w:id="130"/>
      <w:bookmarkEnd w:id="131"/>
      <w:bookmarkEnd w:id="132"/>
      <w:bookmarkEnd w:id="133"/>
      <w:bookmarkEnd w:id="134"/>
      <w:bookmarkEnd w:id="135"/>
      <w:r w:rsidRPr="00EE5B13">
        <w:rPr>
          <w:rFonts w:ascii="Verdana" w:hAnsi="Verdana" w:cs="Calibri"/>
          <w:color w:val="000000"/>
          <w:sz w:val="18"/>
          <w:szCs w:val="18"/>
        </w:rPr>
        <w:t>If the Customer:</w:t>
      </w:r>
      <w:bookmarkStart w:id="136" w:name="_4da8a0dc-b86d-4f27-9b36-4a3c4091e52b"/>
      <w:bookmarkEnd w:id="136"/>
    </w:p>
    <w:p w14:paraId="5C5EEDEA" w14:textId="4FF95BE8" w:rsidR="00D806AF" w:rsidRPr="00EE5B13" w:rsidRDefault="00D806AF" w:rsidP="002054D2">
      <w:pPr>
        <w:pStyle w:val="Level3Number"/>
        <w:numPr>
          <w:ilvl w:val="2"/>
          <w:numId w:val="13"/>
        </w:numPr>
        <w:ind w:left="1418"/>
        <w:rPr>
          <w:rFonts w:ascii="Verdana" w:hAnsi="Verdana" w:cs="Calibri"/>
          <w:color w:val="000000"/>
          <w:sz w:val="18"/>
          <w:szCs w:val="18"/>
        </w:rPr>
      </w:pPr>
      <w:bookmarkStart w:id="137" w:name="_DV_M78"/>
      <w:bookmarkEnd w:id="137"/>
      <w:r w:rsidRPr="00EE5B13">
        <w:rPr>
          <w:rFonts w:ascii="Verdana" w:hAnsi="Verdana" w:cs="Calibri"/>
          <w:color w:val="000000"/>
          <w:sz w:val="18"/>
          <w:szCs w:val="18"/>
        </w:rPr>
        <w:t xml:space="preserve">refuses to pay the Main Contractor for any of the Sub-Contract Work undertaken by the Sub-Contractor under this Agreement; </w:t>
      </w:r>
      <w:bookmarkStart w:id="138" w:name="_1456d44c-5360-445f-b022-9db6398beb3a"/>
      <w:bookmarkEnd w:id="138"/>
    </w:p>
    <w:p w14:paraId="40DA098B" w14:textId="77777777" w:rsidR="00D806AF" w:rsidRPr="00EE5B13" w:rsidRDefault="00D806AF" w:rsidP="002054D2">
      <w:pPr>
        <w:pStyle w:val="Level3Number"/>
        <w:numPr>
          <w:ilvl w:val="2"/>
          <w:numId w:val="13"/>
        </w:numPr>
        <w:ind w:left="1418"/>
        <w:rPr>
          <w:rFonts w:ascii="Verdana" w:hAnsi="Verdana" w:cs="Calibri"/>
          <w:color w:val="000000"/>
          <w:sz w:val="18"/>
          <w:szCs w:val="18"/>
        </w:rPr>
      </w:pPr>
      <w:bookmarkStart w:id="139" w:name="_DV_M79"/>
      <w:bookmarkEnd w:id="139"/>
      <w:r w:rsidRPr="00EE5B13">
        <w:rPr>
          <w:rFonts w:ascii="Verdana" w:hAnsi="Verdana" w:cs="Calibri"/>
          <w:color w:val="000000"/>
          <w:sz w:val="18"/>
          <w:szCs w:val="18"/>
        </w:rPr>
        <w:lastRenderedPageBreak/>
        <w:t>claims money back from the Main Contractor in respect of any of the Sub-Contract Work; and/or</w:t>
      </w:r>
      <w:bookmarkStart w:id="140" w:name="_af808eeb-9900-4554-bc15-bbe55310ca48"/>
      <w:bookmarkEnd w:id="140"/>
    </w:p>
    <w:p w14:paraId="07ACE3AE" w14:textId="77777777" w:rsidR="00D806AF" w:rsidRPr="00EE5B13" w:rsidRDefault="00D806AF" w:rsidP="002054D2">
      <w:pPr>
        <w:pStyle w:val="Level3Number"/>
        <w:numPr>
          <w:ilvl w:val="2"/>
          <w:numId w:val="13"/>
        </w:numPr>
        <w:ind w:left="1418"/>
        <w:rPr>
          <w:rFonts w:ascii="Verdana" w:hAnsi="Verdana" w:cs="Calibri"/>
          <w:color w:val="000000"/>
          <w:sz w:val="18"/>
          <w:szCs w:val="18"/>
        </w:rPr>
      </w:pPr>
      <w:bookmarkStart w:id="141" w:name="_DV_M80"/>
      <w:bookmarkEnd w:id="141"/>
      <w:r w:rsidRPr="00EE5B13">
        <w:rPr>
          <w:rFonts w:ascii="Verdana" w:hAnsi="Verdana" w:cs="Calibri"/>
          <w:color w:val="000000"/>
          <w:sz w:val="18"/>
          <w:szCs w:val="18"/>
        </w:rPr>
        <w:t xml:space="preserve">requires that any or </w:t>
      </w:r>
      <w:proofErr w:type="gramStart"/>
      <w:r w:rsidRPr="00EE5B13">
        <w:rPr>
          <w:rFonts w:ascii="Verdana" w:hAnsi="Verdana" w:cs="Calibri"/>
          <w:color w:val="000000"/>
          <w:sz w:val="18"/>
          <w:szCs w:val="18"/>
        </w:rPr>
        <w:t>all of</w:t>
      </w:r>
      <w:proofErr w:type="gramEnd"/>
      <w:r w:rsidRPr="00EE5B13">
        <w:rPr>
          <w:rFonts w:ascii="Verdana" w:hAnsi="Verdana" w:cs="Calibri"/>
          <w:color w:val="000000"/>
          <w:sz w:val="18"/>
          <w:szCs w:val="18"/>
        </w:rPr>
        <w:t xml:space="preserve"> the Sub-Contract Work undertaken by the Sub-Contractor be performed again to such a standard as it may reasonably require under the Main </w:t>
      </w:r>
      <w:proofErr w:type="gramStart"/>
      <w:r w:rsidRPr="00EE5B13">
        <w:rPr>
          <w:rFonts w:ascii="Verdana" w:hAnsi="Verdana" w:cs="Calibri"/>
          <w:color w:val="000000"/>
          <w:sz w:val="18"/>
          <w:szCs w:val="18"/>
        </w:rPr>
        <w:t>Contract;</w:t>
      </w:r>
      <w:bookmarkStart w:id="142" w:name="_33c2bd4d-fb8e-4b5f-9070-d48fc9216595"/>
      <w:bookmarkEnd w:id="142"/>
      <w:proofErr w:type="gramEnd"/>
    </w:p>
    <w:p w14:paraId="0EA736F2" w14:textId="7E4C8801" w:rsidR="00D806AF" w:rsidRPr="00EE5B13" w:rsidRDefault="00E77F24" w:rsidP="00E77F24">
      <w:pPr>
        <w:pStyle w:val="BodyText3"/>
        <w:ind w:left="709" w:hanging="709"/>
        <w:rPr>
          <w:rFonts w:ascii="Verdana" w:hAnsi="Verdana" w:cs="Calibri"/>
          <w:color w:val="000000"/>
          <w:sz w:val="18"/>
          <w:szCs w:val="18"/>
        </w:rPr>
      </w:pPr>
      <w:bookmarkStart w:id="143" w:name="_DV_M81"/>
      <w:bookmarkEnd w:id="143"/>
      <w:r>
        <w:rPr>
          <w:rFonts w:ascii="Verdana" w:hAnsi="Verdana" w:cs="Calibri"/>
          <w:color w:val="000000"/>
          <w:sz w:val="18"/>
          <w:szCs w:val="18"/>
        </w:rPr>
        <w:tab/>
      </w:r>
      <w:r w:rsidR="00D806AF" w:rsidRPr="00EE5B13">
        <w:rPr>
          <w:rFonts w:ascii="Verdana" w:hAnsi="Verdana" w:cs="Calibri"/>
          <w:color w:val="000000"/>
          <w:sz w:val="18"/>
          <w:szCs w:val="18"/>
        </w:rPr>
        <w:t xml:space="preserve">the Sub-Contractor shall indemnify and keep indemnified the Main Contractor from </w:t>
      </w:r>
      <w:proofErr w:type="gramStart"/>
      <w:r w:rsidR="00D806AF" w:rsidRPr="00EE5B13">
        <w:rPr>
          <w:rFonts w:ascii="Verdana" w:hAnsi="Verdana" w:cs="Calibri"/>
          <w:color w:val="000000"/>
          <w:sz w:val="18"/>
          <w:szCs w:val="18"/>
        </w:rPr>
        <w:t>any and all</w:t>
      </w:r>
      <w:proofErr w:type="gramEnd"/>
      <w:r w:rsidR="00D806AF" w:rsidRPr="00EE5B13">
        <w:rPr>
          <w:rFonts w:ascii="Verdana" w:hAnsi="Verdana" w:cs="Calibri"/>
          <w:color w:val="000000"/>
          <w:sz w:val="18"/>
          <w:szCs w:val="18"/>
        </w:rPr>
        <w:t xml:space="preserve"> Losses suffered or incurred by it.</w:t>
      </w:r>
    </w:p>
    <w:p w14:paraId="3FF3A640" w14:textId="349213E0" w:rsidR="00D806AF" w:rsidRPr="00EE5B13" w:rsidRDefault="00D806AF" w:rsidP="002054D2">
      <w:pPr>
        <w:pStyle w:val="Level2Number"/>
        <w:numPr>
          <w:ilvl w:val="1"/>
          <w:numId w:val="13"/>
        </w:numPr>
        <w:ind w:left="709" w:hanging="709"/>
        <w:rPr>
          <w:rFonts w:ascii="Verdana" w:hAnsi="Verdana" w:cs="Calibri"/>
          <w:color w:val="000000"/>
          <w:sz w:val="18"/>
          <w:szCs w:val="18"/>
        </w:rPr>
      </w:pPr>
      <w:bookmarkStart w:id="144" w:name="_DV_M82"/>
      <w:bookmarkEnd w:id="144"/>
      <w:r w:rsidRPr="00EE5B13">
        <w:rPr>
          <w:rFonts w:ascii="Verdana" w:hAnsi="Verdana" w:cs="Calibri"/>
          <w:color w:val="000000"/>
          <w:sz w:val="18"/>
          <w:szCs w:val="18"/>
        </w:rPr>
        <w:t xml:space="preserve">Payment of the Prices by the Main Contractor is strictly subject to the Sub-Contractor performing its obligations under this Agreement satisfactorily and within the time scales set by the Main Contractor </w:t>
      </w:r>
      <w:r w:rsidR="008C2327" w:rsidRPr="00EE5B13">
        <w:rPr>
          <w:rFonts w:ascii="Verdana" w:hAnsi="Verdana" w:cs="Calibri"/>
          <w:color w:val="000000"/>
          <w:sz w:val="18"/>
          <w:szCs w:val="18"/>
        </w:rPr>
        <w:t>and</w:t>
      </w:r>
      <w:r w:rsidRPr="00EE5B13">
        <w:rPr>
          <w:rFonts w:ascii="Verdana" w:hAnsi="Verdana" w:cs="Calibri"/>
          <w:color w:val="000000"/>
          <w:sz w:val="18"/>
          <w:szCs w:val="18"/>
        </w:rPr>
        <w:t xml:space="preserve"> the Main Contractor having received payment by the Customer.</w:t>
      </w:r>
      <w:bookmarkStart w:id="145" w:name="_1525099750-65792355"/>
      <w:bookmarkEnd w:id="145"/>
    </w:p>
    <w:p w14:paraId="013DB1E8" w14:textId="77777777" w:rsidR="000B74B6" w:rsidRPr="00EE5B13" w:rsidRDefault="000B74B6" w:rsidP="002054D2">
      <w:pPr>
        <w:pStyle w:val="Level2Number"/>
        <w:numPr>
          <w:ilvl w:val="1"/>
          <w:numId w:val="13"/>
        </w:numPr>
        <w:ind w:left="709" w:hanging="709"/>
        <w:rPr>
          <w:rFonts w:ascii="Verdana" w:hAnsi="Verdana" w:cs="Calibri"/>
          <w:color w:val="000000"/>
          <w:sz w:val="18"/>
          <w:szCs w:val="18"/>
        </w:rPr>
      </w:pPr>
      <w:bookmarkStart w:id="146" w:name="_DV_M83"/>
      <w:bookmarkEnd w:id="146"/>
      <w:r w:rsidRPr="00EE5B13">
        <w:rPr>
          <w:rFonts w:ascii="Verdana" w:hAnsi="Verdana" w:cs="Calibri"/>
          <w:color w:val="000000"/>
          <w:sz w:val="18"/>
          <w:szCs w:val="18"/>
        </w:rPr>
        <w:t xml:space="preserve">The Main Contractor shall not be deemed to have accepted the Deliverables until it has had done so in writing. </w:t>
      </w:r>
    </w:p>
    <w:p w14:paraId="36DEBDCA" w14:textId="16E4BBBA" w:rsidR="00600CE4" w:rsidRPr="00EE5B13" w:rsidRDefault="00600CE4" w:rsidP="002054D2">
      <w:pPr>
        <w:pStyle w:val="Level2Number"/>
        <w:numPr>
          <w:ilvl w:val="1"/>
          <w:numId w:val="13"/>
        </w:numPr>
        <w:ind w:left="709" w:hanging="709"/>
        <w:rPr>
          <w:rFonts w:ascii="Verdana" w:hAnsi="Verdana" w:cs="Calibri"/>
          <w:color w:val="000000"/>
          <w:sz w:val="18"/>
          <w:szCs w:val="18"/>
        </w:rPr>
      </w:pPr>
      <w:bookmarkStart w:id="147" w:name="_DV_M84"/>
      <w:bookmarkEnd w:id="147"/>
      <w:r w:rsidRPr="00EE5B13">
        <w:rPr>
          <w:rFonts w:ascii="Verdana" w:hAnsi="Verdana" w:cs="Calibri"/>
          <w:color w:val="000000"/>
          <w:sz w:val="18"/>
          <w:szCs w:val="18"/>
        </w:rPr>
        <w:t>In addition to the Sub-Contract Work to be provided by the Sub-Contractor in connection with a Statement of Work, the Main Contractor may require additional services to be provided.  These services shall be at a price to be agreed between the parties in advance of their supply.</w:t>
      </w:r>
    </w:p>
    <w:p w14:paraId="3CCE3059" w14:textId="1A079CC6" w:rsidR="00DF6D41" w:rsidRPr="00EE5B13" w:rsidRDefault="00DF6D41" w:rsidP="002054D2">
      <w:pPr>
        <w:pStyle w:val="Level2Number"/>
        <w:numPr>
          <w:ilvl w:val="1"/>
          <w:numId w:val="13"/>
        </w:numPr>
        <w:ind w:left="709" w:hanging="709"/>
        <w:rPr>
          <w:rFonts w:ascii="Verdana" w:hAnsi="Verdana" w:cs="Calibri"/>
          <w:color w:val="000000"/>
          <w:sz w:val="18"/>
          <w:szCs w:val="18"/>
        </w:rPr>
      </w:pPr>
      <w:r w:rsidRPr="00EE5B13">
        <w:rPr>
          <w:rFonts w:ascii="Verdana" w:hAnsi="Verdana" w:cs="Calibri"/>
          <w:color w:val="000000"/>
          <w:sz w:val="18"/>
          <w:szCs w:val="18"/>
        </w:rPr>
        <w:t xml:space="preserve">The Sub-Contractor acknowledges that the Main Contractor will not be operating PAYE or making or deducting any national insurance contributions in respect of the provision of the Services and the Prices payable under this Agreement. </w:t>
      </w:r>
    </w:p>
    <w:p w14:paraId="4D219DD9" w14:textId="215C7B69" w:rsidR="00DF6D41" w:rsidRPr="00EE5B13" w:rsidRDefault="00DF6D41" w:rsidP="002054D2">
      <w:pPr>
        <w:pStyle w:val="Level2Number"/>
        <w:numPr>
          <w:ilvl w:val="1"/>
          <w:numId w:val="13"/>
        </w:numPr>
        <w:ind w:left="709" w:hanging="709"/>
        <w:rPr>
          <w:rFonts w:ascii="Verdana" w:hAnsi="Verdana" w:cs="Calibri"/>
          <w:color w:val="000000"/>
          <w:sz w:val="18"/>
          <w:szCs w:val="18"/>
        </w:rPr>
      </w:pPr>
      <w:r w:rsidRPr="00EE5B13">
        <w:rPr>
          <w:rFonts w:ascii="Verdana" w:hAnsi="Verdana" w:cs="Calibri"/>
          <w:color w:val="000000"/>
          <w:sz w:val="18"/>
          <w:szCs w:val="18"/>
        </w:rPr>
        <w:t>The Sub-Contractor acknowledges that it is an “end user” for the purposes of the IR35 le</w:t>
      </w:r>
      <w:r w:rsidR="00F32408">
        <w:rPr>
          <w:rFonts w:ascii="Verdana" w:hAnsi="Verdana" w:cs="Calibri"/>
          <w:color w:val="000000"/>
          <w:sz w:val="18"/>
          <w:szCs w:val="18"/>
        </w:rPr>
        <w:t>g</w:t>
      </w:r>
      <w:r w:rsidRPr="00EE5B13">
        <w:rPr>
          <w:rFonts w:ascii="Verdana" w:hAnsi="Verdana" w:cs="Calibri"/>
          <w:color w:val="000000"/>
          <w:sz w:val="18"/>
          <w:szCs w:val="18"/>
        </w:rPr>
        <w:t xml:space="preserve">islation rules and that it will therefore issue a status determination to all workers </w:t>
      </w:r>
      <w:r w:rsidR="006511D4" w:rsidRPr="006511D4">
        <w:rPr>
          <w:rFonts w:ascii="Verdana" w:hAnsi="Verdana"/>
          <w:sz w:val="18"/>
          <w:szCs w:val="18"/>
        </w:rPr>
        <w:t xml:space="preserve">and other relevant parties within the supply chain </w:t>
      </w:r>
      <w:r w:rsidRPr="00EE5B13">
        <w:rPr>
          <w:rFonts w:ascii="Verdana" w:hAnsi="Verdana" w:cs="Calibri"/>
          <w:color w:val="000000"/>
          <w:sz w:val="18"/>
          <w:szCs w:val="18"/>
        </w:rPr>
        <w:t xml:space="preserve">where required to do so. The parties agree that the Main Contractor is not an end user for these purposes and the Sub-Contractor will indemnify the Main Contractor against all and any liability, assessment or claim together with all costs and expenses and any penalty, fine or interest incurred or payable or paid by the Main Contractor (and/or its Affiliates) in connection with or in consequence of </w:t>
      </w:r>
      <w:r w:rsidR="003C2384" w:rsidRPr="003C2384">
        <w:rPr>
          <w:rFonts w:ascii="Verdana" w:hAnsi="Verdana" w:cs="Calibri"/>
          <w:color w:val="000000"/>
          <w:sz w:val="18"/>
          <w:szCs w:val="18"/>
        </w:rPr>
        <w:t>failure by the Su</w:t>
      </w:r>
      <w:r w:rsidR="00291351">
        <w:rPr>
          <w:rFonts w:ascii="Verdana" w:hAnsi="Verdana" w:cs="Calibri"/>
          <w:color w:val="000000"/>
          <w:sz w:val="18"/>
          <w:szCs w:val="18"/>
        </w:rPr>
        <w:t>b-Contractor</w:t>
      </w:r>
      <w:r w:rsidR="003C2384" w:rsidRPr="003C2384">
        <w:rPr>
          <w:rFonts w:ascii="Verdana" w:hAnsi="Verdana" w:cs="Calibri"/>
          <w:color w:val="000000"/>
          <w:sz w:val="18"/>
          <w:szCs w:val="18"/>
        </w:rPr>
        <w:t xml:space="preserve"> or any of its subcontractors to comply with its or their obligations under the IR35 rules (including those in respect of being a “Fee Payer”)</w:t>
      </w:r>
      <w:r w:rsidR="003C2384">
        <w:rPr>
          <w:rFonts w:ascii="Verdana" w:hAnsi="Verdana" w:cs="Calibri"/>
          <w:color w:val="000000"/>
          <w:sz w:val="18"/>
          <w:szCs w:val="18"/>
        </w:rPr>
        <w:t xml:space="preserve"> </w:t>
      </w:r>
      <w:r w:rsidRPr="00EE5B13">
        <w:rPr>
          <w:rFonts w:ascii="Verdana" w:hAnsi="Verdana" w:cs="Calibri"/>
          <w:color w:val="000000"/>
          <w:sz w:val="18"/>
          <w:szCs w:val="18"/>
        </w:rPr>
        <w:t>insofar as they relate to the operation of this Agreement.</w:t>
      </w:r>
      <w:r w:rsidR="000E3679">
        <w:rPr>
          <w:rFonts w:ascii="Verdana" w:hAnsi="Verdana" w:cs="Calibri"/>
          <w:color w:val="000000"/>
          <w:sz w:val="18"/>
          <w:szCs w:val="18"/>
        </w:rPr>
        <w:t xml:space="preserve"> [</w:t>
      </w:r>
      <w:bookmarkStart w:id="148" w:name="_Hlk63958265"/>
      <w:r w:rsidR="000E3679" w:rsidRPr="00194940">
        <w:rPr>
          <w:rFonts w:ascii="Verdana" w:hAnsi="Verdana" w:cs="Calibri"/>
          <w:b/>
          <w:bCs/>
          <w:i/>
          <w:iCs/>
          <w:color w:val="000000"/>
          <w:sz w:val="18"/>
          <w:szCs w:val="18"/>
          <w:highlight w:val="yellow"/>
        </w:rPr>
        <w:t xml:space="preserve">Drafting Note to be deleted: Where clauses 4.3 and 4.4 are </w:t>
      </w:r>
      <w:r w:rsidR="000E3679">
        <w:rPr>
          <w:rFonts w:ascii="Verdana" w:hAnsi="Verdana" w:cs="Calibri"/>
          <w:b/>
          <w:bCs/>
          <w:i/>
          <w:iCs/>
          <w:color w:val="000000"/>
          <w:sz w:val="18"/>
          <w:szCs w:val="18"/>
          <w:highlight w:val="yellow"/>
        </w:rPr>
        <w:t xml:space="preserve">not </w:t>
      </w:r>
      <w:r w:rsidR="000E3679" w:rsidRPr="00194940">
        <w:rPr>
          <w:rFonts w:ascii="Verdana" w:hAnsi="Verdana" w:cs="Calibri"/>
          <w:b/>
          <w:bCs/>
          <w:i/>
          <w:iCs/>
          <w:color w:val="000000"/>
          <w:sz w:val="18"/>
          <w:szCs w:val="18"/>
          <w:highlight w:val="yellow"/>
        </w:rPr>
        <w:t xml:space="preserve">used, Clause 5.9 should be </w:t>
      </w:r>
      <w:r w:rsidR="000E3679">
        <w:rPr>
          <w:rFonts w:ascii="Verdana" w:hAnsi="Verdana" w:cs="Calibri"/>
          <w:b/>
          <w:bCs/>
          <w:i/>
          <w:iCs/>
          <w:color w:val="000000"/>
          <w:sz w:val="18"/>
          <w:szCs w:val="18"/>
          <w:highlight w:val="yellow"/>
        </w:rPr>
        <w:t>included</w:t>
      </w:r>
      <w:r w:rsidR="000E3679">
        <w:rPr>
          <w:rFonts w:ascii="Verdana" w:hAnsi="Verdana" w:cs="Calibri"/>
          <w:color w:val="000000"/>
          <w:sz w:val="18"/>
          <w:szCs w:val="18"/>
        </w:rPr>
        <w:t>].</w:t>
      </w:r>
    </w:p>
    <w:bookmarkEnd w:id="148"/>
    <w:p w14:paraId="1DB16DAB" w14:textId="5BADF588" w:rsidR="00DF6D41" w:rsidRPr="00EE5B13" w:rsidRDefault="00DF6D41" w:rsidP="002054D2">
      <w:pPr>
        <w:pStyle w:val="Level2Number"/>
        <w:numPr>
          <w:ilvl w:val="1"/>
          <w:numId w:val="13"/>
        </w:numPr>
        <w:ind w:left="709" w:hanging="709"/>
        <w:rPr>
          <w:rFonts w:ascii="Verdana" w:hAnsi="Verdana" w:cs="Calibri"/>
          <w:color w:val="000000"/>
          <w:sz w:val="18"/>
          <w:szCs w:val="18"/>
        </w:rPr>
      </w:pPr>
      <w:r w:rsidRPr="00EE5B13">
        <w:rPr>
          <w:rFonts w:ascii="Verdana" w:hAnsi="Verdana" w:cs="Calibri"/>
          <w:color w:val="000000"/>
          <w:sz w:val="18"/>
          <w:szCs w:val="18"/>
        </w:rPr>
        <w:t>The Sub-Contractor will, as far as is required by law, be responsible for and will account to the appropriate authorities for all income tax liabilities and national insurance or similar contributions and any other liability, deduction, contribution, assessment or claim arising from or made in connection with fees paid and/or benefits provided as a result of the performance of the Services and/or any payment or benefit received by the individual in respect of the Services.</w:t>
      </w:r>
    </w:p>
    <w:p w14:paraId="3AC8F8D0" w14:textId="46E1F7B9" w:rsidR="00DF6D41" w:rsidRPr="00EE5B13" w:rsidRDefault="00DF6D41" w:rsidP="002054D2">
      <w:pPr>
        <w:pStyle w:val="Level2Number"/>
        <w:numPr>
          <w:ilvl w:val="1"/>
          <w:numId w:val="13"/>
        </w:numPr>
        <w:ind w:left="709" w:hanging="709"/>
        <w:rPr>
          <w:rFonts w:ascii="Verdana" w:hAnsi="Verdana" w:cs="Calibri"/>
          <w:color w:val="000000"/>
          <w:sz w:val="18"/>
          <w:szCs w:val="18"/>
        </w:rPr>
      </w:pPr>
      <w:r w:rsidRPr="00EE5B13">
        <w:rPr>
          <w:rFonts w:ascii="Verdana" w:hAnsi="Verdana" w:cs="Calibri"/>
          <w:color w:val="000000"/>
          <w:sz w:val="18"/>
          <w:szCs w:val="18"/>
        </w:rPr>
        <w:t>If any claim, assessment or demand is made against the Main Contractor (and/or its Affiliates) for payment of income tax or national insurance contributions or other similar contributions due in connection with either the performance of the Services or any payment or benefit received by the Sub</w:t>
      </w:r>
      <w:r w:rsidR="003F424E" w:rsidRPr="00EE5B13">
        <w:rPr>
          <w:rFonts w:ascii="Verdana" w:hAnsi="Verdana" w:cs="Calibri"/>
          <w:color w:val="000000"/>
          <w:sz w:val="18"/>
          <w:szCs w:val="18"/>
        </w:rPr>
        <w:t>-C</w:t>
      </w:r>
      <w:r w:rsidRPr="00EE5B13">
        <w:rPr>
          <w:rFonts w:ascii="Verdana" w:hAnsi="Verdana" w:cs="Calibri"/>
          <w:color w:val="000000"/>
          <w:sz w:val="18"/>
          <w:szCs w:val="18"/>
        </w:rPr>
        <w:t xml:space="preserve">ontractor and/or the </w:t>
      </w:r>
      <w:r w:rsidR="003F424E" w:rsidRPr="00EE5B13">
        <w:rPr>
          <w:rFonts w:ascii="Verdana" w:hAnsi="Verdana" w:cs="Calibri"/>
          <w:color w:val="000000"/>
          <w:sz w:val="18"/>
          <w:szCs w:val="18"/>
        </w:rPr>
        <w:t>i</w:t>
      </w:r>
      <w:r w:rsidRPr="00EE5B13">
        <w:rPr>
          <w:rFonts w:ascii="Verdana" w:hAnsi="Verdana" w:cs="Calibri"/>
          <w:color w:val="000000"/>
          <w:sz w:val="18"/>
          <w:szCs w:val="18"/>
        </w:rPr>
        <w:t>ndividual in respect of the Services, the Sub</w:t>
      </w:r>
      <w:r w:rsidR="003F424E" w:rsidRPr="00EE5B13">
        <w:rPr>
          <w:rFonts w:ascii="Verdana" w:hAnsi="Verdana" w:cs="Calibri"/>
          <w:color w:val="000000"/>
          <w:sz w:val="18"/>
          <w:szCs w:val="18"/>
        </w:rPr>
        <w:t>-C</w:t>
      </w:r>
      <w:r w:rsidRPr="00EE5B13">
        <w:rPr>
          <w:rFonts w:ascii="Verdana" w:hAnsi="Verdana" w:cs="Calibri"/>
          <w:color w:val="000000"/>
          <w:sz w:val="18"/>
          <w:szCs w:val="18"/>
        </w:rPr>
        <w:t xml:space="preserve">ontractor will, where such recovery is not </w:t>
      </w:r>
      <w:r w:rsidRPr="00EE5B13">
        <w:rPr>
          <w:rFonts w:ascii="Verdana" w:hAnsi="Verdana" w:cs="Calibri"/>
          <w:color w:val="000000"/>
          <w:sz w:val="18"/>
          <w:szCs w:val="18"/>
        </w:rPr>
        <w:lastRenderedPageBreak/>
        <w:t xml:space="preserve">prohibited by law, indemnify the </w:t>
      </w:r>
      <w:r w:rsidR="003F424E" w:rsidRPr="00EE5B13">
        <w:rPr>
          <w:rFonts w:ascii="Verdana" w:hAnsi="Verdana" w:cs="Calibri"/>
          <w:color w:val="000000"/>
          <w:sz w:val="18"/>
          <w:szCs w:val="18"/>
        </w:rPr>
        <w:t>Main Contractor</w:t>
      </w:r>
      <w:r w:rsidRPr="00EE5B13">
        <w:rPr>
          <w:rFonts w:ascii="Verdana" w:hAnsi="Verdana" w:cs="Calibri"/>
          <w:color w:val="000000"/>
          <w:sz w:val="18"/>
          <w:szCs w:val="18"/>
        </w:rPr>
        <w:t xml:space="preserve"> (and/or its </w:t>
      </w:r>
      <w:r w:rsidR="003F424E" w:rsidRPr="00EE5B13">
        <w:rPr>
          <w:rFonts w:ascii="Verdana" w:hAnsi="Verdana" w:cs="Calibri"/>
          <w:color w:val="000000"/>
          <w:sz w:val="18"/>
          <w:szCs w:val="18"/>
        </w:rPr>
        <w:t>Affiliates</w:t>
      </w:r>
      <w:r w:rsidRPr="00EE5B13">
        <w:rPr>
          <w:rFonts w:ascii="Verdana" w:hAnsi="Verdana" w:cs="Calibri"/>
          <w:color w:val="000000"/>
          <w:sz w:val="18"/>
          <w:szCs w:val="18"/>
        </w:rPr>
        <w:t xml:space="preserve">) against any liability, assessment or claim together with all costs and expenses and any penalty, fine or interest incurred or payable or paid by the </w:t>
      </w:r>
      <w:r w:rsidR="003F424E" w:rsidRPr="00EE5B13">
        <w:rPr>
          <w:rFonts w:ascii="Verdana" w:hAnsi="Verdana" w:cs="Calibri"/>
          <w:color w:val="000000"/>
          <w:sz w:val="18"/>
          <w:szCs w:val="18"/>
        </w:rPr>
        <w:t>Main Contractor</w:t>
      </w:r>
      <w:r w:rsidRPr="00EE5B13">
        <w:rPr>
          <w:rFonts w:ascii="Verdana" w:hAnsi="Verdana" w:cs="Calibri"/>
          <w:color w:val="000000"/>
          <w:sz w:val="18"/>
          <w:szCs w:val="18"/>
        </w:rPr>
        <w:t xml:space="preserve"> (and/or its </w:t>
      </w:r>
      <w:r w:rsidR="003F424E" w:rsidRPr="00EE5B13">
        <w:rPr>
          <w:rFonts w:ascii="Verdana" w:hAnsi="Verdana" w:cs="Calibri"/>
          <w:color w:val="000000"/>
          <w:sz w:val="18"/>
          <w:szCs w:val="18"/>
        </w:rPr>
        <w:t>Affiliates)</w:t>
      </w:r>
      <w:r w:rsidRPr="00EE5B13">
        <w:rPr>
          <w:rFonts w:ascii="Verdana" w:hAnsi="Verdana" w:cs="Calibri"/>
          <w:color w:val="000000"/>
          <w:sz w:val="18"/>
          <w:szCs w:val="18"/>
        </w:rPr>
        <w:t xml:space="preserve"> in connection with or in consequence of any such liability, assessment or claim.</w:t>
      </w:r>
    </w:p>
    <w:p w14:paraId="60029CB8" w14:textId="5D5E0235" w:rsidR="00DF6D41" w:rsidRDefault="00DF6D41" w:rsidP="002054D2">
      <w:pPr>
        <w:pStyle w:val="Level2Number"/>
        <w:numPr>
          <w:ilvl w:val="1"/>
          <w:numId w:val="13"/>
        </w:numPr>
        <w:ind w:left="709" w:hanging="709"/>
        <w:rPr>
          <w:rFonts w:ascii="Verdana" w:hAnsi="Verdana" w:cs="Calibri"/>
          <w:color w:val="000000"/>
          <w:sz w:val="18"/>
          <w:szCs w:val="18"/>
        </w:rPr>
      </w:pPr>
      <w:r w:rsidRPr="00EE5B13">
        <w:rPr>
          <w:rFonts w:ascii="Verdana" w:hAnsi="Verdana" w:cs="Calibri"/>
          <w:color w:val="000000"/>
          <w:sz w:val="18"/>
          <w:szCs w:val="18"/>
        </w:rPr>
        <w:t xml:space="preserve">The </w:t>
      </w:r>
      <w:r w:rsidR="003F424E" w:rsidRPr="00EE5B13">
        <w:rPr>
          <w:rFonts w:ascii="Verdana" w:hAnsi="Verdana" w:cs="Calibri"/>
          <w:color w:val="000000"/>
          <w:sz w:val="18"/>
          <w:szCs w:val="18"/>
        </w:rPr>
        <w:t xml:space="preserve">Main Contractor </w:t>
      </w:r>
      <w:r w:rsidRPr="00EE5B13">
        <w:rPr>
          <w:rFonts w:ascii="Verdana" w:hAnsi="Verdana" w:cs="Calibri"/>
          <w:color w:val="000000"/>
          <w:sz w:val="18"/>
          <w:szCs w:val="18"/>
        </w:rPr>
        <w:t xml:space="preserve">(and/or its </w:t>
      </w:r>
      <w:r w:rsidR="003F424E" w:rsidRPr="00EE5B13">
        <w:rPr>
          <w:rFonts w:ascii="Verdana" w:hAnsi="Verdana" w:cs="Calibri"/>
          <w:color w:val="000000"/>
          <w:sz w:val="18"/>
          <w:szCs w:val="18"/>
        </w:rPr>
        <w:t>Affiliates</w:t>
      </w:r>
      <w:r w:rsidRPr="00EE5B13">
        <w:rPr>
          <w:rFonts w:ascii="Verdana" w:hAnsi="Verdana" w:cs="Calibri"/>
          <w:color w:val="000000"/>
          <w:sz w:val="18"/>
          <w:szCs w:val="18"/>
        </w:rPr>
        <w:t xml:space="preserve"> may, at its sole discretion, satisfy the indemnities referred to in Clause </w:t>
      </w:r>
      <w:r w:rsidR="003F424E" w:rsidRPr="00EE5B13">
        <w:rPr>
          <w:rFonts w:ascii="Verdana" w:hAnsi="Verdana" w:cs="Calibri"/>
          <w:color w:val="000000"/>
          <w:sz w:val="18"/>
          <w:szCs w:val="18"/>
        </w:rPr>
        <w:t>5.11</w:t>
      </w:r>
      <w:r w:rsidRPr="00EE5B13">
        <w:rPr>
          <w:rFonts w:ascii="Verdana" w:hAnsi="Verdana" w:cs="Calibri"/>
          <w:color w:val="000000"/>
          <w:sz w:val="18"/>
          <w:szCs w:val="18"/>
        </w:rPr>
        <w:t xml:space="preserve"> above (in whole or in part) by way of deduction from any payments to be made by the </w:t>
      </w:r>
      <w:r w:rsidR="003F424E" w:rsidRPr="00EE5B13">
        <w:rPr>
          <w:rFonts w:ascii="Verdana" w:hAnsi="Verdana" w:cs="Calibri"/>
          <w:color w:val="000000"/>
          <w:sz w:val="18"/>
          <w:szCs w:val="18"/>
        </w:rPr>
        <w:t>Main Contractor</w:t>
      </w:r>
      <w:r w:rsidRPr="00EE5B13">
        <w:rPr>
          <w:rFonts w:ascii="Verdana" w:hAnsi="Verdana" w:cs="Calibri"/>
          <w:color w:val="000000"/>
          <w:sz w:val="18"/>
          <w:szCs w:val="18"/>
        </w:rPr>
        <w:t xml:space="preserve"> to the Sub</w:t>
      </w:r>
      <w:r w:rsidR="003F424E" w:rsidRPr="00EE5B13">
        <w:rPr>
          <w:rFonts w:ascii="Verdana" w:hAnsi="Verdana" w:cs="Calibri"/>
          <w:color w:val="000000"/>
          <w:sz w:val="18"/>
          <w:szCs w:val="18"/>
        </w:rPr>
        <w:t>-C</w:t>
      </w:r>
      <w:r w:rsidRPr="00EE5B13">
        <w:rPr>
          <w:rFonts w:ascii="Verdana" w:hAnsi="Verdana" w:cs="Calibri"/>
          <w:color w:val="000000"/>
          <w:sz w:val="18"/>
          <w:szCs w:val="18"/>
        </w:rPr>
        <w:t>ontractor under this Agreement.</w:t>
      </w:r>
    </w:p>
    <w:p w14:paraId="7A87A4DC" w14:textId="11C374C9" w:rsidR="006E75E7" w:rsidRDefault="006E75E7" w:rsidP="002054D2">
      <w:pPr>
        <w:pStyle w:val="Level2Number"/>
        <w:numPr>
          <w:ilvl w:val="1"/>
          <w:numId w:val="13"/>
        </w:numPr>
        <w:ind w:left="709" w:hanging="709"/>
        <w:rPr>
          <w:rFonts w:ascii="Verdana" w:hAnsi="Verdana"/>
          <w:color w:val="000000"/>
          <w:sz w:val="18"/>
          <w:szCs w:val="18"/>
        </w:rPr>
      </w:pPr>
      <w:r>
        <w:rPr>
          <w:rFonts w:ascii="Verdana" w:hAnsi="Verdana"/>
          <w:color w:val="000000"/>
          <w:sz w:val="18"/>
          <w:szCs w:val="18"/>
        </w:rPr>
        <w:t xml:space="preserve">The Sub-Contractor will pay to the Main Contractor </w:t>
      </w:r>
      <w:proofErr w:type="gramStart"/>
      <w:r>
        <w:rPr>
          <w:rFonts w:ascii="Verdana" w:hAnsi="Verdana"/>
          <w:color w:val="000000"/>
          <w:sz w:val="18"/>
          <w:szCs w:val="18"/>
        </w:rPr>
        <w:t>any and all</w:t>
      </w:r>
      <w:proofErr w:type="gramEnd"/>
      <w:r>
        <w:rPr>
          <w:rFonts w:ascii="Verdana" w:hAnsi="Verdana"/>
          <w:color w:val="000000"/>
          <w:sz w:val="18"/>
          <w:szCs w:val="18"/>
        </w:rPr>
        <w:t xml:space="preserve"> Rebates calculated and owed pursuant to Schedule 4.</w:t>
      </w:r>
    </w:p>
    <w:p w14:paraId="47C96688" w14:textId="77777777" w:rsidR="00A95105" w:rsidRPr="007B3609" w:rsidRDefault="00A95105" w:rsidP="002054D2">
      <w:pPr>
        <w:pStyle w:val="Level2Number"/>
        <w:numPr>
          <w:ilvl w:val="1"/>
          <w:numId w:val="13"/>
        </w:numPr>
        <w:ind w:left="709"/>
        <w:rPr>
          <w:rFonts w:ascii="Verdana" w:hAnsi="Verdana"/>
          <w:sz w:val="18"/>
          <w:szCs w:val="18"/>
        </w:rPr>
      </w:pPr>
      <w:r w:rsidRPr="007B3609">
        <w:rPr>
          <w:rFonts w:ascii="Verdana" w:hAnsi="Verdana"/>
          <w:sz w:val="18"/>
          <w:szCs w:val="18"/>
        </w:rPr>
        <w:t xml:space="preserve">Main Contractor reserves the right to deduct any overpayments from any monies </w:t>
      </w:r>
      <w:proofErr w:type="gramStart"/>
      <w:r w:rsidRPr="007B3609">
        <w:rPr>
          <w:rFonts w:ascii="Verdana" w:hAnsi="Verdana"/>
          <w:sz w:val="18"/>
          <w:szCs w:val="18"/>
        </w:rPr>
        <w:t>due</w:t>
      </w:r>
      <w:proofErr w:type="gramEnd"/>
      <w:r w:rsidRPr="007B3609">
        <w:rPr>
          <w:rFonts w:ascii="Verdana" w:hAnsi="Verdana"/>
          <w:sz w:val="18"/>
          <w:szCs w:val="18"/>
        </w:rPr>
        <w:t xml:space="preserve"> or which may become due on any account to Sub-Contractor or may recover such overpayment as a debt. </w:t>
      </w:r>
    </w:p>
    <w:p w14:paraId="1A23C42E" w14:textId="6D2F25A9" w:rsidR="00D806AF" w:rsidRPr="00EE5B13" w:rsidRDefault="00D806AF" w:rsidP="0035397B">
      <w:pPr>
        <w:pStyle w:val="Heading1"/>
      </w:pPr>
      <w:bookmarkStart w:id="149" w:name="_DV_M85"/>
      <w:bookmarkStart w:id="150" w:name="_Toc256000005"/>
      <w:bookmarkEnd w:id="149"/>
      <w:r w:rsidRPr="00EE5B13">
        <w:t>Progress and collaboration</w:t>
      </w:r>
      <w:bookmarkStart w:id="151" w:name="_f54da0e3-def4-47ae-8a2a-dc3bae839849"/>
      <w:bookmarkEnd w:id="150"/>
      <w:bookmarkEnd w:id="151"/>
    </w:p>
    <w:p w14:paraId="6929D6D3" w14:textId="514FFAD4" w:rsidR="00D806AF" w:rsidRPr="00EE5B13" w:rsidRDefault="00D806AF" w:rsidP="002054D2">
      <w:pPr>
        <w:pStyle w:val="Level2Number"/>
        <w:numPr>
          <w:ilvl w:val="1"/>
          <w:numId w:val="13"/>
        </w:numPr>
        <w:ind w:left="709"/>
        <w:rPr>
          <w:rFonts w:ascii="Verdana" w:hAnsi="Verdana" w:cs="Calibri"/>
          <w:color w:val="000000"/>
          <w:sz w:val="18"/>
          <w:szCs w:val="18"/>
        </w:rPr>
      </w:pPr>
      <w:bookmarkStart w:id="152" w:name="_1525094251-36392055"/>
      <w:bookmarkStart w:id="153" w:name="_DV_M86"/>
      <w:bookmarkEnd w:id="152"/>
      <w:bookmarkEnd w:id="153"/>
      <w:r w:rsidRPr="00EE5B13">
        <w:rPr>
          <w:rFonts w:ascii="Verdana" w:hAnsi="Verdana" w:cs="Calibri"/>
          <w:color w:val="000000"/>
          <w:sz w:val="18"/>
          <w:szCs w:val="18"/>
        </w:rPr>
        <w:t>The Sub-Contractor shall collaborate (include attending meetings) and co-operate with the Main Contractor and the Customer.</w:t>
      </w:r>
      <w:bookmarkStart w:id="154" w:name="_2051925a-419d-462a-b2ed-44d56947c078"/>
      <w:bookmarkEnd w:id="154"/>
    </w:p>
    <w:p w14:paraId="05234CC0" w14:textId="49017B92" w:rsidR="003C2F40" w:rsidRPr="00EE5B13" w:rsidRDefault="003C2F40" w:rsidP="002054D2">
      <w:pPr>
        <w:pStyle w:val="Level2Number"/>
        <w:numPr>
          <w:ilvl w:val="1"/>
          <w:numId w:val="13"/>
        </w:numPr>
        <w:ind w:left="709"/>
        <w:rPr>
          <w:rFonts w:ascii="Verdana" w:hAnsi="Verdana" w:cs="Calibri"/>
          <w:color w:val="000000"/>
          <w:sz w:val="18"/>
          <w:szCs w:val="18"/>
        </w:rPr>
      </w:pPr>
      <w:bookmarkStart w:id="155" w:name="_DV_M87"/>
      <w:bookmarkEnd w:id="155"/>
      <w:r w:rsidRPr="00EE5B13">
        <w:rPr>
          <w:rFonts w:ascii="Verdana" w:hAnsi="Verdana" w:cs="Calibri"/>
          <w:color w:val="000000"/>
          <w:sz w:val="18"/>
          <w:szCs w:val="18"/>
        </w:rPr>
        <w:t xml:space="preserve">For the purposes of the smooth handling and implementation of the Statement of Work and the completion of the Sub-Contract Work, the Main Contractor shall appoint a project manager (the </w:t>
      </w:r>
      <w:r w:rsidR="005468B0" w:rsidRPr="00EE5B13">
        <w:rPr>
          <w:rFonts w:ascii="Verdana" w:hAnsi="Verdana" w:cs="Calibri"/>
          <w:color w:val="000000"/>
          <w:sz w:val="18"/>
          <w:szCs w:val="18"/>
        </w:rPr>
        <w:t>“</w:t>
      </w:r>
      <w:r w:rsidRPr="00EE5B13">
        <w:rPr>
          <w:rFonts w:ascii="Verdana" w:hAnsi="Verdana" w:cs="Calibri"/>
          <w:b/>
          <w:color w:val="000000"/>
          <w:sz w:val="18"/>
          <w:szCs w:val="18"/>
        </w:rPr>
        <w:t>Project Manager</w:t>
      </w:r>
      <w:r w:rsidRPr="00EE5B13">
        <w:rPr>
          <w:rFonts w:ascii="Verdana" w:hAnsi="Verdana" w:cs="Calibri"/>
          <w:color w:val="000000"/>
          <w:sz w:val="18"/>
          <w:szCs w:val="18"/>
        </w:rPr>
        <w:t xml:space="preserve">”) to whom shall be delegated the </w:t>
      </w:r>
      <w:proofErr w:type="gramStart"/>
      <w:r w:rsidRPr="00EE5B13">
        <w:rPr>
          <w:rFonts w:ascii="Verdana" w:hAnsi="Verdana" w:cs="Calibri"/>
          <w:color w:val="000000"/>
          <w:sz w:val="18"/>
          <w:szCs w:val="18"/>
        </w:rPr>
        <w:t>day to day</w:t>
      </w:r>
      <w:proofErr w:type="gramEnd"/>
      <w:r w:rsidRPr="00EE5B13">
        <w:rPr>
          <w:rFonts w:ascii="Verdana" w:hAnsi="Verdana" w:cs="Calibri"/>
          <w:color w:val="000000"/>
          <w:sz w:val="18"/>
          <w:szCs w:val="18"/>
        </w:rPr>
        <w:t xml:space="preserve"> responsibilities of managing the Project and who shall be responsible for liaison with and the co-ordination of the Sub-Contractor. The Sub-Contractor shall also appoint a representative (the </w:t>
      </w:r>
      <w:r w:rsidR="00884686" w:rsidRPr="00EE5B13">
        <w:rPr>
          <w:rFonts w:ascii="Verdana" w:hAnsi="Verdana" w:cs="Calibri"/>
          <w:color w:val="000000"/>
          <w:sz w:val="18"/>
          <w:szCs w:val="18"/>
        </w:rPr>
        <w:t>“</w:t>
      </w:r>
      <w:r w:rsidRPr="00EE5B13">
        <w:rPr>
          <w:rFonts w:ascii="Verdana" w:hAnsi="Verdana" w:cs="Calibri"/>
          <w:b/>
          <w:color w:val="000000"/>
          <w:sz w:val="18"/>
          <w:szCs w:val="18"/>
        </w:rPr>
        <w:t>Representative</w:t>
      </w:r>
      <w:r w:rsidRPr="00EE5B13">
        <w:rPr>
          <w:rFonts w:ascii="Verdana" w:hAnsi="Verdana" w:cs="Calibri"/>
          <w:color w:val="000000"/>
          <w:sz w:val="18"/>
          <w:szCs w:val="18"/>
        </w:rPr>
        <w:t xml:space="preserve">”) with </w:t>
      </w:r>
      <w:proofErr w:type="gramStart"/>
      <w:r w:rsidRPr="00EE5B13">
        <w:rPr>
          <w:rFonts w:ascii="Verdana" w:hAnsi="Verdana" w:cs="Calibri"/>
          <w:color w:val="000000"/>
          <w:sz w:val="18"/>
          <w:szCs w:val="18"/>
        </w:rPr>
        <w:t>day to day</w:t>
      </w:r>
      <w:proofErr w:type="gramEnd"/>
      <w:r w:rsidRPr="00EE5B13">
        <w:rPr>
          <w:rFonts w:ascii="Verdana" w:hAnsi="Verdana" w:cs="Calibri"/>
          <w:color w:val="000000"/>
          <w:sz w:val="18"/>
          <w:szCs w:val="18"/>
        </w:rPr>
        <w:t xml:space="preserve"> responsibility for discharging the Sub-</w:t>
      </w:r>
      <w:r w:rsidR="006F75D6" w:rsidRPr="00EE5B13">
        <w:rPr>
          <w:rFonts w:ascii="Verdana" w:hAnsi="Verdana" w:cs="Calibri"/>
          <w:color w:val="000000"/>
          <w:sz w:val="18"/>
          <w:szCs w:val="18"/>
        </w:rPr>
        <w:t>C</w:t>
      </w:r>
      <w:r w:rsidRPr="00EE5B13">
        <w:rPr>
          <w:rFonts w:ascii="Verdana" w:hAnsi="Verdana" w:cs="Calibri"/>
          <w:color w:val="000000"/>
          <w:sz w:val="18"/>
          <w:szCs w:val="18"/>
        </w:rPr>
        <w:t>ontractor's obligations under the Statement of Work. The Project Manager and the Representative are as named in the Statement of Work or as shall be notified in writing between the parties from time to time.</w:t>
      </w:r>
    </w:p>
    <w:p w14:paraId="36440B09" w14:textId="77777777" w:rsidR="003C2F40" w:rsidRPr="00EE5B13" w:rsidRDefault="003C2F40" w:rsidP="002054D2">
      <w:pPr>
        <w:pStyle w:val="Level2Number"/>
        <w:numPr>
          <w:ilvl w:val="1"/>
          <w:numId w:val="13"/>
        </w:numPr>
        <w:ind w:left="709"/>
        <w:rPr>
          <w:rFonts w:ascii="Verdana" w:hAnsi="Verdana" w:cs="Calibri"/>
          <w:color w:val="000000"/>
          <w:sz w:val="18"/>
          <w:szCs w:val="18"/>
        </w:rPr>
      </w:pPr>
      <w:bookmarkStart w:id="156" w:name="_DV_M88"/>
      <w:bookmarkEnd w:id="156"/>
      <w:r w:rsidRPr="00EE5B13">
        <w:rPr>
          <w:rFonts w:ascii="Verdana" w:hAnsi="Verdana" w:cs="Calibri"/>
          <w:color w:val="000000"/>
          <w:sz w:val="18"/>
          <w:szCs w:val="18"/>
        </w:rPr>
        <w:t>The Project Manager and the Representative shall:</w:t>
      </w:r>
    </w:p>
    <w:p w14:paraId="6B683554" w14:textId="0E0B9585" w:rsidR="003C2F40" w:rsidRPr="00EE5B13" w:rsidRDefault="003C2F40" w:rsidP="002054D2">
      <w:pPr>
        <w:pStyle w:val="Level3Number"/>
        <w:numPr>
          <w:ilvl w:val="2"/>
          <w:numId w:val="13"/>
        </w:numPr>
        <w:ind w:left="1418"/>
        <w:rPr>
          <w:rFonts w:ascii="Verdana" w:hAnsi="Verdana" w:cs="Calibri"/>
          <w:color w:val="000000"/>
          <w:sz w:val="18"/>
          <w:szCs w:val="18"/>
        </w:rPr>
      </w:pPr>
      <w:bookmarkStart w:id="157" w:name="_DV_M89"/>
      <w:bookmarkEnd w:id="157"/>
      <w:r w:rsidRPr="00EE5B13">
        <w:rPr>
          <w:rFonts w:ascii="Verdana" w:hAnsi="Verdana" w:cs="Calibri"/>
          <w:color w:val="000000"/>
          <w:sz w:val="18"/>
          <w:szCs w:val="18"/>
        </w:rPr>
        <w:t>meet regularly to monitor the progress of the Sub-Contract Work and review any issues arising from the provision of the Sub-Contract Work;</w:t>
      </w:r>
    </w:p>
    <w:p w14:paraId="17D2C849" w14:textId="06223EAD" w:rsidR="003C2F40" w:rsidRPr="00EE5B13" w:rsidRDefault="003C2F40" w:rsidP="002054D2">
      <w:pPr>
        <w:pStyle w:val="Level3Number"/>
        <w:numPr>
          <w:ilvl w:val="2"/>
          <w:numId w:val="13"/>
        </w:numPr>
        <w:ind w:left="1418"/>
        <w:rPr>
          <w:rFonts w:ascii="Verdana" w:hAnsi="Verdana" w:cs="Calibri"/>
          <w:color w:val="000000"/>
          <w:sz w:val="18"/>
          <w:szCs w:val="18"/>
        </w:rPr>
      </w:pPr>
      <w:bookmarkStart w:id="158" w:name="_DV_M90"/>
      <w:bookmarkEnd w:id="158"/>
      <w:r w:rsidRPr="00EE5B13">
        <w:rPr>
          <w:rFonts w:ascii="Verdana" w:hAnsi="Verdana" w:cs="Calibri"/>
          <w:color w:val="000000"/>
          <w:sz w:val="18"/>
          <w:szCs w:val="18"/>
        </w:rPr>
        <w:t>establish administrative procedures and controls for the Sub-Contract Work to be provided; and</w:t>
      </w:r>
    </w:p>
    <w:p w14:paraId="0C5A5A3C" w14:textId="77777777" w:rsidR="003C2F40" w:rsidRPr="00EE5B13" w:rsidRDefault="003C2F40" w:rsidP="002054D2">
      <w:pPr>
        <w:pStyle w:val="Level3Number"/>
        <w:numPr>
          <w:ilvl w:val="2"/>
          <w:numId w:val="13"/>
        </w:numPr>
        <w:ind w:left="1418"/>
        <w:rPr>
          <w:rFonts w:ascii="Verdana" w:hAnsi="Verdana" w:cs="Calibri"/>
          <w:color w:val="000000"/>
          <w:sz w:val="18"/>
          <w:szCs w:val="18"/>
        </w:rPr>
      </w:pPr>
      <w:bookmarkStart w:id="159" w:name="_DV_M91"/>
      <w:bookmarkEnd w:id="159"/>
      <w:r w:rsidRPr="00EE5B13">
        <w:rPr>
          <w:rFonts w:ascii="Verdana" w:hAnsi="Verdana" w:cs="Calibri"/>
          <w:color w:val="000000"/>
          <w:sz w:val="18"/>
          <w:szCs w:val="18"/>
        </w:rPr>
        <w:t>be the first point of contact for all commercial and contractual issues associated with the Statement of Work.</w:t>
      </w:r>
    </w:p>
    <w:p w14:paraId="01446EBE" w14:textId="77777777" w:rsidR="008101A0" w:rsidRPr="00EE5B13" w:rsidRDefault="008101A0" w:rsidP="002054D2">
      <w:pPr>
        <w:pStyle w:val="Level2Number"/>
        <w:numPr>
          <w:ilvl w:val="1"/>
          <w:numId w:val="13"/>
        </w:numPr>
        <w:ind w:left="709"/>
        <w:rPr>
          <w:rFonts w:ascii="Verdana" w:hAnsi="Verdana" w:cs="Calibri"/>
          <w:color w:val="000000"/>
          <w:sz w:val="18"/>
          <w:szCs w:val="18"/>
        </w:rPr>
      </w:pPr>
      <w:bookmarkStart w:id="160" w:name="_DV_M92"/>
      <w:bookmarkEnd w:id="160"/>
      <w:r w:rsidRPr="00EE5B13">
        <w:rPr>
          <w:rFonts w:ascii="Verdana" w:hAnsi="Verdana" w:cs="Calibri"/>
          <w:color w:val="000000"/>
          <w:sz w:val="18"/>
          <w:szCs w:val="18"/>
        </w:rPr>
        <w:t xml:space="preserve">The Sub-Contractor shall commence and complete the provision of the Sub-Contract Work in accordance with </w:t>
      </w:r>
      <w:r w:rsidR="003D36A7" w:rsidRPr="00EE5B13">
        <w:rPr>
          <w:rFonts w:ascii="Verdana" w:hAnsi="Verdana" w:cs="Calibri"/>
          <w:color w:val="000000"/>
          <w:sz w:val="18"/>
          <w:szCs w:val="18"/>
        </w:rPr>
        <w:t>the</w:t>
      </w:r>
      <w:r w:rsidRPr="00EE5B13">
        <w:rPr>
          <w:rFonts w:ascii="Verdana" w:hAnsi="Verdana" w:cs="Calibri"/>
          <w:color w:val="000000"/>
          <w:sz w:val="18"/>
          <w:szCs w:val="18"/>
        </w:rPr>
        <w:t xml:space="preserve"> </w:t>
      </w:r>
      <w:r w:rsidR="00606B8E" w:rsidRPr="00EE5B13">
        <w:rPr>
          <w:rFonts w:ascii="Verdana" w:hAnsi="Verdana" w:cs="Calibri"/>
          <w:color w:val="000000"/>
          <w:sz w:val="18"/>
          <w:szCs w:val="18"/>
        </w:rPr>
        <w:t>Statement of Work</w:t>
      </w:r>
      <w:r w:rsidRPr="00EE5B13">
        <w:rPr>
          <w:rFonts w:ascii="Verdana" w:hAnsi="Verdana" w:cs="Calibri"/>
          <w:color w:val="000000"/>
          <w:sz w:val="18"/>
          <w:szCs w:val="18"/>
        </w:rPr>
        <w:t>.</w:t>
      </w:r>
    </w:p>
    <w:p w14:paraId="39591251" w14:textId="77777777" w:rsidR="00D806AF" w:rsidRPr="00EE5B13" w:rsidRDefault="00D806AF" w:rsidP="0035397B">
      <w:pPr>
        <w:pStyle w:val="Heading1"/>
      </w:pPr>
      <w:bookmarkStart w:id="161" w:name="_DV_M93"/>
      <w:bookmarkStart w:id="162" w:name="_Toc256000006"/>
      <w:bookmarkEnd w:id="161"/>
      <w:r w:rsidRPr="00EE5B13">
        <w:t>Confidential information</w:t>
      </w:r>
      <w:bookmarkStart w:id="163" w:name="_1487555135-12961345"/>
      <w:bookmarkEnd w:id="162"/>
      <w:bookmarkEnd w:id="163"/>
    </w:p>
    <w:p w14:paraId="2920761C" w14:textId="72F9A69F" w:rsidR="00D1521B" w:rsidRPr="00EE5B13" w:rsidRDefault="00D1521B" w:rsidP="002054D2">
      <w:pPr>
        <w:pStyle w:val="Level2Number"/>
        <w:numPr>
          <w:ilvl w:val="1"/>
          <w:numId w:val="13"/>
        </w:numPr>
        <w:ind w:left="709"/>
        <w:rPr>
          <w:rFonts w:ascii="Verdana" w:hAnsi="Verdana" w:cs="Calibri"/>
          <w:color w:val="000000"/>
          <w:sz w:val="18"/>
          <w:szCs w:val="18"/>
        </w:rPr>
      </w:pPr>
      <w:bookmarkStart w:id="164" w:name="_DV_M94"/>
      <w:bookmarkEnd w:id="164"/>
      <w:r w:rsidRPr="00EE5B13">
        <w:rPr>
          <w:rFonts w:ascii="Verdana" w:hAnsi="Verdana" w:cs="Calibri"/>
          <w:color w:val="000000"/>
          <w:sz w:val="18"/>
          <w:szCs w:val="18"/>
        </w:rPr>
        <w:t xml:space="preserve">Confidential Information means any information (whether in oral, written, electronic or any other form) which is marked ‘confidential’ or ‘secret’ or is, by its nature, </w:t>
      </w:r>
      <w:r w:rsidRPr="00EE5B13">
        <w:rPr>
          <w:rFonts w:ascii="Verdana" w:hAnsi="Verdana" w:cs="Calibri"/>
          <w:color w:val="000000"/>
          <w:sz w:val="18"/>
          <w:szCs w:val="18"/>
        </w:rPr>
        <w:lastRenderedPageBreak/>
        <w:t>clearly confidential. The Sub-Contractor acknowledges that any information relating to the Main</w:t>
      </w:r>
      <w:r w:rsidR="00A55322" w:rsidRPr="00EE5B13">
        <w:rPr>
          <w:rFonts w:ascii="Verdana" w:hAnsi="Verdana" w:cs="Calibri"/>
          <w:color w:val="000000"/>
          <w:sz w:val="18"/>
          <w:szCs w:val="18"/>
        </w:rPr>
        <w:t xml:space="preserve"> Contractor’s</w:t>
      </w:r>
      <w:r w:rsidRPr="00EE5B13">
        <w:rPr>
          <w:rFonts w:ascii="Verdana" w:hAnsi="Verdana" w:cs="Calibri"/>
          <w:color w:val="000000"/>
          <w:sz w:val="18"/>
          <w:szCs w:val="18"/>
        </w:rPr>
        <w:t xml:space="preserve"> </w:t>
      </w:r>
      <w:r w:rsidR="00A55322" w:rsidRPr="00EE5B13">
        <w:rPr>
          <w:rFonts w:ascii="Verdana" w:hAnsi="Verdana" w:cs="Calibri"/>
          <w:color w:val="000000"/>
          <w:sz w:val="18"/>
          <w:szCs w:val="18"/>
        </w:rPr>
        <w:t xml:space="preserve">Customer </w:t>
      </w:r>
      <w:r w:rsidRPr="00EE5B13">
        <w:rPr>
          <w:rFonts w:ascii="Verdana" w:hAnsi="Verdana" w:cs="Calibri"/>
          <w:color w:val="000000"/>
          <w:sz w:val="18"/>
          <w:szCs w:val="18"/>
        </w:rPr>
        <w:t>obtained by the Su</w:t>
      </w:r>
      <w:r w:rsidR="00A55322" w:rsidRPr="00EE5B13">
        <w:rPr>
          <w:rFonts w:ascii="Verdana" w:hAnsi="Verdana" w:cs="Calibri"/>
          <w:color w:val="000000"/>
          <w:sz w:val="18"/>
          <w:szCs w:val="18"/>
        </w:rPr>
        <w:t xml:space="preserve">b-Contractor </w:t>
      </w:r>
      <w:r w:rsidRPr="00EE5B13">
        <w:rPr>
          <w:rFonts w:ascii="Verdana" w:hAnsi="Verdana" w:cs="Calibri"/>
          <w:color w:val="000000"/>
          <w:sz w:val="18"/>
          <w:szCs w:val="18"/>
        </w:rPr>
        <w:t>pursuant to this Agreement</w:t>
      </w:r>
      <w:r w:rsidR="00A55322" w:rsidRPr="00EE5B13">
        <w:rPr>
          <w:rFonts w:ascii="Verdana" w:hAnsi="Verdana" w:cs="Calibri"/>
          <w:color w:val="000000"/>
          <w:sz w:val="18"/>
          <w:szCs w:val="18"/>
        </w:rPr>
        <w:t xml:space="preserve"> (including any Statement of Work)</w:t>
      </w:r>
      <w:r w:rsidRPr="00EE5B13">
        <w:rPr>
          <w:rFonts w:ascii="Verdana" w:hAnsi="Verdana" w:cs="Calibri"/>
          <w:color w:val="000000"/>
          <w:sz w:val="18"/>
          <w:szCs w:val="18"/>
        </w:rPr>
        <w:t xml:space="preserve"> is deemed to be </w:t>
      </w:r>
      <w:r w:rsidR="00A55322" w:rsidRPr="00EE5B13">
        <w:rPr>
          <w:rFonts w:ascii="Verdana" w:hAnsi="Verdana" w:cs="Calibri"/>
          <w:color w:val="000000"/>
          <w:sz w:val="18"/>
          <w:szCs w:val="18"/>
        </w:rPr>
        <w:t xml:space="preserve">the Main Contractor’s </w:t>
      </w:r>
      <w:r w:rsidRPr="00EE5B13">
        <w:rPr>
          <w:rFonts w:ascii="Verdana" w:hAnsi="Verdana" w:cs="Calibri"/>
          <w:color w:val="000000"/>
          <w:sz w:val="18"/>
          <w:szCs w:val="18"/>
        </w:rPr>
        <w:t>Confidential Information. Confidential Information does not, however, include any information which: (a) is in, or has become part of, the public domain other than by a breach of this Agreement</w:t>
      </w:r>
      <w:r w:rsidR="00A55322" w:rsidRPr="00EE5B13">
        <w:rPr>
          <w:rFonts w:ascii="Verdana" w:hAnsi="Verdana" w:cs="Calibri"/>
          <w:color w:val="000000"/>
          <w:sz w:val="18"/>
          <w:szCs w:val="18"/>
        </w:rPr>
        <w:t xml:space="preserve"> and / or a Statement of Work</w:t>
      </w:r>
      <w:r w:rsidRPr="00EE5B13">
        <w:rPr>
          <w:rFonts w:ascii="Verdana" w:hAnsi="Verdana" w:cs="Calibri"/>
          <w:color w:val="000000"/>
          <w:sz w:val="18"/>
          <w:szCs w:val="18"/>
        </w:rPr>
        <w:t>; (b) becomes available to a party in a lawful manner from a third party who, to the best of that party’s knowledge, is lawfully entitled to disclose the same; and/or (c) can be proven was independently developed by or for a party without reference to the other’s party’s Confidential Information.</w:t>
      </w:r>
    </w:p>
    <w:p w14:paraId="5D5FD674" w14:textId="632A5D3A" w:rsidR="00D1521B" w:rsidRPr="00EE5B13" w:rsidRDefault="00D1521B" w:rsidP="002054D2">
      <w:pPr>
        <w:pStyle w:val="Level2Number"/>
        <w:numPr>
          <w:ilvl w:val="1"/>
          <w:numId w:val="13"/>
        </w:numPr>
        <w:ind w:left="709"/>
        <w:rPr>
          <w:rFonts w:ascii="Verdana" w:hAnsi="Verdana" w:cs="Calibri"/>
          <w:color w:val="000000"/>
          <w:sz w:val="18"/>
          <w:szCs w:val="18"/>
        </w:rPr>
      </w:pPr>
      <w:bookmarkStart w:id="165" w:name="_DV_M95"/>
      <w:bookmarkEnd w:id="165"/>
      <w:r w:rsidRPr="00EE5B13">
        <w:rPr>
          <w:rFonts w:ascii="Verdana" w:hAnsi="Verdana" w:cs="Calibri"/>
          <w:color w:val="000000"/>
          <w:sz w:val="18"/>
          <w:szCs w:val="18"/>
        </w:rPr>
        <w:t>Each party shall, in relation to the other’s Confidential Information: (a) keep it secret and confidential</w:t>
      </w:r>
      <w:r w:rsidR="00995D43" w:rsidRPr="00EE5B13">
        <w:rPr>
          <w:rFonts w:ascii="Verdana" w:hAnsi="Verdana" w:cs="Calibri"/>
          <w:color w:val="000000"/>
          <w:sz w:val="18"/>
          <w:szCs w:val="18"/>
        </w:rPr>
        <w:t xml:space="preserve"> using the same standard of care the receiving party uses to safeguard its own Confidential Information and no less than a reasonable standard of care;</w:t>
      </w:r>
      <w:r w:rsidRPr="00EE5B13">
        <w:rPr>
          <w:rFonts w:ascii="Verdana" w:hAnsi="Verdana" w:cs="Calibri"/>
          <w:color w:val="000000"/>
          <w:sz w:val="18"/>
          <w:szCs w:val="18"/>
        </w:rPr>
        <w:t xml:space="preserve"> (b) use it only for purposes connected to t</w:t>
      </w:r>
      <w:r w:rsidR="00A55322" w:rsidRPr="00EE5B13">
        <w:rPr>
          <w:rFonts w:ascii="Verdana" w:hAnsi="Verdana" w:cs="Calibri"/>
          <w:color w:val="000000"/>
          <w:sz w:val="18"/>
          <w:szCs w:val="18"/>
        </w:rPr>
        <w:t>he Statement of Work</w:t>
      </w:r>
      <w:r w:rsidRPr="00EE5B13">
        <w:rPr>
          <w:rFonts w:ascii="Verdana" w:hAnsi="Verdana" w:cs="Calibri"/>
          <w:color w:val="000000"/>
          <w:sz w:val="18"/>
          <w:szCs w:val="18"/>
        </w:rPr>
        <w:t xml:space="preserve">; (c) disclose it only to such of its employees, directors, agents, subcontractors, group companies and/or professional advisers as need to know and on condition that it informs them of its confidential nature and directs them to deal with it on terms no less onerous than in this Clause </w:t>
      </w:r>
      <w:r w:rsidR="008532AC" w:rsidRPr="00EE5B13">
        <w:rPr>
          <w:rFonts w:ascii="Verdana" w:hAnsi="Verdana" w:cs="Calibri"/>
          <w:color w:val="000000"/>
          <w:sz w:val="18"/>
          <w:szCs w:val="18"/>
        </w:rPr>
        <w:t>7.2</w:t>
      </w:r>
      <w:r w:rsidRPr="00EE5B13">
        <w:rPr>
          <w:rFonts w:ascii="Verdana" w:hAnsi="Verdana" w:cs="Calibri"/>
          <w:color w:val="000000"/>
          <w:sz w:val="18"/>
          <w:szCs w:val="18"/>
        </w:rPr>
        <w:t xml:space="preserve">; (d) be responsible for any breach of these confidentiality obligations by any person to whom it discloses the other’s Confidential Information; and (e) not otherwise disclose it to third parties without the other party’s prior written consent. The obligations of confidentiality in this Clause </w:t>
      </w:r>
      <w:r w:rsidR="00027EF7" w:rsidRPr="00EE5B13">
        <w:rPr>
          <w:rFonts w:ascii="Verdana" w:hAnsi="Verdana" w:cs="Calibri"/>
          <w:color w:val="000000"/>
          <w:sz w:val="18"/>
          <w:szCs w:val="18"/>
        </w:rPr>
        <w:t>7.2</w:t>
      </w:r>
      <w:r w:rsidRPr="00EE5B13">
        <w:rPr>
          <w:rFonts w:ascii="Verdana" w:hAnsi="Verdana" w:cs="Calibri"/>
          <w:color w:val="000000"/>
          <w:sz w:val="18"/>
          <w:szCs w:val="18"/>
        </w:rPr>
        <w:t xml:space="preserve"> shall not prevent a party disclosing information which is required to be disclosed under any applicable law, stock exchange requirement, or by order of a court or governmental body or authority of competent jurisdiction, provided that, to the extent it is permitted to do so, it notifies the other party as soon as reasonably possible on becoming aware of the obligation to disclose. The Su</w:t>
      </w:r>
      <w:r w:rsidR="00A55322" w:rsidRPr="00EE5B13">
        <w:rPr>
          <w:rFonts w:ascii="Verdana" w:hAnsi="Verdana" w:cs="Calibri"/>
          <w:color w:val="000000"/>
          <w:sz w:val="18"/>
          <w:szCs w:val="18"/>
        </w:rPr>
        <w:t>b-Contractor</w:t>
      </w:r>
      <w:r w:rsidRPr="00EE5B13">
        <w:rPr>
          <w:rFonts w:ascii="Verdana" w:hAnsi="Verdana" w:cs="Calibri"/>
          <w:color w:val="000000"/>
          <w:sz w:val="18"/>
          <w:szCs w:val="18"/>
        </w:rPr>
        <w:t xml:space="preserve"> agrees that </w:t>
      </w:r>
      <w:r w:rsidR="00A55322" w:rsidRPr="00EE5B13">
        <w:rPr>
          <w:rFonts w:ascii="Verdana" w:hAnsi="Verdana" w:cs="Calibri"/>
          <w:color w:val="000000"/>
          <w:sz w:val="18"/>
          <w:szCs w:val="18"/>
        </w:rPr>
        <w:t xml:space="preserve">the Main Contractor </w:t>
      </w:r>
      <w:r w:rsidRPr="00EE5B13">
        <w:rPr>
          <w:rFonts w:ascii="Verdana" w:hAnsi="Verdana" w:cs="Calibri"/>
          <w:color w:val="000000"/>
          <w:sz w:val="18"/>
          <w:szCs w:val="18"/>
        </w:rPr>
        <w:t>may disclose the Su</w:t>
      </w:r>
      <w:r w:rsidR="00A55322" w:rsidRPr="00EE5B13">
        <w:rPr>
          <w:rFonts w:ascii="Verdana" w:hAnsi="Verdana" w:cs="Calibri"/>
          <w:color w:val="000000"/>
          <w:sz w:val="18"/>
          <w:szCs w:val="18"/>
        </w:rPr>
        <w:t>b-Contractor</w:t>
      </w:r>
      <w:r w:rsidRPr="00EE5B13">
        <w:rPr>
          <w:rFonts w:ascii="Verdana" w:hAnsi="Verdana" w:cs="Calibri"/>
          <w:color w:val="000000"/>
          <w:sz w:val="18"/>
          <w:szCs w:val="18"/>
        </w:rPr>
        <w:t xml:space="preserve">’s Confidential Information to </w:t>
      </w:r>
      <w:r w:rsidR="00A55322" w:rsidRPr="00EE5B13">
        <w:rPr>
          <w:rFonts w:ascii="Verdana" w:hAnsi="Verdana" w:cs="Calibri"/>
          <w:color w:val="000000"/>
          <w:sz w:val="18"/>
          <w:szCs w:val="18"/>
        </w:rPr>
        <w:t>the Customer</w:t>
      </w:r>
      <w:r w:rsidRPr="00EE5B13">
        <w:rPr>
          <w:rFonts w:ascii="Verdana" w:hAnsi="Verdana" w:cs="Calibri"/>
          <w:color w:val="000000"/>
          <w:sz w:val="18"/>
          <w:szCs w:val="18"/>
        </w:rPr>
        <w:t>.</w:t>
      </w:r>
    </w:p>
    <w:p w14:paraId="40B30884" w14:textId="77777777" w:rsidR="00D1521B" w:rsidRPr="00EE5B13" w:rsidRDefault="00D1521B" w:rsidP="002054D2">
      <w:pPr>
        <w:pStyle w:val="Level2Number"/>
        <w:numPr>
          <w:ilvl w:val="1"/>
          <w:numId w:val="13"/>
        </w:numPr>
        <w:ind w:left="709"/>
        <w:rPr>
          <w:rFonts w:ascii="Verdana" w:hAnsi="Verdana" w:cs="Calibri"/>
          <w:color w:val="000000"/>
          <w:sz w:val="18"/>
          <w:szCs w:val="18"/>
        </w:rPr>
      </w:pPr>
      <w:bookmarkStart w:id="166" w:name="_DV_M96"/>
      <w:bookmarkEnd w:id="166"/>
      <w:r w:rsidRPr="00EE5B13">
        <w:rPr>
          <w:rFonts w:ascii="Verdana" w:hAnsi="Verdana" w:cs="Calibri"/>
          <w:color w:val="000000"/>
          <w:sz w:val="18"/>
          <w:szCs w:val="18"/>
        </w:rPr>
        <w:t>The Su</w:t>
      </w:r>
      <w:r w:rsidR="00A55322" w:rsidRPr="00EE5B13">
        <w:rPr>
          <w:rFonts w:ascii="Verdana" w:hAnsi="Verdana" w:cs="Calibri"/>
          <w:color w:val="000000"/>
          <w:sz w:val="18"/>
          <w:szCs w:val="18"/>
        </w:rPr>
        <w:t xml:space="preserve">b-Contractor </w:t>
      </w:r>
      <w:r w:rsidRPr="00EE5B13">
        <w:rPr>
          <w:rFonts w:ascii="Verdana" w:hAnsi="Verdana" w:cs="Calibri"/>
          <w:color w:val="000000"/>
          <w:sz w:val="18"/>
          <w:szCs w:val="18"/>
        </w:rPr>
        <w:t xml:space="preserve">shall comply with any further security requirements that may be specified in </w:t>
      </w:r>
      <w:r w:rsidR="00A55322" w:rsidRPr="00EE5B13">
        <w:rPr>
          <w:rFonts w:ascii="Verdana" w:hAnsi="Verdana" w:cs="Calibri"/>
          <w:color w:val="000000"/>
          <w:sz w:val="18"/>
          <w:szCs w:val="18"/>
        </w:rPr>
        <w:t>the Statement of Work</w:t>
      </w:r>
      <w:r w:rsidRPr="00EE5B13">
        <w:rPr>
          <w:rFonts w:ascii="Verdana" w:hAnsi="Verdana" w:cs="Calibri"/>
          <w:color w:val="000000"/>
          <w:sz w:val="18"/>
          <w:szCs w:val="18"/>
        </w:rPr>
        <w:t>.</w:t>
      </w:r>
    </w:p>
    <w:p w14:paraId="2F5A8AC4" w14:textId="77777777" w:rsidR="00D1521B" w:rsidRPr="00EE5B13" w:rsidRDefault="00D1521B" w:rsidP="002054D2">
      <w:pPr>
        <w:pStyle w:val="Level2Number"/>
        <w:numPr>
          <w:ilvl w:val="1"/>
          <w:numId w:val="13"/>
        </w:numPr>
        <w:ind w:left="709"/>
        <w:rPr>
          <w:rFonts w:ascii="Verdana" w:hAnsi="Verdana" w:cs="Calibri"/>
          <w:color w:val="000000"/>
          <w:sz w:val="18"/>
          <w:szCs w:val="18"/>
        </w:rPr>
      </w:pPr>
      <w:bookmarkStart w:id="167" w:name="_DV_M97"/>
      <w:bookmarkEnd w:id="167"/>
      <w:r w:rsidRPr="00EE5B13">
        <w:rPr>
          <w:rFonts w:ascii="Verdana" w:hAnsi="Verdana" w:cs="Calibri"/>
          <w:color w:val="000000"/>
          <w:sz w:val="18"/>
          <w:szCs w:val="18"/>
        </w:rPr>
        <w:t>Each party shall, on written request, either return or destroy the other’s Confidential Information in its possession except that each party shall be entitled to keep copies or records to the extent required by law (and such copies shall continue to be Confidential Information and subject to the obligations of confidentiality in this Agreement).</w:t>
      </w:r>
    </w:p>
    <w:p w14:paraId="3F8A60BD" w14:textId="77777777" w:rsidR="00D1521B" w:rsidRPr="00EE5B13" w:rsidRDefault="00D1521B" w:rsidP="002054D2">
      <w:pPr>
        <w:pStyle w:val="Level2Number"/>
        <w:numPr>
          <w:ilvl w:val="1"/>
          <w:numId w:val="13"/>
        </w:numPr>
        <w:ind w:left="709"/>
        <w:rPr>
          <w:rFonts w:ascii="Verdana" w:hAnsi="Verdana" w:cs="Calibri"/>
          <w:color w:val="000000"/>
          <w:sz w:val="18"/>
          <w:szCs w:val="18"/>
        </w:rPr>
      </w:pPr>
      <w:bookmarkStart w:id="168" w:name="_DV_M98"/>
      <w:bookmarkEnd w:id="168"/>
      <w:r w:rsidRPr="00EE5B13">
        <w:rPr>
          <w:rFonts w:ascii="Verdana" w:hAnsi="Verdana" w:cs="Calibri"/>
          <w:color w:val="000000"/>
          <w:sz w:val="18"/>
          <w:szCs w:val="18"/>
        </w:rPr>
        <w:t>The provisions of Clause</w:t>
      </w:r>
      <w:r w:rsidR="00A55322" w:rsidRPr="00EE5B13">
        <w:rPr>
          <w:rFonts w:ascii="Verdana" w:hAnsi="Verdana" w:cs="Calibri"/>
          <w:color w:val="000000"/>
          <w:sz w:val="18"/>
          <w:szCs w:val="18"/>
        </w:rPr>
        <w:t xml:space="preserve"> </w:t>
      </w:r>
      <w:r w:rsidR="00027EF7" w:rsidRPr="00EE5B13">
        <w:rPr>
          <w:rFonts w:ascii="Verdana" w:hAnsi="Verdana" w:cs="Calibri"/>
          <w:color w:val="000000"/>
          <w:sz w:val="18"/>
          <w:szCs w:val="18"/>
        </w:rPr>
        <w:t>7.2</w:t>
      </w:r>
      <w:r w:rsidRPr="00EE5B13">
        <w:rPr>
          <w:rFonts w:ascii="Verdana" w:hAnsi="Verdana" w:cs="Calibri"/>
          <w:color w:val="000000"/>
          <w:sz w:val="18"/>
          <w:szCs w:val="18"/>
        </w:rPr>
        <w:t xml:space="preserve"> shall continue after the termination of the </w:t>
      </w:r>
      <w:r w:rsidR="00A55322" w:rsidRPr="00EE5B13">
        <w:rPr>
          <w:rFonts w:ascii="Verdana" w:hAnsi="Verdana" w:cs="Calibri"/>
          <w:color w:val="000000"/>
          <w:sz w:val="18"/>
          <w:szCs w:val="18"/>
        </w:rPr>
        <w:t>Statement of Work</w:t>
      </w:r>
      <w:r w:rsidRPr="00EE5B13">
        <w:rPr>
          <w:rFonts w:ascii="Verdana" w:hAnsi="Verdana" w:cs="Calibri"/>
          <w:color w:val="000000"/>
          <w:sz w:val="18"/>
          <w:szCs w:val="18"/>
        </w:rPr>
        <w:t>.</w:t>
      </w:r>
    </w:p>
    <w:p w14:paraId="3AADFCD7" w14:textId="77777777" w:rsidR="00D806AF" w:rsidRPr="00EE5B13" w:rsidRDefault="00D1521B" w:rsidP="002054D2">
      <w:pPr>
        <w:pStyle w:val="Level2Number"/>
        <w:numPr>
          <w:ilvl w:val="1"/>
          <w:numId w:val="13"/>
        </w:numPr>
        <w:ind w:left="709"/>
        <w:rPr>
          <w:rFonts w:ascii="Verdana" w:hAnsi="Verdana" w:cs="Calibri"/>
          <w:color w:val="000000"/>
          <w:sz w:val="18"/>
          <w:szCs w:val="18"/>
        </w:rPr>
      </w:pPr>
      <w:bookmarkStart w:id="169" w:name="_DV_M99"/>
      <w:bookmarkEnd w:id="169"/>
      <w:r w:rsidRPr="00EE5B13">
        <w:rPr>
          <w:rFonts w:ascii="Verdana" w:hAnsi="Verdana" w:cs="Calibri"/>
          <w:color w:val="000000"/>
          <w:sz w:val="18"/>
          <w:szCs w:val="18"/>
        </w:rPr>
        <w:t xml:space="preserve">Any publicity to be issued in connection with this Agreement </w:t>
      </w:r>
      <w:r w:rsidR="00027EF7" w:rsidRPr="00EE5B13">
        <w:rPr>
          <w:rFonts w:ascii="Verdana" w:hAnsi="Verdana" w:cs="Calibri"/>
          <w:color w:val="000000"/>
          <w:sz w:val="18"/>
          <w:szCs w:val="18"/>
        </w:rPr>
        <w:t>and</w:t>
      </w:r>
      <w:r w:rsidR="001C357B" w:rsidRPr="00EE5B13">
        <w:rPr>
          <w:rFonts w:ascii="Verdana" w:hAnsi="Verdana" w:cs="Calibri"/>
          <w:color w:val="000000"/>
          <w:sz w:val="18"/>
          <w:szCs w:val="18"/>
        </w:rPr>
        <w:t>/or</w:t>
      </w:r>
      <w:r w:rsidR="00027EF7" w:rsidRPr="00EE5B13">
        <w:rPr>
          <w:rFonts w:ascii="Verdana" w:hAnsi="Verdana" w:cs="Calibri"/>
          <w:color w:val="000000"/>
          <w:sz w:val="18"/>
          <w:szCs w:val="18"/>
        </w:rPr>
        <w:t xml:space="preserve"> </w:t>
      </w:r>
      <w:r w:rsidR="00D34ED3" w:rsidRPr="00EE5B13">
        <w:rPr>
          <w:rFonts w:ascii="Verdana" w:hAnsi="Verdana" w:cs="Calibri"/>
          <w:color w:val="000000"/>
          <w:sz w:val="18"/>
          <w:szCs w:val="18"/>
        </w:rPr>
        <w:t xml:space="preserve">any </w:t>
      </w:r>
      <w:r w:rsidR="00027EF7" w:rsidRPr="00EE5B13">
        <w:rPr>
          <w:rFonts w:ascii="Verdana" w:hAnsi="Verdana" w:cs="Calibri"/>
          <w:color w:val="000000"/>
          <w:sz w:val="18"/>
          <w:szCs w:val="18"/>
        </w:rPr>
        <w:t xml:space="preserve">Statement of Work </w:t>
      </w:r>
      <w:r w:rsidRPr="00EE5B13">
        <w:rPr>
          <w:rFonts w:ascii="Verdana" w:hAnsi="Verdana" w:cs="Calibri"/>
          <w:color w:val="000000"/>
          <w:sz w:val="18"/>
          <w:szCs w:val="18"/>
        </w:rPr>
        <w:t>shall only be issued subject to prior written consent from both parties</w:t>
      </w:r>
      <w:r w:rsidR="002272E2" w:rsidRPr="00EE5B13">
        <w:rPr>
          <w:rFonts w:ascii="Verdana" w:hAnsi="Verdana" w:cs="Calibri"/>
          <w:color w:val="000000"/>
          <w:sz w:val="18"/>
          <w:szCs w:val="18"/>
        </w:rPr>
        <w:t>.</w:t>
      </w:r>
      <w:bookmarkStart w:id="170" w:name="_1487639308-120531562"/>
      <w:bookmarkEnd w:id="170"/>
    </w:p>
    <w:p w14:paraId="3FC99734" w14:textId="77777777" w:rsidR="00D806AF" w:rsidRPr="00EE5B13" w:rsidRDefault="00D806AF" w:rsidP="0035397B">
      <w:pPr>
        <w:pStyle w:val="Heading1"/>
      </w:pPr>
      <w:bookmarkStart w:id="171" w:name="_1487639308-120661562"/>
      <w:bookmarkStart w:id="172" w:name="_1487639308-120731562"/>
      <w:bookmarkStart w:id="173" w:name="_1487639308-122901562"/>
      <w:bookmarkStart w:id="174" w:name="_1487639308-122971562"/>
      <w:bookmarkStart w:id="175" w:name="_ToTheExtentAnyConfidentialInformati-28B"/>
      <w:bookmarkStart w:id="176" w:name="_1487639308-123061562"/>
      <w:bookmarkStart w:id="177" w:name="_1487639308-123131562"/>
      <w:bookmarkStart w:id="178" w:name="_DV_M100"/>
      <w:bookmarkStart w:id="179" w:name="_Toc256000007"/>
      <w:bookmarkEnd w:id="171"/>
      <w:bookmarkEnd w:id="172"/>
      <w:bookmarkEnd w:id="173"/>
      <w:bookmarkEnd w:id="174"/>
      <w:bookmarkEnd w:id="175"/>
      <w:bookmarkEnd w:id="176"/>
      <w:bookmarkEnd w:id="177"/>
      <w:bookmarkEnd w:id="178"/>
      <w:commentRangeStart w:id="180"/>
      <w:r w:rsidRPr="00EE5B13">
        <w:t>Ownership of intellectual property</w:t>
      </w:r>
      <w:bookmarkStart w:id="181" w:name="_ac4a6943-cf9a-4652-bff3-df0bb02e0e92"/>
      <w:bookmarkEnd w:id="179"/>
      <w:bookmarkEnd w:id="181"/>
    </w:p>
    <w:p w14:paraId="33BA6A3A" w14:textId="77777777" w:rsidR="00D806AF" w:rsidRPr="00EE5B13" w:rsidRDefault="00D806AF" w:rsidP="002054D2">
      <w:pPr>
        <w:pStyle w:val="Level2Number"/>
        <w:numPr>
          <w:ilvl w:val="1"/>
          <w:numId w:val="13"/>
        </w:numPr>
        <w:ind w:left="709"/>
        <w:rPr>
          <w:rFonts w:ascii="Verdana" w:hAnsi="Verdana" w:cs="Calibri"/>
          <w:color w:val="000000"/>
          <w:sz w:val="18"/>
          <w:szCs w:val="18"/>
        </w:rPr>
      </w:pPr>
      <w:bookmarkStart w:id="182" w:name="_DV_M101"/>
      <w:bookmarkEnd w:id="182"/>
      <w:r w:rsidRPr="00EE5B13">
        <w:rPr>
          <w:rFonts w:ascii="Verdana" w:hAnsi="Verdana" w:cs="Calibri"/>
          <w:color w:val="000000"/>
          <w:sz w:val="18"/>
          <w:szCs w:val="18"/>
        </w:rPr>
        <w:t xml:space="preserve">Nothing in this Agreement shall affect the ownership of Intellectual Property Rights owned by either party and existing prior to this Agreement or generated outside the Work or Sub-Contract Work and which the respective party agrees to make available to the other </w:t>
      </w:r>
      <w:proofErr w:type="gramStart"/>
      <w:r w:rsidRPr="00EE5B13">
        <w:rPr>
          <w:rFonts w:ascii="Verdana" w:hAnsi="Verdana" w:cs="Calibri"/>
          <w:color w:val="000000"/>
          <w:sz w:val="18"/>
          <w:szCs w:val="18"/>
        </w:rPr>
        <w:t>in the course of</w:t>
      </w:r>
      <w:proofErr w:type="gramEnd"/>
      <w:r w:rsidRPr="00EE5B13">
        <w:rPr>
          <w:rFonts w:ascii="Verdana" w:hAnsi="Verdana" w:cs="Calibri"/>
          <w:color w:val="000000"/>
          <w:sz w:val="18"/>
          <w:szCs w:val="18"/>
        </w:rPr>
        <w:t xml:space="preserve"> the Work or Sub-Contract Work (</w:t>
      </w:r>
      <w:r w:rsidR="00630682" w:rsidRPr="00EE5B13">
        <w:rPr>
          <w:rFonts w:ascii="Verdana" w:hAnsi="Verdana" w:cs="Calibri"/>
          <w:color w:val="000000"/>
          <w:sz w:val="18"/>
          <w:szCs w:val="18"/>
        </w:rPr>
        <w:t>“</w:t>
      </w:r>
      <w:r w:rsidRPr="00B934C0">
        <w:rPr>
          <w:rFonts w:ascii="Verdana" w:hAnsi="Verdana" w:cs="Calibri"/>
          <w:b/>
          <w:bCs/>
          <w:color w:val="000000"/>
          <w:sz w:val="18"/>
          <w:szCs w:val="18"/>
        </w:rPr>
        <w:t>Background IPR</w:t>
      </w:r>
      <w:r w:rsidR="00630682" w:rsidRPr="00EE5B13">
        <w:rPr>
          <w:rFonts w:ascii="Verdana" w:hAnsi="Verdana" w:cs="Calibri"/>
          <w:color w:val="000000"/>
          <w:sz w:val="18"/>
          <w:szCs w:val="18"/>
        </w:rPr>
        <w:t>”</w:t>
      </w:r>
      <w:r w:rsidRPr="00EE5B13">
        <w:rPr>
          <w:rFonts w:ascii="Verdana" w:hAnsi="Verdana" w:cs="Calibri"/>
          <w:color w:val="000000"/>
          <w:sz w:val="18"/>
          <w:szCs w:val="18"/>
        </w:rPr>
        <w:t>).</w:t>
      </w:r>
      <w:bookmarkStart w:id="183" w:name="_ceded584-d0be-4d10-b846-7ff97b26220d"/>
      <w:bookmarkEnd w:id="183"/>
      <w:commentRangeEnd w:id="180"/>
      <w:r w:rsidR="000E6355">
        <w:rPr>
          <w:rStyle w:val="CommentReference"/>
        </w:rPr>
        <w:commentReference w:id="180"/>
      </w:r>
    </w:p>
    <w:p w14:paraId="1189FFBA" w14:textId="77777777" w:rsidR="00F11356" w:rsidRPr="00EE5B13" w:rsidRDefault="00F11356" w:rsidP="002054D2">
      <w:pPr>
        <w:pStyle w:val="Level2Number"/>
        <w:numPr>
          <w:ilvl w:val="1"/>
          <w:numId w:val="13"/>
        </w:numPr>
        <w:ind w:left="709"/>
        <w:rPr>
          <w:rFonts w:ascii="Verdana" w:hAnsi="Verdana" w:cs="Calibri"/>
          <w:color w:val="000000"/>
          <w:sz w:val="18"/>
          <w:szCs w:val="18"/>
        </w:rPr>
      </w:pPr>
      <w:bookmarkStart w:id="184" w:name="_d0b4c241-8f9e-4e8a-9487-06bd63fa1080"/>
      <w:bookmarkStart w:id="185" w:name="_d09fe537-0acf-4227-8098-39470fc52a96"/>
      <w:bookmarkStart w:id="186" w:name="_DV_M102"/>
      <w:bookmarkEnd w:id="184"/>
      <w:bookmarkEnd w:id="185"/>
      <w:bookmarkEnd w:id="186"/>
      <w:r w:rsidRPr="00EE5B13">
        <w:rPr>
          <w:rFonts w:ascii="Verdana" w:hAnsi="Verdana" w:cs="Calibri"/>
          <w:color w:val="000000"/>
          <w:sz w:val="18"/>
          <w:szCs w:val="18"/>
        </w:rPr>
        <w:lastRenderedPageBreak/>
        <w:t xml:space="preserve">Subject to Clause </w:t>
      </w:r>
      <w:r w:rsidR="008A4DCD" w:rsidRPr="00EE5B13">
        <w:rPr>
          <w:rFonts w:ascii="Verdana" w:hAnsi="Verdana" w:cs="Calibri"/>
          <w:color w:val="000000"/>
          <w:sz w:val="18"/>
          <w:szCs w:val="18"/>
        </w:rPr>
        <w:t>8.1</w:t>
      </w:r>
      <w:r w:rsidRPr="00EE5B13">
        <w:rPr>
          <w:rFonts w:ascii="Verdana" w:hAnsi="Verdana" w:cs="Calibri"/>
          <w:color w:val="000000"/>
          <w:sz w:val="18"/>
          <w:szCs w:val="18"/>
        </w:rPr>
        <w:t xml:space="preserve"> above, the IPRs in any items created by the Sub-Contractor (or any third party on behalf of the Sub-Contractor) specifically for the purposes of the Statement of Work (the </w:t>
      </w:r>
      <w:r w:rsidR="008A4DCD" w:rsidRPr="00EE5B13">
        <w:rPr>
          <w:rFonts w:ascii="Verdana" w:hAnsi="Verdana" w:cs="Calibri"/>
          <w:color w:val="000000"/>
          <w:sz w:val="18"/>
          <w:szCs w:val="18"/>
        </w:rPr>
        <w:t>“</w:t>
      </w:r>
      <w:r w:rsidRPr="00B934C0">
        <w:rPr>
          <w:rFonts w:ascii="Verdana" w:hAnsi="Verdana" w:cs="Calibri"/>
          <w:b/>
          <w:bCs/>
          <w:color w:val="000000"/>
          <w:sz w:val="18"/>
          <w:szCs w:val="18"/>
        </w:rPr>
        <w:t>Foreground IPRs</w:t>
      </w:r>
      <w:r w:rsidR="008A4DCD" w:rsidRPr="00EE5B13">
        <w:rPr>
          <w:rFonts w:ascii="Verdana" w:hAnsi="Verdana" w:cs="Calibri"/>
          <w:color w:val="000000"/>
          <w:sz w:val="18"/>
          <w:szCs w:val="18"/>
        </w:rPr>
        <w:t>”</w:t>
      </w:r>
      <w:r w:rsidRPr="00EE5B13">
        <w:rPr>
          <w:rFonts w:ascii="Verdana" w:hAnsi="Verdana" w:cs="Calibri"/>
          <w:color w:val="000000"/>
          <w:sz w:val="18"/>
          <w:szCs w:val="18"/>
        </w:rPr>
        <w:t>) shall vest in the Main Contractor upon creation, and the Sub-Contractor hereby assigns (and shall procure that any relevant third parties assign) to the Main Contractor with full title guarantee (by way of a present assignment of future rights) all rights in and title to the Foreground IPRs. The Sub-Contractor shall (and shall procure that any relevant third parties shall) execute any documentation which may be necessary to ensure that all rights in the Foreground IPRs are properly transferred to the Main Contractor.</w:t>
      </w:r>
    </w:p>
    <w:p w14:paraId="76242F13" w14:textId="77777777" w:rsidR="00F11356" w:rsidRPr="00EE5B13" w:rsidRDefault="00F11356" w:rsidP="002054D2">
      <w:pPr>
        <w:pStyle w:val="Level2Number"/>
        <w:numPr>
          <w:ilvl w:val="1"/>
          <w:numId w:val="13"/>
        </w:numPr>
        <w:ind w:left="709"/>
        <w:rPr>
          <w:rFonts w:ascii="Verdana" w:hAnsi="Verdana" w:cs="Calibri"/>
          <w:color w:val="000000"/>
          <w:sz w:val="18"/>
          <w:szCs w:val="18"/>
        </w:rPr>
      </w:pPr>
      <w:bookmarkStart w:id="187" w:name="_DV_M103"/>
      <w:bookmarkStart w:id="188" w:name="_Hlk24119319"/>
      <w:bookmarkEnd w:id="187"/>
      <w:r w:rsidRPr="00EE5B13">
        <w:rPr>
          <w:rFonts w:ascii="Verdana" w:hAnsi="Verdana" w:cs="Calibri"/>
          <w:color w:val="000000"/>
          <w:sz w:val="18"/>
          <w:szCs w:val="18"/>
        </w:rPr>
        <w:t xml:space="preserve">The Sub-Contractor is hereby granted a non-exclusive, royalty free, non-transferable licence to use the materials, documentation, data, software and other items provided by </w:t>
      </w:r>
      <w:r w:rsidR="00A73C0D" w:rsidRPr="00EE5B13">
        <w:rPr>
          <w:rFonts w:ascii="Verdana" w:hAnsi="Verdana" w:cs="Calibri"/>
          <w:color w:val="000000"/>
          <w:sz w:val="18"/>
          <w:szCs w:val="18"/>
        </w:rPr>
        <w:t>the Main Contractor</w:t>
      </w:r>
      <w:r w:rsidRPr="00EE5B13">
        <w:rPr>
          <w:rFonts w:ascii="Verdana" w:hAnsi="Verdana" w:cs="Calibri"/>
          <w:color w:val="000000"/>
          <w:sz w:val="18"/>
          <w:szCs w:val="18"/>
        </w:rPr>
        <w:t xml:space="preserve"> to the Su</w:t>
      </w:r>
      <w:r w:rsidR="00A73C0D" w:rsidRPr="00EE5B13">
        <w:rPr>
          <w:rFonts w:ascii="Verdana" w:hAnsi="Verdana" w:cs="Calibri"/>
          <w:color w:val="000000"/>
          <w:sz w:val="18"/>
          <w:szCs w:val="18"/>
        </w:rPr>
        <w:t>b-Contractor</w:t>
      </w:r>
      <w:r w:rsidRPr="00EE5B13">
        <w:rPr>
          <w:rFonts w:ascii="Verdana" w:hAnsi="Verdana" w:cs="Calibri"/>
          <w:color w:val="000000"/>
          <w:sz w:val="18"/>
          <w:szCs w:val="18"/>
        </w:rPr>
        <w:t xml:space="preserve"> pursuant to </w:t>
      </w:r>
      <w:r w:rsidR="00A73C0D" w:rsidRPr="00EE5B13">
        <w:rPr>
          <w:rFonts w:ascii="Verdana" w:hAnsi="Verdana" w:cs="Calibri"/>
          <w:color w:val="000000"/>
          <w:sz w:val="18"/>
          <w:szCs w:val="18"/>
        </w:rPr>
        <w:t>the Statement of Work</w:t>
      </w:r>
      <w:r w:rsidRPr="00EE5B13">
        <w:rPr>
          <w:rFonts w:ascii="Verdana" w:hAnsi="Verdana" w:cs="Calibri"/>
          <w:color w:val="000000"/>
          <w:sz w:val="18"/>
          <w:szCs w:val="18"/>
        </w:rPr>
        <w:t xml:space="preserve"> and the Foreground IPRs (</w:t>
      </w:r>
      <w:r w:rsidR="00AE2671" w:rsidRPr="00EE5B13">
        <w:rPr>
          <w:rFonts w:ascii="Verdana" w:hAnsi="Verdana" w:cs="Calibri"/>
          <w:color w:val="000000"/>
          <w:sz w:val="18"/>
          <w:szCs w:val="18"/>
        </w:rPr>
        <w:t>“</w:t>
      </w:r>
      <w:r w:rsidR="00AE2671" w:rsidRPr="00EE5B13">
        <w:rPr>
          <w:rFonts w:ascii="Verdana" w:hAnsi="Verdana" w:cs="Calibri"/>
          <w:b/>
          <w:color w:val="000000"/>
          <w:sz w:val="18"/>
          <w:szCs w:val="18"/>
        </w:rPr>
        <w:t>Main Contractor</w:t>
      </w:r>
      <w:r w:rsidRPr="00EE5B13">
        <w:rPr>
          <w:rFonts w:ascii="Verdana" w:hAnsi="Verdana" w:cs="Calibri"/>
          <w:b/>
          <w:color w:val="000000"/>
          <w:sz w:val="18"/>
          <w:szCs w:val="18"/>
        </w:rPr>
        <w:t xml:space="preserve"> Materials</w:t>
      </w:r>
      <w:r w:rsidR="00AE2671" w:rsidRPr="00EE5B13">
        <w:rPr>
          <w:rFonts w:ascii="Verdana" w:hAnsi="Verdana" w:cs="Calibri"/>
          <w:color w:val="000000"/>
          <w:sz w:val="18"/>
          <w:szCs w:val="18"/>
        </w:rPr>
        <w:t>”</w:t>
      </w:r>
      <w:r w:rsidRPr="00EE5B13">
        <w:rPr>
          <w:rFonts w:ascii="Verdana" w:hAnsi="Verdana" w:cs="Calibri"/>
          <w:color w:val="000000"/>
          <w:sz w:val="18"/>
          <w:szCs w:val="18"/>
        </w:rPr>
        <w:t xml:space="preserve">) for the term of </w:t>
      </w:r>
      <w:r w:rsidR="00A73C0D" w:rsidRPr="00EE5B13">
        <w:rPr>
          <w:rFonts w:ascii="Verdana" w:hAnsi="Verdana" w:cs="Calibri"/>
          <w:color w:val="000000"/>
          <w:sz w:val="18"/>
          <w:szCs w:val="18"/>
        </w:rPr>
        <w:t>the Statement of Work</w:t>
      </w:r>
      <w:r w:rsidRPr="00EE5B13">
        <w:rPr>
          <w:rFonts w:ascii="Verdana" w:hAnsi="Verdana" w:cs="Calibri"/>
          <w:color w:val="000000"/>
          <w:sz w:val="18"/>
          <w:szCs w:val="18"/>
        </w:rPr>
        <w:t xml:space="preserve"> solely for the purposes of providing the </w:t>
      </w:r>
      <w:r w:rsidR="00A73C0D" w:rsidRPr="00EE5B13">
        <w:rPr>
          <w:rFonts w:ascii="Verdana" w:hAnsi="Verdana" w:cs="Calibri"/>
          <w:color w:val="000000"/>
          <w:sz w:val="18"/>
          <w:szCs w:val="18"/>
        </w:rPr>
        <w:t>Sub-Contract Work</w:t>
      </w:r>
      <w:r w:rsidRPr="00EE5B13">
        <w:rPr>
          <w:rFonts w:ascii="Verdana" w:hAnsi="Verdana" w:cs="Calibri"/>
          <w:color w:val="000000"/>
          <w:sz w:val="18"/>
          <w:szCs w:val="18"/>
        </w:rPr>
        <w:t xml:space="preserve">. Title to and ownership of all </w:t>
      </w:r>
      <w:r w:rsidR="00A73C0D" w:rsidRPr="00EE5B13">
        <w:rPr>
          <w:rFonts w:ascii="Verdana" w:hAnsi="Verdana" w:cs="Calibri"/>
          <w:color w:val="000000"/>
          <w:sz w:val="18"/>
          <w:szCs w:val="18"/>
        </w:rPr>
        <w:t>Main Contractor</w:t>
      </w:r>
      <w:r w:rsidRPr="00EE5B13">
        <w:rPr>
          <w:rFonts w:ascii="Verdana" w:hAnsi="Verdana" w:cs="Calibri"/>
          <w:color w:val="000000"/>
          <w:sz w:val="18"/>
          <w:szCs w:val="18"/>
        </w:rPr>
        <w:t xml:space="preserve"> Materials shall vest in and remain with </w:t>
      </w:r>
      <w:r w:rsidR="00A73C0D" w:rsidRPr="00EE5B13">
        <w:rPr>
          <w:rFonts w:ascii="Verdana" w:hAnsi="Verdana" w:cs="Calibri"/>
          <w:color w:val="000000"/>
          <w:sz w:val="18"/>
          <w:szCs w:val="18"/>
        </w:rPr>
        <w:t>the Main Contractor</w:t>
      </w:r>
      <w:r w:rsidRPr="00EE5B13">
        <w:rPr>
          <w:rFonts w:ascii="Verdana" w:hAnsi="Verdana" w:cs="Calibri"/>
          <w:color w:val="000000"/>
          <w:sz w:val="18"/>
          <w:szCs w:val="18"/>
        </w:rPr>
        <w:t>.</w:t>
      </w:r>
    </w:p>
    <w:p w14:paraId="652EE80E" w14:textId="02F75805" w:rsidR="00F11356" w:rsidRPr="00EE5B13" w:rsidRDefault="00F11356" w:rsidP="002054D2">
      <w:pPr>
        <w:pStyle w:val="Level2Number"/>
        <w:numPr>
          <w:ilvl w:val="1"/>
          <w:numId w:val="13"/>
        </w:numPr>
        <w:ind w:left="709"/>
        <w:rPr>
          <w:rFonts w:ascii="Verdana" w:hAnsi="Verdana" w:cs="Calibri"/>
          <w:color w:val="000000"/>
          <w:sz w:val="18"/>
          <w:szCs w:val="18"/>
        </w:rPr>
      </w:pPr>
      <w:bookmarkStart w:id="189" w:name="_DV_M104"/>
      <w:bookmarkEnd w:id="188"/>
      <w:bookmarkEnd w:id="189"/>
      <w:r w:rsidRPr="00EE5B13">
        <w:rPr>
          <w:rFonts w:ascii="Verdana" w:hAnsi="Verdana" w:cs="Calibri"/>
          <w:color w:val="000000"/>
          <w:sz w:val="18"/>
          <w:szCs w:val="18"/>
        </w:rPr>
        <w:t>Subject to Clause</w:t>
      </w:r>
      <w:r w:rsidR="007652E0" w:rsidRPr="00EE5B13">
        <w:rPr>
          <w:rFonts w:ascii="Verdana" w:hAnsi="Verdana" w:cs="Calibri"/>
          <w:color w:val="000000"/>
          <w:sz w:val="18"/>
          <w:szCs w:val="18"/>
        </w:rPr>
        <w:t xml:space="preserve"> 8.2</w:t>
      </w:r>
      <w:r w:rsidRPr="00EE5B13">
        <w:rPr>
          <w:rFonts w:ascii="Verdana" w:hAnsi="Verdana" w:cs="Calibri"/>
          <w:color w:val="000000"/>
          <w:sz w:val="18"/>
          <w:szCs w:val="18"/>
        </w:rPr>
        <w:t>, the Su</w:t>
      </w:r>
      <w:r w:rsidR="00A73C0D" w:rsidRPr="00EE5B13">
        <w:rPr>
          <w:rFonts w:ascii="Verdana" w:hAnsi="Verdana" w:cs="Calibri"/>
          <w:color w:val="000000"/>
          <w:sz w:val="18"/>
          <w:szCs w:val="18"/>
        </w:rPr>
        <w:t>b-Contractor</w:t>
      </w:r>
      <w:r w:rsidRPr="00EE5B13">
        <w:rPr>
          <w:rFonts w:ascii="Verdana" w:hAnsi="Verdana" w:cs="Calibri"/>
          <w:color w:val="000000"/>
          <w:sz w:val="18"/>
          <w:szCs w:val="18"/>
        </w:rPr>
        <w:t xml:space="preserve"> hereby grants to </w:t>
      </w:r>
      <w:r w:rsidR="00A73C0D" w:rsidRPr="00EE5B13">
        <w:rPr>
          <w:rFonts w:ascii="Verdana" w:hAnsi="Verdana" w:cs="Calibri"/>
          <w:color w:val="000000"/>
          <w:sz w:val="18"/>
          <w:szCs w:val="18"/>
        </w:rPr>
        <w:t>the Main Contractor</w:t>
      </w:r>
      <w:r w:rsidRPr="00EE5B13">
        <w:rPr>
          <w:rFonts w:ascii="Verdana" w:hAnsi="Verdana" w:cs="Calibri"/>
          <w:color w:val="000000"/>
          <w:sz w:val="18"/>
          <w:szCs w:val="18"/>
        </w:rPr>
        <w:t xml:space="preserve"> a non-exclusive, perpetual, royalty free licence to use all the materials, documentation, data, software and other items provided by the Su</w:t>
      </w:r>
      <w:r w:rsidR="00A73C0D" w:rsidRPr="00EE5B13">
        <w:rPr>
          <w:rFonts w:ascii="Verdana" w:hAnsi="Verdana" w:cs="Calibri"/>
          <w:color w:val="000000"/>
          <w:sz w:val="18"/>
          <w:szCs w:val="18"/>
        </w:rPr>
        <w:t>b-Contractor</w:t>
      </w:r>
      <w:r w:rsidR="003E043B" w:rsidRPr="00EE5B13">
        <w:rPr>
          <w:rFonts w:ascii="Verdana" w:hAnsi="Verdana" w:cs="Calibri"/>
          <w:color w:val="000000"/>
          <w:sz w:val="18"/>
          <w:szCs w:val="18"/>
        </w:rPr>
        <w:t xml:space="preserve"> (or its sub-</w:t>
      </w:r>
      <w:proofErr w:type="spellStart"/>
      <w:r w:rsidR="003E043B" w:rsidRPr="00EE5B13">
        <w:rPr>
          <w:rFonts w:ascii="Verdana" w:hAnsi="Verdana" w:cs="Calibri"/>
          <w:color w:val="000000"/>
          <w:sz w:val="18"/>
          <w:szCs w:val="18"/>
        </w:rPr>
        <w:t>contratcors</w:t>
      </w:r>
      <w:proofErr w:type="spellEnd"/>
      <w:r w:rsidR="003E043B" w:rsidRPr="00EE5B13">
        <w:rPr>
          <w:rFonts w:ascii="Verdana" w:hAnsi="Verdana" w:cs="Calibri"/>
          <w:color w:val="000000"/>
          <w:sz w:val="18"/>
          <w:szCs w:val="18"/>
        </w:rPr>
        <w:t>)</w:t>
      </w:r>
      <w:r w:rsidRPr="00EE5B13">
        <w:rPr>
          <w:rFonts w:ascii="Verdana" w:hAnsi="Verdana" w:cs="Calibri"/>
          <w:color w:val="000000"/>
          <w:sz w:val="18"/>
          <w:szCs w:val="18"/>
        </w:rPr>
        <w:t xml:space="preserve"> to </w:t>
      </w:r>
      <w:r w:rsidR="00A73C0D" w:rsidRPr="00EE5B13">
        <w:rPr>
          <w:rFonts w:ascii="Verdana" w:hAnsi="Verdana" w:cs="Calibri"/>
          <w:color w:val="000000"/>
          <w:sz w:val="18"/>
          <w:szCs w:val="18"/>
        </w:rPr>
        <w:t>the Main Contractor</w:t>
      </w:r>
      <w:r w:rsidRPr="00EE5B13">
        <w:rPr>
          <w:rFonts w:ascii="Verdana" w:hAnsi="Verdana" w:cs="Calibri"/>
          <w:color w:val="000000"/>
          <w:sz w:val="18"/>
          <w:szCs w:val="18"/>
        </w:rPr>
        <w:t xml:space="preserve"> pursuant to </w:t>
      </w:r>
      <w:r w:rsidR="00A73C0D" w:rsidRPr="00EE5B13">
        <w:rPr>
          <w:rFonts w:ascii="Verdana" w:hAnsi="Verdana" w:cs="Calibri"/>
          <w:color w:val="000000"/>
          <w:sz w:val="18"/>
          <w:szCs w:val="18"/>
        </w:rPr>
        <w:t>the Statement of Works</w:t>
      </w:r>
      <w:r w:rsidRPr="00EE5B13">
        <w:rPr>
          <w:rFonts w:ascii="Verdana" w:hAnsi="Verdana" w:cs="Calibri"/>
          <w:color w:val="000000"/>
          <w:sz w:val="18"/>
          <w:szCs w:val="18"/>
        </w:rPr>
        <w:t xml:space="preserve"> and the Su</w:t>
      </w:r>
      <w:r w:rsidR="00A73C0D" w:rsidRPr="00EE5B13">
        <w:rPr>
          <w:rFonts w:ascii="Verdana" w:hAnsi="Verdana" w:cs="Calibri"/>
          <w:color w:val="000000"/>
          <w:sz w:val="18"/>
          <w:szCs w:val="18"/>
        </w:rPr>
        <w:t>b-Contractor</w:t>
      </w:r>
      <w:r w:rsidRPr="00EE5B13">
        <w:rPr>
          <w:rFonts w:ascii="Verdana" w:hAnsi="Verdana" w:cs="Calibri"/>
          <w:color w:val="000000"/>
          <w:sz w:val="18"/>
          <w:szCs w:val="18"/>
        </w:rPr>
        <w:t xml:space="preserve"> Background </w:t>
      </w:r>
      <w:r w:rsidR="005C413B" w:rsidRPr="00EE5B13">
        <w:rPr>
          <w:rFonts w:ascii="Verdana" w:hAnsi="Verdana" w:cs="Calibri"/>
          <w:color w:val="000000"/>
          <w:sz w:val="18"/>
          <w:szCs w:val="18"/>
        </w:rPr>
        <w:t>IPR</w:t>
      </w:r>
      <w:r w:rsidRPr="00EE5B13">
        <w:rPr>
          <w:rFonts w:ascii="Verdana" w:hAnsi="Verdana" w:cs="Calibri"/>
          <w:color w:val="000000"/>
          <w:sz w:val="18"/>
          <w:szCs w:val="18"/>
        </w:rPr>
        <w:t xml:space="preserve"> (</w:t>
      </w:r>
      <w:r w:rsidR="00F2528E" w:rsidRPr="00EE5B13">
        <w:rPr>
          <w:rFonts w:ascii="Verdana" w:hAnsi="Verdana" w:cs="Calibri"/>
          <w:color w:val="000000"/>
          <w:sz w:val="18"/>
          <w:szCs w:val="18"/>
        </w:rPr>
        <w:t>“</w:t>
      </w:r>
      <w:proofErr w:type="spellStart"/>
      <w:r w:rsidRPr="00EE5B13">
        <w:rPr>
          <w:rFonts w:ascii="Verdana" w:hAnsi="Verdana" w:cs="Calibri"/>
          <w:b/>
          <w:color w:val="000000"/>
          <w:sz w:val="18"/>
          <w:szCs w:val="18"/>
        </w:rPr>
        <w:t>Su</w:t>
      </w:r>
      <w:r w:rsidR="003C268B" w:rsidRPr="00EE5B13">
        <w:rPr>
          <w:rFonts w:ascii="Verdana" w:hAnsi="Verdana" w:cs="Calibri"/>
          <w:b/>
          <w:color w:val="000000"/>
          <w:sz w:val="18"/>
          <w:szCs w:val="18"/>
        </w:rPr>
        <w:t>b</w:t>
      </w:r>
      <w:r w:rsidR="00C76118" w:rsidRPr="00EE5B13">
        <w:rPr>
          <w:rFonts w:ascii="Verdana" w:hAnsi="Verdana" w:cs="Calibri"/>
          <w:b/>
          <w:color w:val="000000"/>
          <w:sz w:val="18"/>
          <w:szCs w:val="18"/>
        </w:rPr>
        <w:t>Contractor</w:t>
      </w:r>
      <w:proofErr w:type="spellEnd"/>
      <w:r w:rsidRPr="00EE5B13">
        <w:rPr>
          <w:rFonts w:ascii="Verdana" w:hAnsi="Verdana" w:cs="Calibri"/>
          <w:b/>
          <w:color w:val="000000"/>
          <w:sz w:val="18"/>
          <w:szCs w:val="18"/>
        </w:rPr>
        <w:t xml:space="preserve"> Licensed Materials</w:t>
      </w:r>
      <w:r w:rsidR="00F2528E" w:rsidRPr="00EE5B13">
        <w:rPr>
          <w:rFonts w:ascii="Verdana" w:hAnsi="Verdana" w:cs="Calibri"/>
          <w:color w:val="000000"/>
          <w:sz w:val="18"/>
          <w:szCs w:val="18"/>
        </w:rPr>
        <w:t>”</w:t>
      </w:r>
      <w:r w:rsidRPr="00EE5B13">
        <w:rPr>
          <w:rFonts w:ascii="Verdana" w:hAnsi="Verdana" w:cs="Calibri"/>
          <w:color w:val="000000"/>
          <w:sz w:val="18"/>
          <w:szCs w:val="18"/>
        </w:rPr>
        <w:t>) to the extent necessary to receive the benefit of and to use the S</w:t>
      </w:r>
      <w:r w:rsidR="00A73C0D" w:rsidRPr="00EE5B13">
        <w:rPr>
          <w:rFonts w:ascii="Verdana" w:hAnsi="Verdana" w:cs="Calibri"/>
          <w:color w:val="000000"/>
          <w:sz w:val="18"/>
          <w:szCs w:val="18"/>
        </w:rPr>
        <w:t>ub-Contract Work</w:t>
      </w:r>
      <w:r w:rsidRPr="00EE5B13">
        <w:rPr>
          <w:rFonts w:ascii="Verdana" w:hAnsi="Verdana" w:cs="Calibri"/>
          <w:color w:val="000000"/>
          <w:sz w:val="18"/>
          <w:szCs w:val="18"/>
        </w:rPr>
        <w:t xml:space="preserve"> and Deliverables.</w:t>
      </w:r>
    </w:p>
    <w:p w14:paraId="5389608A" w14:textId="0BE11195" w:rsidR="00F11356" w:rsidRPr="00EE5B13" w:rsidRDefault="00F11356" w:rsidP="002054D2">
      <w:pPr>
        <w:pStyle w:val="Level2Number"/>
        <w:numPr>
          <w:ilvl w:val="1"/>
          <w:numId w:val="13"/>
        </w:numPr>
        <w:ind w:left="709"/>
        <w:rPr>
          <w:rFonts w:ascii="Verdana" w:hAnsi="Verdana" w:cs="Calibri"/>
          <w:color w:val="000000"/>
          <w:sz w:val="18"/>
          <w:szCs w:val="18"/>
        </w:rPr>
      </w:pPr>
      <w:bookmarkStart w:id="190" w:name="_DV_M105"/>
      <w:bookmarkEnd w:id="190"/>
      <w:r w:rsidRPr="00EE5B13">
        <w:rPr>
          <w:rFonts w:ascii="Verdana" w:hAnsi="Verdana" w:cs="Calibri"/>
          <w:color w:val="000000"/>
          <w:sz w:val="18"/>
          <w:szCs w:val="18"/>
        </w:rPr>
        <w:t>Where the S</w:t>
      </w:r>
      <w:r w:rsidR="00A73C0D" w:rsidRPr="00EE5B13">
        <w:rPr>
          <w:rFonts w:ascii="Verdana" w:hAnsi="Verdana" w:cs="Calibri"/>
          <w:color w:val="000000"/>
          <w:sz w:val="18"/>
          <w:szCs w:val="18"/>
        </w:rPr>
        <w:t>ub-Contract Work</w:t>
      </w:r>
      <w:r w:rsidRPr="00EE5B13">
        <w:rPr>
          <w:rFonts w:ascii="Verdana" w:hAnsi="Verdana" w:cs="Calibri"/>
          <w:color w:val="000000"/>
          <w:sz w:val="18"/>
          <w:szCs w:val="18"/>
        </w:rPr>
        <w:t xml:space="preserve"> or Deliverables are being provided for the benefit of </w:t>
      </w:r>
      <w:r w:rsidR="00A73C0D" w:rsidRPr="00EE5B13">
        <w:rPr>
          <w:rFonts w:ascii="Verdana" w:hAnsi="Verdana" w:cs="Calibri"/>
          <w:color w:val="000000"/>
          <w:sz w:val="18"/>
          <w:szCs w:val="18"/>
        </w:rPr>
        <w:t>the Customer</w:t>
      </w:r>
      <w:r w:rsidRPr="00EE5B13">
        <w:rPr>
          <w:rFonts w:ascii="Verdana" w:hAnsi="Verdana" w:cs="Calibri"/>
          <w:color w:val="000000"/>
          <w:sz w:val="18"/>
          <w:szCs w:val="18"/>
        </w:rPr>
        <w:t>, the Su</w:t>
      </w:r>
      <w:r w:rsidR="00A73C0D" w:rsidRPr="00EE5B13">
        <w:rPr>
          <w:rFonts w:ascii="Verdana" w:hAnsi="Verdana" w:cs="Calibri"/>
          <w:color w:val="000000"/>
          <w:sz w:val="18"/>
          <w:szCs w:val="18"/>
        </w:rPr>
        <w:t>b-Contractor</w:t>
      </w:r>
      <w:r w:rsidRPr="00EE5B13">
        <w:rPr>
          <w:rFonts w:ascii="Verdana" w:hAnsi="Verdana" w:cs="Calibri"/>
          <w:color w:val="000000"/>
          <w:sz w:val="18"/>
          <w:szCs w:val="18"/>
        </w:rPr>
        <w:t xml:space="preserve"> hereby grants to </w:t>
      </w:r>
      <w:r w:rsidR="00A73C0D" w:rsidRPr="00EE5B13">
        <w:rPr>
          <w:rFonts w:ascii="Verdana" w:hAnsi="Verdana" w:cs="Calibri"/>
          <w:color w:val="000000"/>
          <w:sz w:val="18"/>
          <w:szCs w:val="18"/>
        </w:rPr>
        <w:t>Main Contractor</w:t>
      </w:r>
      <w:r w:rsidRPr="00EE5B13">
        <w:rPr>
          <w:rFonts w:ascii="Verdana" w:hAnsi="Verdana" w:cs="Calibri"/>
          <w:color w:val="000000"/>
          <w:sz w:val="18"/>
          <w:szCs w:val="18"/>
        </w:rPr>
        <w:t xml:space="preserve"> (</w:t>
      </w:r>
      <w:proofErr w:type="spellStart"/>
      <w:r w:rsidRPr="00EE5B13">
        <w:rPr>
          <w:rFonts w:ascii="Verdana" w:hAnsi="Verdana" w:cs="Calibri"/>
          <w:color w:val="000000"/>
          <w:sz w:val="18"/>
          <w:szCs w:val="18"/>
        </w:rPr>
        <w:t>i</w:t>
      </w:r>
      <w:proofErr w:type="spellEnd"/>
      <w:r w:rsidRPr="00EE5B13">
        <w:rPr>
          <w:rFonts w:ascii="Verdana" w:hAnsi="Verdana" w:cs="Calibri"/>
          <w:color w:val="000000"/>
          <w:sz w:val="18"/>
          <w:szCs w:val="18"/>
        </w:rPr>
        <w:t>) a licence to use the Su</w:t>
      </w:r>
      <w:r w:rsidR="00A73C0D" w:rsidRPr="00EE5B13">
        <w:rPr>
          <w:rFonts w:ascii="Verdana" w:hAnsi="Verdana" w:cs="Calibri"/>
          <w:color w:val="000000"/>
          <w:sz w:val="18"/>
          <w:szCs w:val="18"/>
        </w:rPr>
        <w:t>b-Contractor</w:t>
      </w:r>
      <w:r w:rsidRPr="00EE5B13">
        <w:rPr>
          <w:rFonts w:ascii="Verdana" w:hAnsi="Verdana" w:cs="Calibri"/>
          <w:color w:val="000000"/>
          <w:sz w:val="18"/>
          <w:szCs w:val="18"/>
        </w:rPr>
        <w:t xml:space="preserve"> Licensed Materials to the extent necessary to provide </w:t>
      </w:r>
      <w:r w:rsidR="005B531E" w:rsidRPr="00EE5B13">
        <w:rPr>
          <w:rFonts w:ascii="Verdana" w:hAnsi="Verdana" w:cs="Calibri"/>
          <w:color w:val="000000"/>
          <w:sz w:val="18"/>
          <w:szCs w:val="18"/>
        </w:rPr>
        <w:t>the Sub-Contract Work</w:t>
      </w:r>
      <w:r w:rsidRPr="00EE5B13">
        <w:rPr>
          <w:rFonts w:ascii="Verdana" w:hAnsi="Verdana" w:cs="Calibri"/>
          <w:color w:val="000000"/>
          <w:sz w:val="18"/>
          <w:szCs w:val="18"/>
        </w:rPr>
        <w:t xml:space="preserve"> to </w:t>
      </w:r>
      <w:r w:rsidR="00A73C0D" w:rsidRPr="00EE5B13">
        <w:rPr>
          <w:rFonts w:ascii="Verdana" w:hAnsi="Verdana" w:cs="Calibri"/>
          <w:color w:val="000000"/>
          <w:sz w:val="18"/>
          <w:szCs w:val="18"/>
        </w:rPr>
        <w:t>the Customer</w:t>
      </w:r>
      <w:r w:rsidRPr="00EE5B13">
        <w:rPr>
          <w:rFonts w:ascii="Verdana" w:hAnsi="Verdana" w:cs="Calibri"/>
          <w:color w:val="000000"/>
          <w:sz w:val="18"/>
          <w:szCs w:val="18"/>
        </w:rPr>
        <w:t>; and (ii) the right to sub-license the Su</w:t>
      </w:r>
      <w:r w:rsidR="00A73C0D" w:rsidRPr="00EE5B13">
        <w:rPr>
          <w:rFonts w:ascii="Verdana" w:hAnsi="Verdana" w:cs="Calibri"/>
          <w:color w:val="000000"/>
          <w:sz w:val="18"/>
          <w:szCs w:val="18"/>
        </w:rPr>
        <w:t>b-Contractor</w:t>
      </w:r>
      <w:r w:rsidRPr="00EE5B13">
        <w:rPr>
          <w:rFonts w:ascii="Verdana" w:hAnsi="Verdana" w:cs="Calibri"/>
          <w:color w:val="000000"/>
          <w:sz w:val="18"/>
          <w:szCs w:val="18"/>
        </w:rPr>
        <w:t xml:space="preserve"> Licensed Materials to </w:t>
      </w:r>
      <w:r w:rsidR="00A73C0D" w:rsidRPr="00EE5B13">
        <w:rPr>
          <w:rFonts w:ascii="Verdana" w:hAnsi="Verdana" w:cs="Calibri"/>
          <w:color w:val="000000"/>
          <w:sz w:val="18"/>
          <w:szCs w:val="18"/>
        </w:rPr>
        <w:t>the Customer</w:t>
      </w:r>
      <w:r w:rsidRPr="00EE5B13">
        <w:rPr>
          <w:rFonts w:ascii="Verdana" w:hAnsi="Verdana" w:cs="Calibri"/>
          <w:color w:val="000000"/>
          <w:sz w:val="18"/>
          <w:szCs w:val="18"/>
        </w:rPr>
        <w:t xml:space="preserve"> on the same terms as in Clause </w:t>
      </w:r>
      <w:r w:rsidR="00F2528E" w:rsidRPr="00EE5B13">
        <w:rPr>
          <w:rFonts w:ascii="Verdana" w:hAnsi="Verdana" w:cs="Calibri"/>
          <w:color w:val="000000"/>
          <w:sz w:val="18"/>
          <w:szCs w:val="18"/>
        </w:rPr>
        <w:t>8.</w:t>
      </w:r>
      <w:r w:rsidR="00CC266B" w:rsidRPr="00EE5B13">
        <w:rPr>
          <w:rFonts w:ascii="Verdana" w:hAnsi="Verdana" w:cs="Calibri"/>
          <w:color w:val="000000"/>
          <w:sz w:val="18"/>
          <w:szCs w:val="18"/>
        </w:rPr>
        <w:t>4</w:t>
      </w:r>
      <w:r w:rsidRPr="00EE5B13">
        <w:rPr>
          <w:rFonts w:ascii="Verdana" w:hAnsi="Verdana" w:cs="Calibri"/>
          <w:color w:val="000000"/>
          <w:sz w:val="18"/>
          <w:szCs w:val="18"/>
        </w:rPr>
        <w:t xml:space="preserve"> above.</w:t>
      </w:r>
    </w:p>
    <w:p w14:paraId="584966D9" w14:textId="77777777" w:rsidR="00F11356" w:rsidRPr="00EE5B13" w:rsidRDefault="00F11356" w:rsidP="002054D2">
      <w:pPr>
        <w:pStyle w:val="Level2Number"/>
        <w:numPr>
          <w:ilvl w:val="1"/>
          <w:numId w:val="13"/>
        </w:numPr>
        <w:ind w:left="709"/>
        <w:rPr>
          <w:rFonts w:ascii="Verdana" w:hAnsi="Verdana" w:cs="Calibri"/>
          <w:color w:val="000000"/>
          <w:sz w:val="18"/>
          <w:szCs w:val="18"/>
        </w:rPr>
      </w:pPr>
      <w:bookmarkStart w:id="191" w:name="_DV_M106"/>
      <w:bookmarkEnd w:id="191"/>
      <w:r w:rsidRPr="00EE5B13">
        <w:rPr>
          <w:rFonts w:ascii="Verdana" w:hAnsi="Verdana" w:cs="Calibri"/>
          <w:color w:val="000000"/>
          <w:sz w:val="18"/>
          <w:szCs w:val="18"/>
        </w:rPr>
        <w:t>The Su</w:t>
      </w:r>
      <w:r w:rsidR="00A73C0D" w:rsidRPr="00EE5B13">
        <w:rPr>
          <w:rFonts w:ascii="Verdana" w:hAnsi="Verdana" w:cs="Calibri"/>
          <w:color w:val="000000"/>
          <w:sz w:val="18"/>
          <w:szCs w:val="18"/>
        </w:rPr>
        <w:t>b-Contractor</w:t>
      </w:r>
      <w:r w:rsidRPr="00EE5B13">
        <w:rPr>
          <w:rFonts w:ascii="Verdana" w:hAnsi="Verdana" w:cs="Calibri"/>
          <w:color w:val="000000"/>
          <w:sz w:val="18"/>
          <w:szCs w:val="18"/>
        </w:rPr>
        <w:t xml:space="preserve"> shall upon demand and in any event upon the expiry or termination of </w:t>
      </w:r>
      <w:r w:rsidR="00A73C0D" w:rsidRPr="00EE5B13">
        <w:rPr>
          <w:rFonts w:ascii="Verdana" w:hAnsi="Verdana" w:cs="Calibri"/>
          <w:color w:val="000000"/>
          <w:sz w:val="18"/>
          <w:szCs w:val="18"/>
        </w:rPr>
        <w:t>the Statement of Work</w:t>
      </w:r>
      <w:r w:rsidRPr="00EE5B13">
        <w:rPr>
          <w:rFonts w:ascii="Verdana" w:hAnsi="Verdana" w:cs="Calibri"/>
          <w:color w:val="000000"/>
          <w:sz w:val="18"/>
          <w:szCs w:val="18"/>
        </w:rPr>
        <w:t xml:space="preserve"> deliver up to </w:t>
      </w:r>
      <w:r w:rsidR="00A73C0D" w:rsidRPr="00EE5B13">
        <w:rPr>
          <w:rFonts w:ascii="Verdana" w:hAnsi="Verdana" w:cs="Calibri"/>
          <w:color w:val="000000"/>
          <w:sz w:val="18"/>
          <w:szCs w:val="18"/>
        </w:rPr>
        <w:t xml:space="preserve">the Main Contractor </w:t>
      </w:r>
      <w:r w:rsidRPr="00EE5B13">
        <w:rPr>
          <w:rFonts w:ascii="Verdana" w:hAnsi="Verdana" w:cs="Calibri"/>
          <w:color w:val="000000"/>
          <w:sz w:val="18"/>
          <w:szCs w:val="18"/>
        </w:rPr>
        <w:t xml:space="preserve">any </w:t>
      </w:r>
      <w:r w:rsidR="00A73C0D" w:rsidRPr="00EE5B13">
        <w:rPr>
          <w:rFonts w:ascii="Verdana" w:hAnsi="Verdana" w:cs="Calibri"/>
          <w:color w:val="000000"/>
          <w:sz w:val="18"/>
          <w:szCs w:val="18"/>
        </w:rPr>
        <w:t>Main Contractor</w:t>
      </w:r>
      <w:r w:rsidRPr="00EE5B13">
        <w:rPr>
          <w:rFonts w:ascii="Verdana" w:hAnsi="Verdana" w:cs="Calibri"/>
          <w:color w:val="000000"/>
          <w:sz w:val="18"/>
          <w:szCs w:val="18"/>
        </w:rPr>
        <w:t xml:space="preserve"> Materials and Foreground IPRs in the</w:t>
      </w:r>
      <w:r w:rsidR="00A73C0D" w:rsidRPr="00EE5B13">
        <w:rPr>
          <w:rFonts w:ascii="Verdana" w:hAnsi="Verdana" w:cs="Calibri"/>
          <w:color w:val="000000"/>
          <w:sz w:val="18"/>
          <w:szCs w:val="18"/>
        </w:rPr>
        <w:t xml:space="preserve"> Main Contractor</w:t>
      </w:r>
      <w:r w:rsidRPr="00EE5B13">
        <w:rPr>
          <w:rFonts w:ascii="Verdana" w:hAnsi="Verdana" w:cs="Calibri"/>
          <w:color w:val="000000"/>
          <w:sz w:val="18"/>
          <w:szCs w:val="18"/>
        </w:rPr>
        <w:t>’s possession or control.</w:t>
      </w:r>
    </w:p>
    <w:p w14:paraId="12FB6F12" w14:textId="77777777" w:rsidR="0048754C" w:rsidRPr="00EE5B13" w:rsidRDefault="00F11356" w:rsidP="002054D2">
      <w:pPr>
        <w:pStyle w:val="Level2Number"/>
        <w:numPr>
          <w:ilvl w:val="1"/>
          <w:numId w:val="13"/>
        </w:numPr>
        <w:ind w:left="709"/>
        <w:rPr>
          <w:rFonts w:ascii="Verdana" w:hAnsi="Verdana" w:cs="Calibri"/>
          <w:color w:val="000000"/>
          <w:sz w:val="18"/>
          <w:szCs w:val="18"/>
        </w:rPr>
      </w:pPr>
      <w:bookmarkStart w:id="192" w:name="_DV_M107"/>
      <w:bookmarkEnd w:id="192"/>
      <w:r w:rsidRPr="00EE5B13">
        <w:rPr>
          <w:rFonts w:ascii="Verdana" w:hAnsi="Verdana" w:cs="Calibri"/>
          <w:color w:val="000000"/>
          <w:sz w:val="18"/>
          <w:szCs w:val="18"/>
        </w:rPr>
        <w:t>The Su</w:t>
      </w:r>
      <w:r w:rsidR="00273176" w:rsidRPr="00EE5B13">
        <w:rPr>
          <w:rFonts w:ascii="Verdana" w:hAnsi="Verdana" w:cs="Calibri"/>
          <w:color w:val="000000"/>
          <w:sz w:val="18"/>
          <w:szCs w:val="18"/>
        </w:rPr>
        <w:t>b-Contractor</w:t>
      </w:r>
      <w:r w:rsidRPr="00EE5B13">
        <w:rPr>
          <w:rFonts w:ascii="Verdana" w:hAnsi="Verdana" w:cs="Calibri"/>
          <w:color w:val="000000"/>
          <w:sz w:val="18"/>
          <w:szCs w:val="18"/>
        </w:rPr>
        <w:t xml:space="preserve"> warrants that the S</w:t>
      </w:r>
      <w:r w:rsidR="00273176" w:rsidRPr="00EE5B13">
        <w:rPr>
          <w:rFonts w:ascii="Verdana" w:hAnsi="Verdana" w:cs="Calibri"/>
          <w:color w:val="000000"/>
          <w:sz w:val="18"/>
          <w:szCs w:val="18"/>
        </w:rPr>
        <w:t>ub-Contract Work</w:t>
      </w:r>
      <w:r w:rsidRPr="00EE5B13">
        <w:rPr>
          <w:rFonts w:ascii="Verdana" w:hAnsi="Verdana" w:cs="Calibri"/>
          <w:color w:val="000000"/>
          <w:sz w:val="18"/>
          <w:szCs w:val="18"/>
        </w:rPr>
        <w:t>, Deliverables, Foreground IPRs and Su</w:t>
      </w:r>
      <w:r w:rsidR="00273176" w:rsidRPr="00EE5B13">
        <w:rPr>
          <w:rFonts w:ascii="Verdana" w:hAnsi="Verdana" w:cs="Calibri"/>
          <w:color w:val="000000"/>
          <w:sz w:val="18"/>
          <w:szCs w:val="18"/>
        </w:rPr>
        <w:t>b-Contractor</w:t>
      </w:r>
      <w:r w:rsidRPr="00EE5B13">
        <w:rPr>
          <w:rFonts w:ascii="Verdana" w:hAnsi="Verdana" w:cs="Calibri"/>
          <w:color w:val="000000"/>
          <w:sz w:val="18"/>
          <w:szCs w:val="18"/>
        </w:rPr>
        <w:t xml:space="preserve"> Licenced Materials, and </w:t>
      </w:r>
      <w:r w:rsidR="00D65BBF" w:rsidRPr="00EE5B13">
        <w:rPr>
          <w:rFonts w:ascii="Verdana" w:hAnsi="Verdana" w:cs="Calibri"/>
          <w:color w:val="000000"/>
          <w:sz w:val="18"/>
          <w:szCs w:val="18"/>
        </w:rPr>
        <w:t>Main Contractor</w:t>
      </w:r>
      <w:r w:rsidRPr="00EE5B13">
        <w:rPr>
          <w:rFonts w:ascii="Verdana" w:hAnsi="Verdana" w:cs="Calibri"/>
          <w:color w:val="000000"/>
          <w:sz w:val="18"/>
          <w:szCs w:val="18"/>
        </w:rPr>
        <w:t xml:space="preserve">’s receipt and use thereof will not infringe the IPRs of any third party. </w:t>
      </w:r>
      <w:bookmarkStart w:id="193" w:name="_Hlk24123463"/>
      <w:r w:rsidRPr="00EE5B13">
        <w:rPr>
          <w:rFonts w:ascii="Verdana" w:hAnsi="Verdana" w:cs="Calibri"/>
          <w:color w:val="000000"/>
          <w:sz w:val="18"/>
          <w:szCs w:val="18"/>
        </w:rPr>
        <w:t xml:space="preserve">The </w:t>
      </w:r>
      <w:r w:rsidR="00677A05" w:rsidRPr="00EE5B13">
        <w:rPr>
          <w:rFonts w:ascii="Verdana" w:hAnsi="Verdana" w:cs="Calibri"/>
          <w:color w:val="000000"/>
          <w:sz w:val="18"/>
          <w:szCs w:val="18"/>
        </w:rPr>
        <w:t xml:space="preserve">Sub-Contractor </w:t>
      </w:r>
      <w:r w:rsidRPr="00EE5B13">
        <w:rPr>
          <w:rFonts w:ascii="Verdana" w:hAnsi="Verdana" w:cs="Calibri"/>
          <w:color w:val="000000"/>
          <w:sz w:val="18"/>
          <w:szCs w:val="18"/>
        </w:rPr>
        <w:t xml:space="preserve">shall indemnify </w:t>
      </w:r>
      <w:r w:rsidR="00677A05" w:rsidRPr="00EE5B13">
        <w:rPr>
          <w:rFonts w:ascii="Verdana" w:hAnsi="Verdana" w:cs="Calibri"/>
          <w:color w:val="000000"/>
          <w:sz w:val="18"/>
          <w:szCs w:val="18"/>
        </w:rPr>
        <w:t>Main Contractor</w:t>
      </w:r>
      <w:r w:rsidRPr="00EE5B13">
        <w:rPr>
          <w:rFonts w:ascii="Verdana" w:hAnsi="Verdana" w:cs="Calibri"/>
          <w:color w:val="000000"/>
          <w:sz w:val="18"/>
          <w:szCs w:val="18"/>
        </w:rPr>
        <w:t xml:space="preserve"> in respect of all </w:t>
      </w:r>
      <w:r w:rsidR="00AA0B83" w:rsidRPr="00EE5B13">
        <w:rPr>
          <w:rFonts w:ascii="Verdana" w:hAnsi="Verdana" w:cs="Calibri"/>
          <w:color w:val="000000"/>
          <w:sz w:val="18"/>
          <w:szCs w:val="18"/>
        </w:rPr>
        <w:t>L</w:t>
      </w:r>
      <w:r w:rsidRPr="00EE5B13">
        <w:rPr>
          <w:rFonts w:ascii="Verdana" w:hAnsi="Verdana" w:cs="Calibri"/>
          <w:color w:val="000000"/>
          <w:sz w:val="18"/>
          <w:szCs w:val="18"/>
        </w:rPr>
        <w:t xml:space="preserve">osses sustained by </w:t>
      </w:r>
      <w:r w:rsidR="00677A05" w:rsidRPr="00EE5B13">
        <w:rPr>
          <w:rFonts w:ascii="Verdana" w:hAnsi="Verdana" w:cs="Calibri"/>
          <w:color w:val="000000"/>
          <w:sz w:val="18"/>
          <w:szCs w:val="18"/>
        </w:rPr>
        <w:t>Main Contractor</w:t>
      </w:r>
      <w:r w:rsidRPr="00EE5B13">
        <w:rPr>
          <w:rFonts w:ascii="Verdana" w:hAnsi="Verdana" w:cs="Calibri"/>
          <w:color w:val="000000"/>
          <w:sz w:val="18"/>
          <w:szCs w:val="18"/>
        </w:rPr>
        <w:t xml:space="preserve"> arising out of or in connection with any claim for infringement in connection with the receipt or use by </w:t>
      </w:r>
      <w:r w:rsidR="00677A05" w:rsidRPr="00EE5B13">
        <w:rPr>
          <w:rFonts w:ascii="Verdana" w:hAnsi="Verdana" w:cs="Calibri"/>
          <w:color w:val="000000"/>
          <w:sz w:val="18"/>
          <w:szCs w:val="18"/>
        </w:rPr>
        <w:t>Main Contractor</w:t>
      </w:r>
      <w:r w:rsidRPr="00EE5B13">
        <w:rPr>
          <w:rFonts w:ascii="Verdana" w:hAnsi="Verdana" w:cs="Calibri"/>
          <w:color w:val="000000"/>
          <w:sz w:val="18"/>
          <w:szCs w:val="18"/>
        </w:rPr>
        <w:t xml:space="preserve"> (and/or </w:t>
      </w:r>
      <w:r w:rsidR="00677A05" w:rsidRPr="00EE5B13">
        <w:rPr>
          <w:rFonts w:ascii="Verdana" w:hAnsi="Verdana" w:cs="Calibri"/>
          <w:color w:val="000000"/>
          <w:sz w:val="18"/>
          <w:szCs w:val="18"/>
        </w:rPr>
        <w:t>the Customer</w:t>
      </w:r>
      <w:r w:rsidRPr="00EE5B13">
        <w:rPr>
          <w:rFonts w:ascii="Verdana" w:hAnsi="Verdana" w:cs="Calibri"/>
          <w:color w:val="000000"/>
          <w:sz w:val="18"/>
          <w:szCs w:val="18"/>
        </w:rPr>
        <w:t xml:space="preserve"> and group companies) of any of the S</w:t>
      </w:r>
      <w:r w:rsidR="00677A05" w:rsidRPr="00EE5B13">
        <w:rPr>
          <w:rFonts w:ascii="Verdana" w:hAnsi="Verdana" w:cs="Calibri"/>
          <w:color w:val="000000"/>
          <w:sz w:val="18"/>
          <w:szCs w:val="18"/>
        </w:rPr>
        <w:t>ub-Contract Work</w:t>
      </w:r>
      <w:r w:rsidRPr="00EE5B13">
        <w:rPr>
          <w:rFonts w:ascii="Verdana" w:hAnsi="Verdana" w:cs="Calibri"/>
          <w:color w:val="000000"/>
          <w:sz w:val="18"/>
          <w:szCs w:val="18"/>
        </w:rPr>
        <w:t>, Deliverables, Foreground IPRs and/or Su</w:t>
      </w:r>
      <w:r w:rsidR="00677A05" w:rsidRPr="00EE5B13">
        <w:rPr>
          <w:rFonts w:ascii="Verdana" w:hAnsi="Verdana" w:cs="Calibri"/>
          <w:color w:val="000000"/>
          <w:sz w:val="18"/>
          <w:szCs w:val="18"/>
        </w:rPr>
        <w:t>b-Contractor</w:t>
      </w:r>
      <w:r w:rsidRPr="00EE5B13">
        <w:rPr>
          <w:rFonts w:ascii="Verdana" w:hAnsi="Verdana" w:cs="Calibri"/>
          <w:color w:val="000000"/>
          <w:sz w:val="18"/>
          <w:szCs w:val="18"/>
        </w:rPr>
        <w:t xml:space="preserve"> Licenced Materials. </w:t>
      </w:r>
      <w:r w:rsidR="00677A05" w:rsidRPr="00EE5B13">
        <w:rPr>
          <w:rFonts w:ascii="Verdana" w:hAnsi="Verdana" w:cs="Calibri"/>
          <w:color w:val="000000"/>
          <w:sz w:val="18"/>
          <w:szCs w:val="18"/>
        </w:rPr>
        <w:t>The Main Contractor</w:t>
      </w:r>
      <w:r w:rsidRPr="00EE5B13">
        <w:rPr>
          <w:rFonts w:ascii="Verdana" w:hAnsi="Verdana" w:cs="Calibri"/>
          <w:color w:val="000000"/>
          <w:sz w:val="18"/>
          <w:szCs w:val="18"/>
        </w:rPr>
        <w:t xml:space="preserve"> shall use its reasonable endeavours to mitigate such </w:t>
      </w:r>
      <w:r w:rsidR="00C938B4" w:rsidRPr="00EE5B13">
        <w:rPr>
          <w:rFonts w:ascii="Verdana" w:hAnsi="Verdana" w:cs="Calibri"/>
          <w:color w:val="000000"/>
          <w:sz w:val="18"/>
          <w:szCs w:val="18"/>
        </w:rPr>
        <w:t>L</w:t>
      </w:r>
      <w:r w:rsidRPr="00EE5B13">
        <w:rPr>
          <w:rFonts w:ascii="Verdana" w:hAnsi="Verdana" w:cs="Calibri"/>
          <w:color w:val="000000"/>
          <w:sz w:val="18"/>
          <w:szCs w:val="18"/>
        </w:rPr>
        <w:t>osses.</w:t>
      </w:r>
    </w:p>
    <w:p w14:paraId="52E0D004" w14:textId="77777777" w:rsidR="00D806AF" w:rsidRPr="00EE5B13" w:rsidRDefault="00D806AF" w:rsidP="0035397B">
      <w:pPr>
        <w:pStyle w:val="Heading1"/>
      </w:pPr>
      <w:bookmarkStart w:id="194" w:name="_DV_M108"/>
      <w:bookmarkStart w:id="195" w:name="_Toc256000008"/>
      <w:bookmarkEnd w:id="193"/>
      <w:bookmarkEnd w:id="194"/>
      <w:r w:rsidRPr="00EE5B13">
        <w:lastRenderedPageBreak/>
        <w:t>Data protection</w:t>
      </w:r>
      <w:bookmarkStart w:id="196" w:name="_1487555135-10481345"/>
      <w:bookmarkEnd w:id="195"/>
      <w:bookmarkEnd w:id="196"/>
    </w:p>
    <w:p w14:paraId="1599186D" w14:textId="37F3E28C" w:rsidR="00D806AF" w:rsidRDefault="00D806AF" w:rsidP="002054D2">
      <w:pPr>
        <w:pStyle w:val="Level2Number"/>
        <w:numPr>
          <w:ilvl w:val="1"/>
          <w:numId w:val="13"/>
        </w:numPr>
        <w:ind w:left="709"/>
        <w:rPr>
          <w:rFonts w:ascii="Verdana" w:hAnsi="Verdana" w:cs="Calibri"/>
          <w:color w:val="000000"/>
          <w:sz w:val="18"/>
          <w:szCs w:val="18"/>
        </w:rPr>
      </w:pPr>
      <w:bookmarkStart w:id="197" w:name="_DV_M109"/>
      <w:bookmarkEnd w:id="197"/>
      <w:r w:rsidRPr="00EE5B13">
        <w:rPr>
          <w:rFonts w:ascii="Verdana" w:hAnsi="Verdana" w:cs="Calibri"/>
          <w:color w:val="000000"/>
          <w:sz w:val="18"/>
          <w:szCs w:val="18"/>
        </w:rPr>
        <w:t xml:space="preserve">Each party agrees that, in the performance of their respective obligations under this Agreement, it shall comply with </w:t>
      </w:r>
      <w:r w:rsidR="00352242">
        <w:rPr>
          <w:rFonts w:ascii="Verdana" w:hAnsi="Verdana" w:cs="Calibri"/>
          <w:color w:val="000000"/>
          <w:sz w:val="18"/>
          <w:szCs w:val="18"/>
        </w:rPr>
        <w:t>Applicable Data Protection Legislation</w:t>
      </w:r>
      <w:r w:rsidRPr="00EE5B13">
        <w:rPr>
          <w:rFonts w:ascii="Verdana" w:hAnsi="Verdana" w:cs="Calibri"/>
          <w:color w:val="000000"/>
          <w:sz w:val="18"/>
          <w:szCs w:val="18"/>
        </w:rPr>
        <w:t>.</w:t>
      </w:r>
      <w:bookmarkStart w:id="198" w:name="_1487639308-71761562"/>
      <w:bookmarkEnd w:id="198"/>
      <w:r w:rsidR="00312B7C" w:rsidRPr="00EE5B13">
        <w:rPr>
          <w:rFonts w:ascii="Verdana" w:hAnsi="Verdana" w:cs="Calibri"/>
          <w:color w:val="000000"/>
          <w:sz w:val="18"/>
          <w:szCs w:val="18"/>
        </w:rPr>
        <w:t xml:space="preserve"> </w:t>
      </w:r>
    </w:p>
    <w:p w14:paraId="335D5746" w14:textId="5313D869" w:rsidR="006B27BF" w:rsidRPr="00A758C4" w:rsidRDefault="006B27BF" w:rsidP="002054D2">
      <w:pPr>
        <w:pStyle w:val="Level2Number"/>
        <w:numPr>
          <w:ilvl w:val="1"/>
          <w:numId w:val="13"/>
        </w:numPr>
        <w:ind w:left="709"/>
        <w:rPr>
          <w:rFonts w:ascii="Verdana" w:hAnsi="Verdana" w:cs="Calibri"/>
          <w:color w:val="000000"/>
          <w:sz w:val="18"/>
          <w:szCs w:val="18"/>
        </w:rPr>
      </w:pPr>
      <w:r w:rsidRPr="006B27BF">
        <w:rPr>
          <w:rFonts w:ascii="Verdana" w:hAnsi="Verdana" w:cs="Calibri"/>
          <w:color w:val="000000"/>
          <w:sz w:val="18"/>
          <w:szCs w:val="18"/>
        </w:rPr>
        <w:t xml:space="preserve">To the extent </w:t>
      </w:r>
      <w:r>
        <w:rPr>
          <w:rFonts w:ascii="Verdana" w:hAnsi="Verdana" w:cs="Calibri"/>
          <w:color w:val="000000"/>
          <w:sz w:val="18"/>
          <w:szCs w:val="18"/>
        </w:rPr>
        <w:t xml:space="preserve">that the Sub-Contractor is located </w:t>
      </w:r>
      <w:r w:rsidR="00BC0A39">
        <w:rPr>
          <w:rFonts w:ascii="Verdana" w:hAnsi="Verdana" w:cs="Calibri"/>
          <w:color w:val="000000"/>
          <w:sz w:val="18"/>
          <w:szCs w:val="18"/>
        </w:rPr>
        <w:t xml:space="preserve">in a </w:t>
      </w:r>
      <w:r w:rsidR="006E4AF0">
        <w:rPr>
          <w:rFonts w:ascii="Verdana" w:hAnsi="Verdana" w:cs="Calibri"/>
          <w:color w:val="000000"/>
          <w:sz w:val="18"/>
          <w:szCs w:val="18"/>
        </w:rPr>
        <w:t>Third Country</w:t>
      </w:r>
      <w:r>
        <w:rPr>
          <w:rFonts w:ascii="Verdana" w:hAnsi="Verdana" w:cs="Calibri"/>
          <w:color w:val="000000"/>
          <w:sz w:val="18"/>
          <w:szCs w:val="18"/>
        </w:rPr>
        <w:t xml:space="preserve"> and will process </w:t>
      </w:r>
      <w:r w:rsidRPr="006B27BF">
        <w:rPr>
          <w:rFonts w:ascii="Verdana" w:hAnsi="Verdana" w:cs="Calibri"/>
          <w:color w:val="000000"/>
          <w:sz w:val="18"/>
          <w:szCs w:val="18"/>
        </w:rPr>
        <w:t>Personal Data</w:t>
      </w:r>
      <w:r w:rsidR="006633F6">
        <w:rPr>
          <w:rFonts w:ascii="Verdana" w:hAnsi="Verdana" w:cs="Calibri"/>
          <w:color w:val="000000"/>
          <w:sz w:val="18"/>
          <w:szCs w:val="18"/>
        </w:rPr>
        <w:t xml:space="preserve"> of Main Contractor </w:t>
      </w:r>
      <w:r w:rsidR="0016680C">
        <w:rPr>
          <w:rFonts w:ascii="Verdana" w:hAnsi="Verdana" w:cs="Calibri"/>
          <w:color w:val="000000"/>
          <w:sz w:val="18"/>
          <w:szCs w:val="18"/>
        </w:rPr>
        <w:t xml:space="preserve">or Main Contractor’s Customer’s </w:t>
      </w:r>
      <w:r>
        <w:rPr>
          <w:rFonts w:ascii="Verdana" w:hAnsi="Verdana" w:cs="Calibri"/>
          <w:color w:val="000000"/>
          <w:sz w:val="18"/>
          <w:szCs w:val="18"/>
        </w:rPr>
        <w:t>the parties shall</w:t>
      </w:r>
      <w:r w:rsidR="00A758C4">
        <w:rPr>
          <w:rFonts w:ascii="Verdana" w:hAnsi="Verdana" w:cs="Calibri"/>
          <w:color w:val="000000"/>
          <w:sz w:val="18"/>
          <w:szCs w:val="18"/>
        </w:rPr>
        <w:t xml:space="preserve"> </w:t>
      </w:r>
      <w:r w:rsidR="0031241F" w:rsidRPr="00A758C4">
        <w:rPr>
          <w:rFonts w:ascii="Verdana" w:hAnsi="Verdana" w:cs="Calibri"/>
          <w:color w:val="000000"/>
          <w:sz w:val="18"/>
          <w:szCs w:val="18"/>
        </w:rPr>
        <w:t xml:space="preserve">enter into </w:t>
      </w:r>
      <w:r w:rsidRPr="00A758C4">
        <w:rPr>
          <w:rFonts w:ascii="Verdana" w:hAnsi="Verdana" w:cs="Calibri"/>
          <w:color w:val="000000"/>
          <w:sz w:val="18"/>
          <w:szCs w:val="18"/>
        </w:rPr>
        <w:t xml:space="preserve">Standard Contractual Clauses for international data transfers as may be adopted by the European Commission and/or competent data protection authorities including the UK Addendum to the Standard Contractual Clauses for international data transfers (as set out in </w:t>
      </w:r>
      <w:r w:rsidR="00B42EA7" w:rsidRPr="00A758C4">
        <w:rPr>
          <w:rFonts w:ascii="Verdana" w:hAnsi="Verdana" w:cs="Calibri"/>
          <w:color w:val="000000"/>
          <w:sz w:val="18"/>
          <w:szCs w:val="18"/>
        </w:rPr>
        <w:t xml:space="preserve">Schedule </w:t>
      </w:r>
      <w:r w:rsidR="00386B46" w:rsidRPr="00A758C4">
        <w:rPr>
          <w:rFonts w:ascii="Verdana" w:hAnsi="Verdana" w:cs="Calibri"/>
          <w:color w:val="000000"/>
          <w:sz w:val="18"/>
          <w:szCs w:val="18"/>
        </w:rPr>
        <w:t>4</w:t>
      </w:r>
      <w:r w:rsidRPr="00A758C4">
        <w:rPr>
          <w:rFonts w:ascii="Verdana" w:hAnsi="Verdana" w:cs="Calibri"/>
          <w:color w:val="000000"/>
          <w:sz w:val="18"/>
          <w:szCs w:val="18"/>
        </w:rPr>
        <w:t>)</w:t>
      </w:r>
      <w:r w:rsidR="001965E0" w:rsidRPr="00A758C4">
        <w:rPr>
          <w:rFonts w:ascii="Verdana" w:hAnsi="Verdana" w:cs="Calibri"/>
          <w:color w:val="000000"/>
          <w:sz w:val="18"/>
          <w:szCs w:val="18"/>
        </w:rPr>
        <w:t>.</w:t>
      </w:r>
      <w:r w:rsidRPr="00A758C4">
        <w:rPr>
          <w:rFonts w:ascii="Verdana" w:hAnsi="Verdana" w:cs="Calibri"/>
          <w:color w:val="000000"/>
          <w:sz w:val="18"/>
          <w:szCs w:val="18"/>
        </w:rPr>
        <w:t xml:space="preserve"> </w:t>
      </w:r>
    </w:p>
    <w:p w14:paraId="77887A66" w14:textId="77777777" w:rsidR="00316C0F" w:rsidRDefault="00861814" w:rsidP="00386B46">
      <w:pPr>
        <w:pStyle w:val="Level2Number"/>
        <w:numPr>
          <w:ilvl w:val="0"/>
          <w:numId w:val="0"/>
        </w:numPr>
        <w:ind w:left="720" w:hanging="720"/>
        <w:rPr>
          <w:rFonts w:ascii="Verdana" w:hAnsi="Verdana" w:cs="Calibri"/>
          <w:iCs/>
          <w:color w:val="000000"/>
          <w:sz w:val="18"/>
          <w:szCs w:val="18"/>
        </w:rPr>
      </w:pPr>
      <w:r w:rsidRPr="003A4684">
        <w:rPr>
          <w:rFonts w:ascii="Verdana" w:hAnsi="Verdana" w:cs="Calibri"/>
          <w:iCs/>
          <w:color w:val="000000"/>
          <w:sz w:val="18"/>
          <w:szCs w:val="18"/>
        </w:rPr>
        <w:t>9.3</w:t>
      </w:r>
      <w:r w:rsidRPr="003A4684">
        <w:rPr>
          <w:rFonts w:ascii="Verdana" w:hAnsi="Verdana" w:cs="Calibri"/>
          <w:iCs/>
          <w:color w:val="000000"/>
          <w:sz w:val="18"/>
          <w:szCs w:val="18"/>
        </w:rPr>
        <w:tab/>
        <w:t>Both parties hereto are informed that contact Personal Data of their representatives, employees and contractors may be collected and processed by the other party for the sole purpose of the management of the contractual relationship defined under this Agreement and not per se in relation to the performance of the Agreement</w:t>
      </w:r>
      <w:r w:rsidR="00B44F74" w:rsidRPr="003A4684">
        <w:rPr>
          <w:rFonts w:ascii="Verdana" w:hAnsi="Verdana" w:cs="Calibri"/>
          <w:iCs/>
          <w:color w:val="000000"/>
          <w:sz w:val="18"/>
          <w:szCs w:val="18"/>
        </w:rPr>
        <w:t>.</w:t>
      </w:r>
    </w:p>
    <w:p w14:paraId="64ACF01A" w14:textId="2995EBEC" w:rsidR="00B44F74" w:rsidRPr="003A4684" w:rsidRDefault="00B44F74" w:rsidP="00386B46">
      <w:pPr>
        <w:pStyle w:val="Level2Number"/>
        <w:numPr>
          <w:ilvl w:val="0"/>
          <w:numId w:val="0"/>
        </w:numPr>
        <w:ind w:left="720" w:hanging="720"/>
        <w:rPr>
          <w:rFonts w:ascii="Verdana" w:hAnsi="Verdana" w:cs="Calibri"/>
          <w:iCs/>
          <w:color w:val="000000"/>
          <w:sz w:val="18"/>
          <w:szCs w:val="18"/>
        </w:rPr>
      </w:pPr>
      <w:r w:rsidRPr="003A4684">
        <w:rPr>
          <w:rFonts w:ascii="Verdana" w:hAnsi="Verdana" w:cs="Calibri"/>
          <w:iCs/>
          <w:color w:val="000000"/>
          <w:sz w:val="18"/>
          <w:szCs w:val="18"/>
        </w:rPr>
        <w:t>9.4</w:t>
      </w:r>
      <w:r w:rsidRPr="003A4684">
        <w:rPr>
          <w:rFonts w:ascii="Verdana" w:hAnsi="Verdana" w:cs="Calibri"/>
          <w:iCs/>
          <w:color w:val="000000"/>
          <w:sz w:val="18"/>
          <w:szCs w:val="18"/>
        </w:rPr>
        <w:tab/>
      </w:r>
      <w:r w:rsidR="007D5876" w:rsidRPr="003A4684">
        <w:rPr>
          <w:rFonts w:ascii="Verdana" w:hAnsi="Verdana" w:cs="Calibri"/>
          <w:iCs/>
          <w:color w:val="000000"/>
          <w:sz w:val="18"/>
          <w:szCs w:val="18"/>
        </w:rPr>
        <w:t xml:space="preserve">Such processing activities outlined in </w:t>
      </w:r>
      <w:r w:rsidR="004D5DF2" w:rsidRPr="003A4684">
        <w:rPr>
          <w:rFonts w:ascii="Verdana" w:hAnsi="Verdana" w:cs="Calibri"/>
          <w:iCs/>
          <w:color w:val="000000"/>
          <w:sz w:val="18"/>
          <w:szCs w:val="18"/>
        </w:rPr>
        <w:t>clause</w:t>
      </w:r>
      <w:r w:rsidR="007D5876" w:rsidRPr="003A4684">
        <w:rPr>
          <w:rFonts w:ascii="Verdana" w:hAnsi="Verdana" w:cs="Calibri"/>
          <w:iCs/>
          <w:color w:val="000000"/>
          <w:sz w:val="18"/>
          <w:szCs w:val="18"/>
        </w:rPr>
        <w:t xml:space="preserve"> </w:t>
      </w:r>
      <w:r w:rsidR="004D5DF2" w:rsidRPr="003A4684">
        <w:rPr>
          <w:rFonts w:ascii="Verdana" w:hAnsi="Verdana" w:cs="Calibri"/>
          <w:iCs/>
          <w:color w:val="000000"/>
          <w:sz w:val="18"/>
          <w:szCs w:val="18"/>
        </w:rPr>
        <w:t>9.3</w:t>
      </w:r>
      <w:r w:rsidR="007D5876" w:rsidRPr="003A4684">
        <w:rPr>
          <w:rFonts w:ascii="Verdana" w:hAnsi="Verdana" w:cs="Calibri"/>
          <w:iCs/>
          <w:color w:val="000000"/>
          <w:sz w:val="18"/>
          <w:szCs w:val="18"/>
        </w:rPr>
        <w:t xml:space="preserve"> shall be strictly restricted for contacting the representatives, employees and contractors of the other party for contacting and billing purposes </w:t>
      </w:r>
      <w:proofErr w:type="gramStart"/>
      <w:r w:rsidR="007D5876" w:rsidRPr="003A4684">
        <w:rPr>
          <w:rFonts w:ascii="Verdana" w:hAnsi="Verdana" w:cs="Calibri"/>
          <w:iCs/>
          <w:color w:val="000000"/>
          <w:sz w:val="18"/>
          <w:szCs w:val="18"/>
        </w:rPr>
        <w:t>as a result of</w:t>
      </w:r>
      <w:proofErr w:type="gramEnd"/>
      <w:r w:rsidR="007D5876" w:rsidRPr="003A4684">
        <w:rPr>
          <w:rFonts w:ascii="Verdana" w:hAnsi="Verdana" w:cs="Calibri"/>
          <w:iCs/>
          <w:color w:val="000000"/>
          <w:sz w:val="18"/>
          <w:szCs w:val="18"/>
        </w:rPr>
        <w:t xml:space="preserve"> the contractual relationship. The contact Personal Data shall not be processed for any other purposes and</w:t>
      </w:r>
      <w:proofErr w:type="gramStart"/>
      <w:r w:rsidR="007D5876" w:rsidRPr="003A4684">
        <w:rPr>
          <w:rFonts w:ascii="Verdana" w:hAnsi="Verdana" w:cs="Calibri"/>
          <w:iCs/>
          <w:color w:val="000000"/>
          <w:sz w:val="18"/>
          <w:szCs w:val="18"/>
        </w:rPr>
        <w:t>, in particular, shall</w:t>
      </w:r>
      <w:proofErr w:type="gramEnd"/>
      <w:r w:rsidR="007D5876" w:rsidRPr="003A4684">
        <w:rPr>
          <w:rFonts w:ascii="Verdana" w:hAnsi="Verdana" w:cs="Calibri"/>
          <w:iCs/>
          <w:color w:val="000000"/>
          <w:sz w:val="18"/>
          <w:szCs w:val="18"/>
        </w:rPr>
        <w:t xml:space="preserve"> not be used for marketing purposes unrelated to the main purpose unless expressly permitted by Main Contractor</w:t>
      </w:r>
      <w:r w:rsidR="004D5DF2" w:rsidRPr="003A4684">
        <w:rPr>
          <w:rFonts w:ascii="Verdana" w:hAnsi="Verdana" w:cs="Calibri"/>
          <w:iCs/>
          <w:color w:val="000000"/>
          <w:sz w:val="18"/>
          <w:szCs w:val="18"/>
        </w:rPr>
        <w:t>.</w:t>
      </w:r>
    </w:p>
    <w:p w14:paraId="2B1E8DD2" w14:textId="057B8F31" w:rsidR="004D5DF2" w:rsidRPr="003A4684" w:rsidRDefault="004D5DF2" w:rsidP="00386B46">
      <w:pPr>
        <w:pStyle w:val="Level2Number"/>
        <w:numPr>
          <w:ilvl w:val="0"/>
          <w:numId w:val="0"/>
        </w:numPr>
        <w:ind w:left="720" w:hanging="720"/>
        <w:rPr>
          <w:rFonts w:ascii="Verdana" w:hAnsi="Verdana" w:cs="Calibri"/>
          <w:color w:val="000000"/>
          <w:sz w:val="18"/>
          <w:szCs w:val="18"/>
        </w:rPr>
      </w:pPr>
      <w:r w:rsidRPr="003A4684">
        <w:rPr>
          <w:rFonts w:ascii="Verdana" w:hAnsi="Verdana" w:cs="Calibri"/>
          <w:iCs/>
          <w:color w:val="000000"/>
          <w:sz w:val="18"/>
          <w:szCs w:val="18"/>
        </w:rPr>
        <w:t>9.5</w:t>
      </w:r>
      <w:r w:rsidRPr="003A4684">
        <w:rPr>
          <w:rFonts w:ascii="Verdana" w:hAnsi="Verdana" w:cs="Calibri"/>
          <w:iCs/>
          <w:color w:val="000000"/>
          <w:sz w:val="18"/>
          <w:szCs w:val="18"/>
        </w:rPr>
        <w:tab/>
      </w:r>
      <w:r w:rsidR="00811676" w:rsidRPr="003A4684">
        <w:rPr>
          <w:rFonts w:ascii="Verdana" w:hAnsi="Verdana" w:cs="Calibri"/>
          <w:color w:val="000000"/>
          <w:sz w:val="18"/>
          <w:szCs w:val="18"/>
        </w:rPr>
        <w:t xml:space="preserve">The parties therefore expressly agree that each of them acts as Data Controller for the processing of the Personal Data collected and processed for the management of the contractual relationship as defined above in </w:t>
      </w:r>
      <w:r w:rsidR="00A474E9" w:rsidRPr="003A4684">
        <w:rPr>
          <w:rFonts w:ascii="Verdana" w:hAnsi="Verdana" w:cs="Calibri"/>
          <w:color w:val="000000"/>
          <w:sz w:val="18"/>
          <w:szCs w:val="18"/>
        </w:rPr>
        <w:t>clauses</w:t>
      </w:r>
      <w:r w:rsidR="00811676" w:rsidRPr="003A4684">
        <w:rPr>
          <w:rFonts w:ascii="Verdana" w:hAnsi="Verdana" w:cs="Calibri"/>
          <w:color w:val="000000"/>
          <w:sz w:val="18"/>
          <w:szCs w:val="18"/>
        </w:rPr>
        <w:t xml:space="preserve"> </w:t>
      </w:r>
      <w:r w:rsidR="00A474E9" w:rsidRPr="003A4684">
        <w:rPr>
          <w:rFonts w:ascii="Verdana" w:hAnsi="Verdana" w:cs="Calibri"/>
          <w:color w:val="000000"/>
          <w:sz w:val="18"/>
          <w:szCs w:val="18"/>
        </w:rPr>
        <w:t>9.3</w:t>
      </w:r>
      <w:r w:rsidR="00811676" w:rsidRPr="003A4684">
        <w:rPr>
          <w:rFonts w:ascii="Verdana" w:hAnsi="Verdana" w:cs="Calibri"/>
          <w:color w:val="000000"/>
          <w:sz w:val="18"/>
          <w:szCs w:val="18"/>
        </w:rPr>
        <w:t xml:space="preserve"> and </w:t>
      </w:r>
      <w:r w:rsidR="00A474E9" w:rsidRPr="003A4684">
        <w:rPr>
          <w:rFonts w:ascii="Verdana" w:hAnsi="Verdana" w:cs="Calibri"/>
          <w:color w:val="000000"/>
          <w:sz w:val="18"/>
          <w:szCs w:val="18"/>
        </w:rPr>
        <w:t>9.4</w:t>
      </w:r>
      <w:r w:rsidR="00811676" w:rsidRPr="003A4684">
        <w:rPr>
          <w:rFonts w:ascii="Verdana" w:hAnsi="Verdana" w:cs="Calibri"/>
          <w:color w:val="000000"/>
          <w:sz w:val="18"/>
          <w:szCs w:val="18"/>
        </w:rPr>
        <w:t>. In this regard, the parties commit to comply with Applicable Data Protection Legislation.</w:t>
      </w:r>
    </w:p>
    <w:p w14:paraId="6C53BC94" w14:textId="728D7803" w:rsidR="00811676" w:rsidRPr="003A4684" w:rsidRDefault="00811676" w:rsidP="00386B46">
      <w:pPr>
        <w:pStyle w:val="Level2Number"/>
        <w:numPr>
          <w:ilvl w:val="0"/>
          <w:numId w:val="0"/>
        </w:numPr>
        <w:ind w:left="720" w:hanging="720"/>
        <w:rPr>
          <w:rFonts w:ascii="Verdana" w:hAnsi="Verdana" w:cs="Calibri"/>
          <w:color w:val="000000"/>
          <w:sz w:val="18"/>
          <w:szCs w:val="18"/>
        </w:rPr>
      </w:pPr>
      <w:r w:rsidRPr="003A4684">
        <w:rPr>
          <w:rFonts w:ascii="Verdana" w:hAnsi="Verdana" w:cs="Calibri"/>
          <w:color w:val="000000"/>
          <w:sz w:val="18"/>
          <w:szCs w:val="18"/>
        </w:rPr>
        <w:t>9.6</w:t>
      </w:r>
      <w:r w:rsidRPr="003A4684">
        <w:rPr>
          <w:rFonts w:ascii="Verdana" w:hAnsi="Verdana" w:cs="Calibri"/>
          <w:color w:val="000000"/>
          <w:sz w:val="18"/>
          <w:szCs w:val="18"/>
        </w:rPr>
        <w:tab/>
      </w:r>
      <w:commentRangeStart w:id="199"/>
      <w:r w:rsidR="00E17D03" w:rsidRPr="003A4684">
        <w:rPr>
          <w:rFonts w:ascii="Verdana" w:hAnsi="Verdana" w:cs="Calibri"/>
          <w:color w:val="000000"/>
          <w:sz w:val="18"/>
          <w:szCs w:val="18"/>
        </w:rPr>
        <w:t>Where, the Main Contractor acts as Data Processor (on behalf of Main Contractor’s Customer) and the Sub-Contractor acts as Main Contractor’s Sub-Processor, and where the Main Contractor’s Customer requires Main Contractor to agree to certain (flow down or other) terms in relation to the Processing of the Personal Data, such applicable terms in the Main Contract i.e. Appendix A of the relevant Statement of Work shall apply to the Sub-Processor and such terms shall include the Main Contractor’s Customer</w:t>
      </w:r>
      <w:r w:rsidR="00AF3C6B">
        <w:rPr>
          <w:rFonts w:ascii="Verdana" w:hAnsi="Verdana" w:cs="Calibri"/>
          <w:color w:val="000000"/>
          <w:sz w:val="18"/>
          <w:szCs w:val="18"/>
        </w:rPr>
        <w:t>’s</w:t>
      </w:r>
      <w:r w:rsidR="00E17D03" w:rsidRPr="003A4684">
        <w:rPr>
          <w:rFonts w:ascii="Verdana" w:hAnsi="Verdana" w:cs="Calibri"/>
          <w:color w:val="000000"/>
          <w:sz w:val="18"/>
          <w:szCs w:val="18"/>
        </w:rPr>
        <w:t xml:space="preserve"> instructions</w:t>
      </w:r>
      <w:r w:rsidR="00851CF7" w:rsidRPr="003A4684">
        <w:rPr>
          <w:rFonts w:ascii="Verdana" w:hAnsi="Verdana" w:cs="Calibri"/>
          <w:color w:val="000000"/>
          <w:sz w:val="18"/>
          <w:szCs w:val="18"/>
        </w:rPr>
        <w:t>.</w:t>
      </w:r>
      <w:commentRangeEnd w:id="199"/>
      <w:r w:rsidR="000E6355">
        <w:rPr>
          <w:rStyle w:val="CommentReference"/>
        </w:rPr>
        <w:commentReference w:id="199"/>
      </w:r>
    </w:p>
    <w:p w14:paraId="2D4AC173" w14:textId="2D682A93" w:rsidR="00D806AF" w:rsidRPr="00EE5B13" w:rsidRDefault="00D806AF" w:rsidP="0035397B">
      <w:pPr>
        <w:pStyle w:val="Heading1"/>
      </w:pPr>
      <w:bookmarkStart w:id="200" w:name="_DV_M110"/>
      <w:bookmarkStart w:id="201" w:name="_Toc256000009"/>
      <w:bookmarkEnd w:id="200"/>
      <w:commentRangeStart w:id="202"/>
      <w:r w:rsidRPr="00EE5B13">
        <w:t>Limitation of liability</w:t>
      </w:r>
      <w:bookmarkStart w:id="203" w:name="_9e42d533-8952-48d5-b910-34a00b8d5bd1"/>
      <w:bookmarkEnd w:id="201"/>
      <w:bookmarkEnd w:id="203"/>
      <w:commentRangeEnd w:id="202"/>
      <w:r w:rsidR="000E6355">
        <w:rPr>
          <w:rStyle w:val="CommentReference"/>
          <w:bCs w:val="0"/>
          <w:color w:val="auto"/>
        </w:rPr>
        <w:commentReference w:id="202"/>
      </w:r>
    </w:p>
    <w:p w14:paraId="27EC26EE" w14:textId="347174CC" w:rsidR="00D806AF" w:rsidRPr="00EE5B13" w:rsidRDefault="00D806AF" w:rsidP="002054D2">
      <w:pPr>
        <w:pStyle w:val="Level2Number"/>
        <w:numPr>
          <w:ilvl w:val="1"/>
          <w:numId w:val="13"/>
        </w:numPr>
        <w:ind w:left="709"/>
        <w:rPr>
          <w:rFonts w:ascii="Verdana" w:hAnsi="Verdana" w:cs="Calibri"/>
          <w:color w:val="000000"/>
          <w:sz w:val="18"/>
          <w:szCs w:val="18"/>
        </w:rPr>
      </w:pPr>
      <w:bookmarkStart w:id="204" w:name="_DV_M111"/>
      <w:bookmarkEnd w:id="204"/>
      <w:r w:rsidRPr="00EE5B13">
        <w:rPr>
          <w:rFonts w:ascii="Verdana" w:hAnsi="Verdana" w:cs="Calibri"/>
          <w:color w:val="000000"/>
          <w:sz w:val="18"/>
          <w:szCs w:val="18"/>
        </w:rPr>
        <w:t>The extent of the parties’ liability under or in connection with this Agreement</w:t>
      </w:r>
      <w:r w:rsidR="002622AC" w:rsidRPr="00EE5B13">
        <w:rPr>
          <w:rFonts w:ascii="Verdana" w:hAnsi="Verdana" w:cs="Calibri"/>
          <w:color w:val="000000"/>
          <w:sz w:val="18"/>
          <w:szCs w:val="18"/>
        </w:rPr>
        <w:t xml:space="preserve"> and </w:t>
      </w:r>
      <w:r w:rsidR="008143C4" w:rsidRPr="00EE5B13">
        <w:rPr>
          <w:rFonts w:ascii="Verdana" w:hAnsi="Verdana" w:cs="Calibri"/>
          <w:color w:val="000000"/>
          <w:sz w:val="18"/>
          <w:szCs w:val="18"/>
        </w:rPr>
        <w:t xml:space="preserve">any </w:t>
      </w:r>
      <w:r w:rsidR="002622AC" w:rsidRPr="00EE5B13">
        <w:rPr>
          <w:rFonts w:ascii="Verdana" w:hAnsi="Verdana" w:cs="Calibri"/>
          <w:color w:val="000000"/>
          <w:sz w:val="18"/>
          <w:szCs w:val="18"/>
        </w:rPr>
        <w:t>Statement of Work</w:t>
      </w:r>
      <w:r w:rsidRPr="00EE5B13">
        <w:rPr>
          <w:rFonts w:ascii="Verdana" w:hAnsi="Verdana" w:cs="Calibri"/>
          <w:color w:val="000000"/>
          <w:sz w:val="18"/>
          <w:szCs w:val="18"/>
        </w:rPr>
        <w:t xml:space="preserve"> (regardless of whether such liability arises in tort, contract or in any other way and </w:t>
      </w:r>
      <w:proofErr w:type="gramStart"/>
      <w:r w:rsidRPr="00EE5B13">
        <w:rPr>
          <w:rFonts w:ascii="Verdana" w:hAnsi="Verdana" w:cs="Calibri"/>
          <w:color w:val="000000"/>
          <w:sz w:val="18"/>
          <w:szCs w:val="18"/>
        </w:rPr>
        <w:t>whether or not</w:t>
      </w:r>
      <w:proofErr w:type="gramEnd"/>
      <w:r w:rsidRPr="00EE5B13">
        <w:rPr>
          <w:rFonts w:ascii="Verdana" w:hAnsi="Verdana" w:cs="Calibri"/>
          <w:color w:val="000000"/>
          <w:sz w:val="18"/>
          <w:szCs w:val="18"/>
        </w:rPr>
        <w:t xml:space="preserve"> caused by negligence or misrepresentation) shall be as set out in this clause 10</w:t>
      </w:r>
      <w:r w:rsidR="002D14FD" w:rsidRPr="00EE5B13">
        <w:rPr>
          <w:rFonts w:ascii="Verdana" w:hAnsi="Verdana" w:cs="Calibri"/>
          <w:color w:val="000000"/>
          <w:sz w:val="18"/>
          <w:szCs w:val="18"/>
        </w:rPr>
        <w:t>, unless amended in the relevant Statement of Work</w:t>
      </w:r>
      <w:r w:rsidRPr="00EE5B13">
        <w:rPr>
          <w:rFonts w:ascii="Verdana" w:hAnsi="Verdana" w:cs="Calibri"/>
          <w:color w:val="000000"/>
          <w:sz w:val="18"/>
          <w:szCs w:val="18"/>
        </w:rPr>
        <w:t>.</w:t>
      </w:r>
      <w:bookmarkStart w:id="205" w:name="_4cc4a530-381b-46b3-bfdd-aefaa8e5c99c"/>
      <w:bookmarkEnd w:id="205"/>
    </w:p>
    <w:p w14:paraId="299E3D3F" w14:textId="77777777" w:rsidR="00D806AF" w:rsidRPr="00EE5B13" w:rsidRDefault="00D806AF" w:rsidP="002054D2">
      <w:pPr>
        <w:pStyle w:val="Level2Number"/>
        <w:numPr>
          <w:ilvl w:val="1"/>
          <w:numId w:val="13"/>
        </w:numPr>
        <w:ind w:left="709"/>
        <w:rPr>
          <w:rFonts w:ascii="Verdana" w:hAnsi="Verdana" w:cs="Calibri"/>
          <w:color w:val="000000"/>
          <w:sz w:val="18"/>
          <w:szCs w:val="18"/>
        </w:rPr>
      </w:pPr>
      <w:bookmarkStart w:id="206" w:name="_DV_M112"/>
      <w:bookmarkEnd w:id="206"/>
      <w:r w:rsidRPr="00EE5B13">
        <w:rPr>
          <w:rFonts w:ascii="Verdana" w:hAnsi="Verdana" w:cs="Calibri"/>
          <w:color w:val="000000"/>
          <w:sz w:val="18"/>
          <w:szCs w:val="18"/>
        </w:rPr>
        <w:t xml:space="preserve">The parties agree that the limitations in this clause 10 are reasonable given each party’s respective commercial positions and their ability to obtain insurance in respect of the risks arising under or in connection with </w:t>
      </w:r>
      <w:r w:rsidR="002622AC" w:rsidRPr="00EE5B13">
        <w:rPr>
          <w:rFonts w:ascii="Verdana" w:hAnsi="Verdana" w:cs="Calibri"/>
          <w:color w:val="000000"/>
          <w:sz w:val="18"/>
          <w:szCs w:val="18"/>
        </w:rPr>
        <w:t>a Statement of Work</w:t>
      </w:r>
      <w:r w:rsidRPr="00EE5B13">
        <w:rPr>
          <w:rFonts w:ascii="Verdana" w:hAnsi="Verdana" w:cs="Calibri"/>
          <w:color w:val="000000"/>
          <w:sz w:val="18"/>
          <w:szCs w:val="18"/>
        </w:rPr>
        <w:t>.</w:t>
      </w:r>
      <w:bookmarkStart w:id="207" w:name="_33b744e9-c9c0-41f8-b355-13fdb6c984eb"/>
      <w:bookmarkEnd w:id="207"/>
    </w:p>
    <w:p w14:paraId="36A069FC" w14:textId="5DBE00F5" w:rsidR="00D806AF" w:rsidRPr="00EE5B13" w:rsidRDefault="00D806AF" w:rsidP="002054D2">
      <w:pPr>
        <w:pStyle w:val="Level2Number"/>
        <w:numPr>
          <w:ilvl w:val="1"/>
          <w:numId w:val="13"/>
        </w:numPr>
        <w:ind w:left="709"/>
        <w:rPr>
          <w:rFonts w:ascii="Verdana" w:hAnsi="Verdana" w:cs="Calibri"/>
          <w:color w:val="000000"/>
          <w:sz w:val="18"/>
          <w:szCs w:val="18"/>
        </w:rPr>
      </w:pPr>
      <w:bookmarkStart w:id="208" w:name="_DV_M113"/>
      <w:bookmarkEnd w:id="208"/>
      <w:r w:rsidRPr="00EE5B13">
        <w:rPr>
          <w:rFonts w:ascii="Verdana" w:hAnsi="Verdana" w:cs="Calibri"/>
          <w:color w:val="000000"/>
          <w:sz w:val="18"/>
          <w:szCs w:val="18"/>
        </w:rPr>
        <w:t xml:space="preserve">Subject to clause </w:t>
      </w:r>
      <w:r w:rsidR="00977C8C" w:rsidRPr="00EE5B13">
        <w:rPr>
          <w:rFonts w:ascii="Verdana" w:hAnsi="Verdana" w:cs="Calibri"/>
          <w:color w:val="000000"/>
          <w:sz w:val="18"/>
          <w:szCs w:val="18"/>
        </w:rPr>
        <w:t>10.</w:t>
      </w:r>
      <w:r w:rsidR="005E09DC" w:rsidRPr="00EE5B13">
        <w:rPr>
          <w:rFonts w:ascii="Verdana" w:hAnsi="Verdana" w:cs="Calibri"/>
          <w:color w:val="000000"/>
          <w:sz w:val="18"/>
          <w:szCs w:val="18"/>
        </w:rPr>
        <w:t>7</w:t>
      </w:r>
      <w:r w:rsidRPr="00EE5B13">
        <w:rPr>
          <w:rFonts w:ascii="Verdana" w:hAnsi="Verdana" w:cs="Calibri"/>
          <w:color w:val="000000"/>
          <w:sz w:val="18"/>
          <w:szCs w:val="18"/>
        </w:rPr>
        <w:t>, the</w:t>
      </w:r>
      <w:r w:rsidR="00BB2F99">
        <w:rPr>
          <w:rFonts w:ascii="Verdana" w:hAnsi="Verdana" w:cs="Calibri"/>
          <w:color w:val="000000"/>
          <w:sz w:val="18"/>
          <w:szCs w:val="18"/>
        </w:rPr>
        <w:t xml:space="preserve"> aggregate</w:t>
      </w:r>
      <w:r w:rsidRPr="00EE5B13">
        <w:rPr>
          <w:rFonts w:ascii="Verdana" w:hAnsi="Verdana" w:cs="Calibri"/>
          <w:color w:val="000000"/>
          <w:sz w:val="18"/>
          <w:szCs w:val="18"/>
        </w:rPr>
        <w:t xml:space="preserve"> liability of</w:t>
      </w:r>
      <w:r w:rsidR="005E09DC" w:rsidRPr="00EE5B13">
        <w:rPr>
          <w:rFonts w:ascii="Verdana" w:hAnsi="Verdana" w:cs="Calibri"/>
          <w:color w:val="000000"/>
          <w:sz w:val="18"/>
          <w:szCs w:val="18"/>
        </w:rPr>
        <w:t>:</w:t>
      </w:r>
      <w:bookmarkStart w:id="209" w:name="_4ee7648f-dd35-48c0-a8de-e5f6ecf5753f"/>
      <w:bookmarkEnd w:id="209"/>
    </w:p>
    <w:p w14:paraId="430EC90E" w14:textId="77777777" w:rsidR="00A61324" w:rsidRPr="00EE5B13" w:rsidRDefault="00D806AF" w:rsidP="002054D2">
      <w:pPr>
        <w:pStyle w:val="Level3Number"/>
        <w:numPr>
          <w:ilvl w:val="2"/>
          <w:numId w:val="13"/>
        </w:numPr>
        <w:ind w:left="1418"/>
        <w:rPr>
          <w:rFonts w:ascii="Verdana" w:hAnsi="Verdana" w:cs="Calibri"/>
          <w:color w:val="000000"/>
          <w:sz w:val="18"/>
          <w:szCs w:val="18"/>
        </w:rPr>
      </w:pPr>
      <w:bookmarkStart w:id="210" w:name="_DV_M114"/>
      <w:bookmarkEnd w:id="210"/>
      <w:r w:rsidRPr="00EE5B13">
        <w:rPr>
          <w:rFonts w:ascii="Verdana" w:hAnsi="Verdana" w:cs="Calibri"/>
          <w:color w:val="000000"/>
          <w:sz w:val="18"/>
          <w:szCs w:val="18"/>
        </w:rPr>
        <w:lastRenderedPageBreak/>
        <w:t>the Sub-Contractor to the Main Contractor</w:t>
      </w:r>
      <w:r w:rsidR="00A61324" w:rsidRPr="00EE5B13">
        <w:rPr>
          <w:rFonts w:ascii="Verdana" w:hAnsi="Verdana" w:cs="Calibri"/>
          <w:color w:val="000000"/>
          <w:sz w:val="18"/>
          <w:szCs w:val="18"/>
        </w:rPr>
        <w:t xml:space="preserve"> under this Agreement and all Statements of Work</w:t>
      </w:r>
      <w:r w:rsidRPr="00EE5B13">
        <w:rPr>
          <w:rFonts w:ascii="Verdana" w:hAnsi="Verdana" w:cs="Calibri"/>
          <w:color w:val="000000"/>
          <w:sz w:val="18"/>
          <w:szCs w:val="18"/>
        </w:rPr>
        <w:t xml:space="preserve">, </w:t>
      </w:r>
      <w:r w:rsidR="00A61324" w:rsidRPr="00EE5B13">
        <w:rPr>
          <w:rFonts w:ascii="Verdana" w:hAnsi="Verdana" w:cs="Calibri"/>
          <w:color w:val="000000"/>
          <w:sz w:val="18"/>
          <w:szCs w:val="18"/>
        </w:rPr>
        <w:t>(whether in contract, tort (including negligence), breach of statutory duty or otherwise) for loss or damage to the property of the other Party caused by its negligence shall not exceed £5,000,000 (five million pounds sterling) for any one occasion;</w:t>
      </w:r>
      <w:r w:rsidR="00977C8C" w:rsidRPr="00EE5B13">
        <w:rPr>
          <w:rFonts w:ascii="Verdana" w:hAnsi="Verdana" w:cs="Calibri"/>
          <w:color w:val="000000"/>
          <w:sz w:val="18"/>
          <w:szCs w:val="18"/>
        </w:rPr>
        <w:t xml:space="preserve"> </w:t>
      </w:r>
      <w:bookmarkStart w:id="211" w:name="_DV_M115"/>
      <w:bookmarkEnd w:id="211"/>
      <w:r w:rsidR="00977C8C" w:rsidRPr="00EE5B13">
        <w:rPr>
          <w:rFonts w:ascii="Verdana" w:hAnsi="Verdana" w:cs="Calibri"/>
          <w:color w:val="000000"/>
          <w:sz w:val="18"/>
          <w:szCs w:val="18"/>
        </w:rPr>
        <w:t>and</w:t>
      </w:r>
    </w:p>
    <w:p w14:paraId="2F4613E0" w14:textId="546C3308" w:rsidR="00D806AF" w:rsidRPr="00EE5B13" w:rsidRDefault="00D806AF" w:rsidP="002054D2">
      <w:pPr>
        <w:pStyle w:val="Level3Number"/>
        <w:numPr>
          <w:ilvl w:val="2"/>
          <w:numId w:val="13"/>
        </w:numPr>
        <w:ind w:left="1418"/>
        <w:rPr>
          <w:rFonts w:ascii="Verdana" w:hAnsi="Verdana" w:cs="Calibri"/>
          <w:color w:val="000000"/>
          <w:sz w:val="18"/>
          <w:szCs w:val="18"/>
        </w:rPr>
      </w:pPr>
      <w:bookmarkStart w:id="212" w:name="_DV_M116"/>
      <w:bookmarkStart w:id="213" w:name="_76b964a1-6240-4579-a5af-8845a6e14e8b"/>
      <w:bookmarkStart w:id="214" w:name="_DV_M117"/>
      <w:bookmarkEnd w:id="212"/>
      <w:bookmarkEnd w:id="213"/>
      <w:bookmarkEnd w:id="214"/>
      <w:r w:rsidRPr="00EE5B13">
        <w:rPr>
          <w:rFonts w:ascii="Verdana" w:hAnsi="Verdana" w:cs="Calibri"/>
          <w:color w:val="000000"/>
          <w:sz w:val="18"/>
          <w:szCs w:val="18"/>
        </w:rPr>
        <w:t>the Main Contractor to the Sub-Contractor</w:t>
      </w:r>
      <w:r w:rsidR="00A61324" w:rsidRPr="00EE5B13">
        <w:rPr>
          <w:rFonts w:ascii="Verdana" w:hAnsi="Verdana" w:cs="Calibri"/>
          <w:color w:val="000000"/>
          <w:sz w:val="18"/>
          <w:szCs w:val="18"/>
        </w:rPr>
        <w:t xml:space="preserve"> under this Agreement and all Statements of Work, (whether in contract, tort (including negligence), breach of statutory duty</w:t>
      </w:r>
      <w:r w:rsidR="00CC266B" w:rsidRPr="00EE5B13">
        <w:rPr>
          <w:rFonts w:ascii="Verdana" w:hAnsi="Verdana" w:cs="Calibri"/>
          <w:color w:val="000000"/>
          <w:sz w:val="18"/>
          <w:szCs w:val="18"/>
        </w:rPr>
        <w:t xml:space="preserve"> </w:t>
      </w:r>
      <w:r w:rsidR="00A61324" w:rsidRPr="00EE5B13">
        <w:rPr>
          <w:rFonts w:ascii="Verdana" w:hAnsi="Verdana" w:cs="Calibri"/>
          <w:color w:val="000000"/>
          <w:sz w:val="18"/>
          <w:szCs w:val="18"/>
        </w:rPr>
        <w:t>or otherwise)</w:t>
      </w:r>
      <w:r w:rsidRPr="00EE5B13">
        <w:rPr>
          <w:rFonts w:ascii="Verdana" w:hAnsi="Verdana" w:cs="Calibri"/>
          <w:color w:val="000000"/>
          <w:sz w:val="18"/>
          <w:szCs w:val="18"/>
        </w:rPr>
        <w:t xml:space="preserve">, shall not exceed </w:t>
      </w:r>
      <w:r w:rsidR="00A61324" w:rsidRPr="00EE5B13">
        <w:rPr>
          <w:rFonts w:ascii="Verdana" w:hAnsi="Verdana" w:cs="Calibri"/>
          <w:color w:val="000000"/>
          <w:sz w:val="18"/>
          <w:szCs w:val="18"/>
        </w:rPr>
        <w:t>the Price paid</w:t>
      </w:r>
      <w:r w:rsidR="003F4570" w:rsidRPr="00EE5B13">
        <w:rPr>
          <w:rFonts w:ascii="Verdana" w:hAnsi="Verdana" w:cs="Calibri"/>
          <w:color w:val="000000"/>
          <w:sz w:val="18"/>
          <w:szCs w:val="18"/>
        </w:rPr>
        <w:t xml:space="preserve"> by</w:t>
      </w:r>
      <w:r w:rsidR="00A61324" w:rsidRPr="00EE5B13">
        <w:rPr>
          <w:rFonts w:ascii="Verdana" w:hAnsi="Verdana" w:cs="Calibri"/>
          <w:color w:val="000000"/>
          <w:sz w:val="18"/>
          <w:szCs w:val="18"/>
        </w:rPr>
        <w:t xml:space="preserve"> the Main C</w:t>
      </w:r>
      <w:r w:rsidR="00977C8C" w:rsidRPr="00EE5B13">
        <w:rPr>
          <w:rFonts w:ascii="Verdana" w:hAnsi="Verdana" w:cs="Calibri"/>
          <w:color w:val="000000"/>
          <w:sz w:val="18"/>
          <w:szCs w:val="18"/>
        </w:rPr>
        <w:t>o</w:t>
      </w:r>
      <w:r w:rsidR="00A61324" w:rsidRPr="00EE5B13">
        <w:rPr>
          <w:rFonts w:ascii="Verdana" w:hAnsi="Verdana" w:cs="Calibri"/>
          <w:color w:val="000000"/>
          <w:sz w:val="18"/>
          <w:szCs w:val="18"/>
        </w:rPr>
        <w:t xml:space="preserve">ntractor under the </w:t>
      </w:r>
      <w:r w:rsidR="00977C8C" w:rsidRPr="00EE5B13">
        <w:rPr>
          <w:rFonts w:ascii="Verdana" w:hAnsi="Verdana" w:cs="Calibri"/>
          <w:color w:val="000000"/>
          <w:sz w:val="18"/>
          <w:szCs w:val="18"/>
        </w:rPr>
        <w:t xml:space="preserve">applicable </w:t>
      </w:r>
      <w:r w:rsidR="00A61324" w:rsidRPr="00EE5B13">
        <w:rPr>
          <w:rFonts w:ascii="Verdana" w:hAnsi="Verdana" w:cs="Calibri"/>
          <w:color w:val="000000"/>
          <w:sz w:val="18"/>
          <w:szCs w:val="18"/>
        </w:rPr>
        <w:t>Statement of Work in the year prior to the act or omission alleged to have caused the loss in question</w:t>
      </w:r>
      <w:r w:rsidRPr="00EE5B13">
        <w:rPr>
          <w:rFonts w:ascii="Verdana" w:hAnsi="Verdana" w:cs="Calibri"/>
          <w:color w:val="000000"/>
          <w:sz w:val="18"/>
          <w:szCs w:val="18"/>
        </w:rPr>
        <w:t>.</w:t>
      </w:r>
      <w:bookmarkStart w:id="215" w:name="_30e477d7-b421-4e21-975e-3302dbd8fd1b"/>
      <w:bookmarkEnd w:id="215"/>
    </w:p>
    <w:p w14:paraId="2E754195" w14:textId="779EFE71" w:rsidR="00D806AF" w:rsidRPr="00EE5B13" w:rsidRDefault="00D806AF" w:rsidP="002054D2">
      <w:pPr>
        <w:pStyle w:val="Level2Number"/>
        <w:numPr>
          <w:ilvl w:val="1"/>
          <w:numId w:val="13"/>
        </w:numPr>
        <w:ind w:left="709"/>
        <w:rPr>
          <w:rFonts w:ascii="Verdana" w:hAnsi="Verdana" w:cs="Calibri"/>
          <w:color w:val="000000"/>
          <w:sz w:val="18"/>
          <w:szCs w:val="18"/>
        </w:rPr>
      </w:pPr>
      <w:bookmarkStart w:id="216" w:name="_DV_M118"/>
      <w:bookmarkEnd w:id="216"/>
      <w:r w:rsidRPr="00EE5B13">
        <w:rPr>
          <w:rFonts w:ascii="Verdana" w:hAnsi="Verdana" w:cs="Calibri"/>
          <w:color w:val="000000"/>
          <w:sz w:val="18"/>
          <w:szCs w:val="18"/>
        </w:rPr>
        <w:t>Subject to clauses</w:t>
      </w:r>
      <w:r w:rsidR="00977C8C" w:rsidRPr="00EE5B13">
        <w:rPr>
          <w:rFonts w:ascii="Verdana" w:hAnsi="Verdana" w:cs="Calibri"/>
          <w:color w:val="000000"/>
          <w:sz w:val="18"/>
          <w:szCs w:val="18"/>
        </w:rPr>
        <w:t xml:space="preserve"> 10.</w:t>
      </w:r>
      <w:r w:rsidR="007C7B83" w:rsidRPr="00EE5B13">
        <w:rPr>
          <w:rFonts w:ascii="Verdana" w:hAnsi="Verdana" w:cs="Calibri"/>
          <w:color w:val="000000"/>
          <w:sz w:val="18"/>
          <w:szCs w:val="18"/>
        </w:rPr>
        <w:t xml:space="preserve">5 </w:t>
      </w:r>
      <w:r w:rsidRPr="00EE5B13">
        <w:rPr>
          <w:rFonts w:ascii="Verdana" w:hAnsi="Verdana" w:cs="Calibri"/>
          <w:color w:val="000000"/>
          <w:sz w:val="18"/>
          <w:szCs w:val="18"/>
        </w:rPr>
        <w:t xml:space="preserve">and </w:t>
      </w:r>
      <w:r w:rsidR="007C7B83" w:rsidRPr="00EE5B13">
        <w:rPr>
          <w:rFonts w:ascii="Verdana" w:hAnsi="Verdana" w:cs="Calibri"/>
          <w:color w:val="000000"/>
          <w:sz w:val="18"/>
          <w:szCs w:val="18"/>
        </w:rPr>
        <w:t>10.7</w:t>
      </w:r>
      <w:r w:rsidRPr="00EE5B13">
        <w:rPr>
          <w:rFonts w:ascii="Verdana" w:hAnsi="Verdana" w:cs="Calibri"/>
          <w:color w:val="000000"/>
          <w:sz w:val="18"/>
          <w:szCs w:val="18"/>
        </w:rPr>
        <w:fldChar w:fldCharType="begin"/>
      </w:r>
      <w:r w:rsidRPr="00EE5B13">
        <w:rPr>
          <w:rFonts w:ascii="Verdana" w:hAnsi="Verdana" w:cs="Calibri"/>
          <w:color w:val="000000"/>
          <w:sz w:val="18"/>
          <w:szCs w:val="18"/>
        </w:rPr>
        <w:instrText xml:space="preserve"> REF _d79c9f12-15f5-4641-938b-7f79fc2ef0100010  \d " " \h \n  </w:instrText>
      </w:r>
      <w:r w:rsidR="00781534" w:rsidRPr="00EE5B13">
        <w:rPr>
          <w:rFonts w:ascii="Verdana" w:hAnsi="Verdana" w:cs="Calibri"/>
          <w:color w:val="000000"/>
          <w:sz w:val="18"/>
          <w:szCs w:val="18"/>
        </w:rPr>
        <w:instrText xml:space="preserve"> \* MERGEFORMAT </w:instrText>
      </w:r>
      <w:r w:rsidR="00813DD9" w:rsidRPr="00EE5B13">
        <w:rPr>
          <w:rFonts w:ascii="Verdana" w:hAnsi="Verdana" w:cs="Calibri"/>
          <w:color w:val="000000"/>
          <w:sz w:val="18"/>
          <w:szCs w:val="18"/>
        </w:rPr>
      </w:r>
      <w:r w:rsidR="00813DD9">
        <w:rPr>
          <w:rFonts w:ascii="Verdana" w:hAnsi="Verdana" w:cs="Calibri"/>
          <w:color w:val="000000"/>
          <w:sz w:val="18"/>
          <w:szCs w:val="18"/>
        </w:rPr>
        <w:fldChar w:fldCharType="separate"/>
      </w:r>
      <w:r w:rsidR="00813DD9">
        <w:rPr>
          <w:rFonts w:ascii="Verdana" w:hAnsi="Verdana" w:cs="Calibri"/>
          <w:color w:val="000000"/>
          <w:sz w:val="18"/>
          <w:szCs w:val="18"/>
        </w:rPr>
        <w:t>10.7</w:t>
      </w:r>
      <w:r w:rsidRPr="00EE5B13">
        <w:rPr>
          <w:rFonts w:ascii="Verdana" w:hAnsi="Verdana" w:cs="Calibri"/>
          <w:color w:val="000000"/>
          <w:sz w:val="18"/>
          <w:szCs w:val="18"/>
        </w:rPr>
        <w:fldChar w:fldCharType="end"/>
      </w:r>
      <w:bookmarkStart w:id="217" w:name="_DV_M119"/>
      <w:bookmarkEnd w:id="217"/>
      <w:r w:rsidRPr="00EE5B13">
        <w:rPr>
          <w:rFonts w:ascii="Verdana" w:hAnsi="Verdana" w:cs="Calibri"/>
          <w:color w:val="000000"/>
          <w:sz w:val="18"/>
          <w:szCs w:val="18"/>
        </w:rPr>
        <w:t>, neither party shall be liable for any consequential, indirect or special loss.</w:t>
      </w:r>
      <w:bookmarkStart w:id="218" w:name="_e0b39e20-5e6c-4583-a3f3-54fa97e5d769"/>
      <w:bookmarkEnd w:id="218"/>
    </w:p>
    <w:p w14:paraId="6361B65C" w14:textId="2F4EB14A" w:rsidR="00D806AF" w:rsidRPr="00EE5B13" w:rsidRDefault="00D806AF" w:rsidP="002054D2">
      <w:pPr>
        <w:pStyle w:val="Level2Number"/>
        <w:numPr>
          <w:ilvl w:val="1"/>
          <w:numId w:val="13"/>
        </w:numPr>
        <w:ind w:left="709"/>
        <w:rPr>
          <w:rFonts w:ascii="Verdana" w:hAnsi="Verdana" w:cs="Calibri"/>
          <w:color w:val="000000"/>
          <w:sz w:val="18"/>
          <w:szCs w:val="18"/>
        </w:rPr>
      </w:pPr>
      <w:bookmarkStart w:id="219" w:name="_48f47dce-1388-4168-8643-5f6403aa34c1"/>
      <w:bookmarkStart w:id="220" w:name="_774862a5-9dba-4657-8e36-0110130bdb15"/>
      <w:bookmarkStart w:id="221" w:name="_e0875743-6087-46ef-8167-5b346b4900fe"/>
      <w:bookmarkStart w:id="222" w:name="_994e1074-9fd5-41dd-83b2-77ff72836ccf"/>
      <w:bookmarkStart w:id="223" w:name="_616563b4-46aa-4edb-8332-44aad54bdd8f"/>
      <w:bookmarkStart w:id="224" w:name="_3a1a8449-5776-4198-baba-c87aea8f918b"/>
      <w:bookmarkStart w:id="225" w:name="_75905831-36ac-4506-ada7-72a8b3dcb484"/>
      <w:bookmarkStart w:id="226" w:name="_bb64ea96-ee69-48d7-a64b-35d5043245c1"/>
      <w:bookmarkStart w:id="227" w:name="_d985efcf-a242-4bfd-8dfc-90caa2dd5849"/>
      <w:bookmarkStart w:id="228" w:name="_DV_M120"/>
      <w:bookmarkEnd w:id="219"/>
      <w:bookmarkEnd w:id="220"/>
      <w:bookmarkEnd w:id="221"/>
      <w:bookmarkEnd w:id="222"/>
      <w:bookmarkEnd w:id="223"/>
      <w:bookmarkEnd w:id="224"/>
      <w:bookmarkEnd w:id="225"/>
      <w:bookmarkEnd w:id="226"/>
      <w:bookmarkEnd w:id="227"/>
      <w:bookmarkEnd w:id="228"/>
      <w:r w:rsidRPr="00EE5B13">
        <w:rPr>
          <w:rFonts w:ascii="Verdana" w:hAnsi="Verdana" w:cs="Calibri"/>
          <w:color w:val="000000"/>
          <w:sz w:val="18"/>
          <w:szCs w:val="18"/>
        </w:rPr>
        <w:t>The limitations of liability set out in clauses 10.3</w:t>
      </w:r>
      <w:r w:rsidR="00CC266B" w:rsidRPr="00EE5B13">
        <w:rPr>
          <w:rFonts w:ascii="Verdana" w:hAnsi="Verdana" w:cs="Calibri"/>
          <w:color w:val="000000"/>
          <w:sz w:val="18"/>
          <w:szCs w:val="18"/>
        </w:rPr>
        <w:t>.1</w:t>
      </w:r>
      <w:r w:rsidRPr="00EE5B13">
        <w:rPr>
          <w:rFonts w:ascii="Verdana" w:hAnsi="Verdana" w:cs="Calibri"/>
          <w:color w:val="000000"/>
          <w:sz w:val="18"/>
          <w:szCs w:val="18"/>
        </w:rPr>
        <w:t xml:space="preserve"> </w:t>
      </w:r>
      <w:r w:rsidR="005F6DFE" w:rsidRPr="00EE5B13">
        <w:rPr>
          <w:rFonts w:ascii="Verdana" w:hAnsi="Verdana" w:cs="Calibri"/>
          <w:color w:val="000000"/>
          <w:sz w:val="18"/>
          <w:szCs w:val="18"/>
        </w:rPr>
        <w:t xml:space="preserve">and </w:t>
      </w:r>
      <w:r w:rsidR="00977C8C" w:rsidRPr="00EE5B13">
        <w:rPr>
          <w:rFonts w:ascii="Verdana" w:hAnsi="Verdana" w:cs="Calibri"/>
          <w:color w:val="000000"/>
          <w:sz w:val="18"/>
          <w:szCs w:val="18"/>
        </w:rPr>
        <w:t>10.4</w:t>
      </w:r>
      <w:r w:rsidRPr="00EE5B13">
        <w:rPr>
          <w:rFonts w:ascii="Verdana" w:hAnsi="Verdana" w:cs="Calibri"/>
          <w:color w:val="000000"/>
          <w:sz w:val="18"/>
          <w:szCs w:val="18"/>
        </w:rPr>
        <w:t xml:space="preserve"> shall not apply in respect of any indemnities given by either party under this Agreement.</w:t>
      </w:r>
      <w:bookmarkStart w:id="229" w:name="_d79c9f12-15f5-4641-938b-7f79fc2ef01008"/>
      <w:bookmarkEnd w:id="229"/>
    </w:p>
    <w:p w14:paraId="369DE155" w14:textId="77777777" w:rsidR="00D806AF" w:rsidRPr="00EE5B13" w:rsidRDefault="00D806AF" w:rsidP="002054D2">
      <w:pPr>
        <w:pStyle w:val="Level2Number"/>
        <w:numPr>
          <w:ilvl w:val="1"/>
          <w:numId w:val="13"/>
        </w:numPr>
        <w:ind w:left="709"/>
        <w:rPr>
          <w:rFonts w:ascii="Verdana" w:hAnsi="Verdana" w:cs="Calibri"/>
          <w:color w:val="000000"/>
          <w:sz w:val="18"/>
          <w:szCs w:val="18"/>
        </w:rPr>
      </w:pPr>
      <w:bookmarkStart w:id="230" w:name="_DV_M121"/>
      <w:bookmarkEnd w:id="230"/>
      <w:r w:rsidRPr="00EE5B13">
        <w:rPr>
          <w:rFonts w:ascii="Verdana" w:hAnsi="Verdana" w:cs="Calibri"/>
          <w:color w:val="000000"/>
          <w:sz w:val="18"/>
          <w:szCs w:val="18"/>
        </w:rPr>
        <w:t xml:space="preserve">Except as expressly stated in this Agreement, and subject to clause </w:t>
      </w:r>
      <w:r w:rsidR="00FC420F" w:rsidRPr="00EE5B13">
        <w:rPr>
          <w:rFonts w:ascii="Verdana" w:hAnsi="Verdana" w:cs="Calibri"/>
          <w:color w:val="000000"/>
          <w:sz w:val="18"/>
          <w:szCs w:val="18"/>
        </w:rPr>
        <w:t>10.7</w:t>
      </w:r>
      <w:r w:rsidRPr="00EE5B13">
        <w:rPr>
          <w:rFonts w:ascii="Verdana" w:hAnsi="Verdana" w:cs="Calibri"/>
          <w:color w:val="000000"/>
          <w:sz w:val="18"/>
          <w:szCs w:val="18"/>
        </w:rPr>
        <w:t>, all warranties and conditions whether express or implied by statute, common law or otherwise are excluded to the extent permitted by law.</w:t>
      </w:r>
      <w:bookmarkStart w:id="231" w:name="_d79c9f12-15f5-4641-938b-7f79fc2ef010009"/>
      <w:bookmarkEnd w:id="231"/>
    </w:p>
    <w:p w14:paraId="61DA41A9" w14:textId="77777777" w:rsidR="00D806AF" w:rsidRPr="00EE5B13" w:rsidRDefault="00D806AF" w:rsidP="002054D2">
      <w:pPr>
        <w:pStyle w:val="Level2Number"/>
        <w:numPr>
          <w:ilvl w:val="1"/>
          <w:numId w:val="13"/>
        </w:numPr>
        <w:ind w:left="709"/>
        <w:rPr>
          <w:rFonts w:ascii="Verdana" w:hAnsi="Verdana" w:cs="Calibri"/>
          <w:color w:val="000000"/>
          <w:sz w:val="18"/>
          <w:szCs w:val="18"/>
        </w:rPr>
      </w:pPr>
      <w:bookmarkStart w:id="232" w:name="_DV_M122"/>
      <w:bookmarkEnd w:id="232"/>
      <w:r w:rsidRPr="00EE5B13">
        <w:rPr>
          <w:rFonts w:ascii="Verdana" w:hAnsi="Verdana" w:cs="Calibri"/>
          <w:color w:val="000000"/>
          <w:sz w:val="18"/>
          <w:szCs w:val="18"/>
        </w:rPr>
        <w:t>Notwithstanding any other provision of this Agreement, the liability of the parties shall not be limited in any way in respect of the following:</w:t>
      </w:r>
      <w:bookmarkStart w:id="233" w:name="_d79c9f12-15f5-4641-938b-7f79fc2ef010001"/>
      <w:bookmarkEnd w:id="233"/>
    </w:p>
    <w:p w14:paraId="0D15CAB0" w14:textId="77777777" w:rsidR="00D806AF" w:rsidRPr="00EE5B13" w:rsidRDefault="00D806AF" w:rsidP="002054D2">
      <w:pPr>
        <w:pStyle w:val="Level3Number"/>
        <w:numPr>
          <w:ilvl w:val="2"/>
          <w:numId w:val="13"/>
        </w:numPr>
        <w:ind w:left="1418"/>
        <w:rPr>
          <w:rFonts w:ascii="Verdana" w:hAnsi="Verdana" w:cs="Calibri"/>
          <w:color w:val="000000"/>
          <w:sz w:val="18"/>
          <w:szCs w:val="18"/>
        </w:rPr>
      </w:pPr>
      <w:bookmarkStart w:id="234" w:name="_DV_M123"/>
      <w:bookmarkEnd w:id="234"/>
      <w:r w:rsidRPr="00EE5B13">
        <w:rPr>
          <w:rFonts w:ascii="Verdana" w:hAnsi="Verdana" w:cs="Calibri"/>
          <w:color w:val="000000"/>
          <w:sz w:val="18"/>
          <w:szCs w:val="18"/>
        </w:rPr>
        <w:t>death or personal injury caused by negligence;</w:t>
      </w:r>
      <w:bookmarkStart w:id="235" w:name="_6efddf61-8e31-42b8-9ab4-cb1a5d760d10001"/>
      <w:bookmarkEnd w:id="235"/>
    </w:p>
    <w:p w14:paraId="180D70B2" w14:textId="77777777" w:rsidR="00D806AF" w:rsidRPr="00EE5B13" w:rsidRDefault="00D806AF" w:rsidP="002054D2">
      <w:pPr>
        <w:pStyle w:val="Level3Number"/>
        <w:numPr>
          <w:ilvl w:val="2"/>
          <w:numId w:val="13"/>
        </w:numPr>
        <w:ind w:left="1418"/>
        <w:rPr>
          <w:rFonts w:ascii="Verdana" w:hAnsi="Verdana" w:cs="Calibri"/>
          <w:color w:val="000000"/>
          <w:sz w:val="18"/>
          <w:szCs w:val="18"/>
        </w:rPr>
      </w:pPr>
      <w:bookmarkStart w:id="236" w:name="_DV_M124"/>
      <w:bookmarkEnd w:id="236"/>
      <w:r w:rsidRPr="00EE5B13">
        <w:rPr>
          <w:rFonts w:ascii="Verdana" w:hAnsi="Verdana" w:cs="Calibri"/>
          <w:color w:val="000000"/>
          <w:sz w:val="18"/>
          <w:szCs w:val="18"/>
        </w:rPr>
        <w:t>fraud or fraudulent misrepresentation;</w:t>
      </w:r>
      <w:bookmarkStart w:id="237" w:name="_6b64ca18-5404-4fc3-ba84-5f804d45eba4"/>
      <w:bookmarkEnd w:id="237"/>
    </w:p>
    <w:p w14:paraId="56A91D53" w14:textId="77777777" w:rsidR="00D806AF" w:rsidRPr="00EE5B13" w:rsidRDefault="00D806AF" w:rsidP="002054D2">
      <w:pPr>
        <w:pStyle w:val="Level3Number"/>
        <w:numPr>
          <w:ilvl w:val="2"/>
          <w:numId w:val="13"/>
        </w:numPr>
        <w:ind w:left="1418"/>
        <w:rPr>
          <w:rFonts w:ascii="Verdana" w:hAnsi="Verdana" w:cs="Calibri"/>
          <w:color w:val="000000"/>
          <w:sz w:val="18"/>
          <w:szCs w:val="18"/>
        </w:rPr>
      </w:pPr>
      <w:bookmarkStart w:id="238" w:name="_DV_M125"/>
      <w:bookmarkEnd w:id="238"/>
      <w:r w:rsidRPr="00EE5B13">
        <w:rPr>
          <w:rFonts w:ascii="Verdana" w:hAnsi="Verdana" w:cs="Calibri"/>
          <w:color w:val="000000"/>
          <w:sz w:val="18"/>
          <w:szCs w:val="18"/>
        </w:rPr>
        <w:t>breach of any obligation as to title implied by:</w:t>
      </w:r>
      <w:bookmarkStart w:id="239" w:name="_ea4573dc-dc51-472e-ab9b-4e9613b2ee8e"/>
      <w:bookmarkEnd w:id="239"/>
    </w:p>
    <w:p w14:paraId="30D6EFFD" w14:textId="15EFACC0" w:rsidR="00D806AF" w:rsidRPr="00EE5B13" w:rsidRDefault="00D806AF" w:rsidP="002054D2">
      <w:pPr>
        <w:pStyle w:val="Level4Number"/>
        <w:numPr>
          <w:ilvl w:val="1"/>
          <w:numId w:val="15"/>
        </w:numPr>
        <w:ind w:left="1985" w:hanging="567"/>
        <w:rPr>
          <w:rFonts w:ascii="Verdana" w:hAnsi="Verdana" w:cs="Calibri"/>
          <w:color w:val="000000"/>
          <w:sz w:val="18"/>
          <w:szCs w:val="18"/>
        </w:rPr>
      </w:pPr>
      <w:bookmarkStart w:id="240" w:name="_DV_M126"/>
      <w:bookmarkEnd w:id="240"/>
      <w:r w:rsidRPr="00EE5B13">
        <w:rPr>
          <w:rFonts w:ascii="Verdana" w:hAnsi="Verdana" w:cs="Calibri"/>
          <w:color w:val="000000"/>
          <w:sz w:val="18"/>
          <w:szCs w:val="18"/>
        </w:rPr>
        <w:t>section 12 of the Sale of Goods Act 1979; or</w:t>
      </w:r>
      <w:bookmarkStart w:id="241" w:name="_bdbf33b7-440d-4814-b17d-fcd0ad6875d6"/>
      <w:bookmarkEnd w:id="241"/>
    </w:p>
    <w:p w14:paraId="40C199E5" w14:textId="104DFA6C" w:rsidR="00D806AF" w:rsidRDefault="00D806AF" w:rsidP="002054D2">
      <w:pPr>
        <w:pStyle w:val="Level4Number"/>
        <w:numPr>
          <w:ilvl w:val="1"/>
          <w:numId w:val="15"/>
        </w:numPr>
        <w:spacing w:after="0" w:line="240" w:lineRule="auto"/>
        <w:ind w:left="1985" w:hanging="567"/>
        <w:rPr>
          <w:rFonts w:ascii="Verdana" w:hAnsi="Verdana" w:cs="Calibri"/>
          <w:color w:val="000000"/>
          <w:sz w:val="18"/>
          <w:szCs w:val="18"/>
        </w:rPr>
      </w:pPr>
      <w:bookmarkStart w:id="242" w:name="_DV_M127"/>
      <w:bookmarkEnd w:id="242"/>
      <w:r w:rsidRPr="00EE5B13">
        <w:rPr>
          <w:rFonts w:ascii="Verdana" w:hAnsi="Verdana" w:cs="Calibri"/>
          <w:color w:val="000000"/>
          <w:sz w:val="18"/>
          <w:szCs w:val="18"/>
        </w:rPr>
        <w:t>section 2 of the Supply of Goods and Services Act 1982;</w:t>
      </w:r>
      <w:bookmarkStart w:id="243" w:name="_239f1b18-4e9a-4117-a5b1-59a0ebb36e91"/>
      <w:bookmarkEnd w:id="243"/>
    </w:p>
    <w:p w14:paraId="1A8CBCE2" w14:textId="77777777" w:rsidR="00FD6601" w:rsidRPr="00EE5B13" w:rsidRDefault="00FD6601" w:rsidP="00FD6601">
      <w:pPr>
        <w:pStyle w:val="Level4Number"/>
        <w:numPr>
          <w:ilvl w:val="0"/>
          <w:numId w:val="0"/>
        </w:numPr>
        <w:spacing w:after="0" w:line="240" w:lineRule="auto"/>
        <w:ind w:left="1985"/>
        <w:rPr>
          <w:rFonts w:ascii="Verdana" w:hAnsi="Verdana" w:cs="Calibri"/>
          <w:color w:val="000000"/>
          <w:sz w:val="18"/>
          <w:szCs w:val="18"/>
        </w:rPr>
      </w:pPr>
    </w:p>
    <w:p w14:paraId="5E39CFFD" w14:textId="761E51C6" w:rsidR="00D806AF" w:rsidRDefault="00D806AF" w:rsidP="002054D2">
      <w:pPr>
        <w:pStyle w:val="Level3Number"/>
        <w:numPr>
          <w:ilvl w:val="2"/>
          <w:numId w:val="13"/>
        </w:numPr>
        <w:spacing w:after="0" w:line="240" w:lineRule="auto"/>
        <w:ind w:left="1418"/>
        <w:rPr>
          <w:rFonts w:ascii="Verdana" w:hAnsi="Verdana" w:cs="Calibri"/>
          <w:color w:val="000000"/>
          <w:sz w:val="18"/>
          <w:szCs w:val="18"/>
        </w:rPr>
      </w:pPr>
      <w:bookmarkStart w:id="244" w:name="_DV_M128"/>
      <w:bookmarkEnd w:id="244"/>
      <w:r w:rsidRPr="00EE5B13">
        <w:rPr>
          <w:rFonts w:ascii="Verdana" w:hAnsi="Verdana" w:cs="Calibri"/>
          <w:color w:val="000000"/>
          <w:sz w:val="18"/>
          <w:szCs w:val="18"/>
        </w:rPr>
        <w:t>breach of section 2 of the Consumer Protection Act 1987;</w:t>
      </w:r>
      <w:bookmarkStart w:id="245" w:name="_9707e7e9-1bfc-436d-9476-65d4f44b317c"/>
      <w:bookmarkEnd w:id="245"/>
    </w:p>
    <w:p w14:paraId="04341038" w14:textId="77777777" w:rsidR="00D8168E" w:rsidRPr="00EE5B13" w:rsidRDefault="00D8168E" w:rsidP="00D8168E">
      <w:pPr>
        <w:pStyle w:val="Level3Number"/>
        <w:numPr>
          <w:ilvl w:val="0"/>
          <w:numId w:val="0"/>
        </w:numPr>
        <w:spacing w:after="0" w:line="240" w:lineRule="auto"/>
        <w:ind w:left="1418"/>
        <w:rPr>
          <w:rFonts w:ascii="Verdana" w:hAnsi="Verdana" w:cs="Calibri"/>
          <w:color w:val="000000"/>
          <w:sz w:val="18"/>
          <w:szCs w:val="18"/>
        </w:rPr>
      </w:pPr>
    </w:p>
    <w:p w14:paraId="6AED0908" w14:textId="49910734" w:rsidR="00D806AF" w:rsidRPr="00EE5B13" w:rsidRDefault="00D806AF" w:rsidP="002054D2">
      <w:pPr>
        <w:pStyle w:val="Level3Number"/>
        <w:numPr>
          <w:ilvl w:val="2"/>
          <w:numId w:val="13"/>
        </w:numPr>
        <w:ind w:left="1418"/>
        <w:rPr>
          <w:rFonts w:ascii="Verdana" w:hAnsi="Verdana" w:cs="Calibri"/>
          <w:color w:val="000000"/>
          <w:sz w:val="18"/>
          <w:szCs w:val="18"/>
        </w:rPr>
      </w:pPr>
      <w:bookmarkStart w:id="246" w:name="_DV_M129"/>
      <w:bookmarkEnd w:id="246"/>
      <w:r w:rsidRPr="00EE5B13">
        <w:rPr>
          <w:rFonts w:ascii="Verdana" w:hAnsi="Verdana" w:cs="Calibri"/>
          <w:color w:val="000000"/>
          <w:sz w:val="18"/>
          <w:szCs w:val="18"/>
        </w:rPr>
        <w:t xml:space="preserve">any other </w:t>
      </w:r>
      <w:r w:rsidR="00AA0B83" w:rsidRPr="00EE5B13">
        <w:rPr>
          <w:rFonts w:ascii="Verdana" w:hAnsi="Verdana" w:cs="Calibri"/>
          <w:color w:val="000000"/>
          <w:sz w:val="18"/>
          <w:szCs w:val="18"/>
        </w:rPr>
        <w:t>L</w:t>
      </w:r>
      <w:r w:rsidRPr="00EE5B13">
        <w:rPr>
          <w:rFonts w:ascii="Verdana" w:hAnsi="Verdana" w:cs="Calibri"/>
          <w:color w:val="000000"/>
          <w:sz w:val="18"/>
          <w:szCs w:val="18"/>
        </w:rPr>
        <w:t xml:space="preserve">osses which cannot be excluded or limited by </w:t>
      </w:r>
      <w:r w:rsidR="007E5F79" w:rsidRPr="00EE5B13">
        <w:rPr>
          <w:rFonts w:ascii="Verdana" w:hAnsi="Verdana" w:cs="Calibri"/>
          <w:color w:val="000000"/>
          <w:sz w:val="18"/>
          <w:szCs w:val="18"/>
        </w:rPr>
        <w:t>A</w:t>
      </w:r>
      <w:r w:rsidRPr="00EE5B13">
        <w:rPr>
          <w:rFonts w:ascii="Verdana" w:hAnsi="Verdana" w:cs="Calibri"/>
          <w:color w:val="000000"/>
          <w:sz w:val="18"/>
          <w:szCs w:val="18"/>
        </w:rPr>
        <w:t xml:space="preserve">pplicable </w:t>
      </w:r>
      <w:r w:rsidR="007E5F79" w:rsidRPr="00EE5B13">
        <w:rPr>
          <w:rFonts w:ascii="Verdana" w:hAnsi="Verdana" w:cs="Calibri"/>
          <w:color w:val="000000"/>
          <w:sz w:val="18"/>
          <w:szCs w:val="18"/>
        </w:rPr>
        <w:t>L</w:t>
      </w:r>
      <w:r w:rsidRPr="00EE5B13">
        <w:rPr>
          <w:rFonts w:ascii="Verdana" w:hAnsi="Verdana" w:cs="Calibri"/>
          <w:color w:val="000000"/>
          <w:sz w:val="18"/>
          <w:szCs w:val="18"/>
        </w:rPr>
        <w:t>aw;</w:t>
      </w:r>
      <w:bookmarkStart w:id="247" w:name="_ccadfb2f-4ab3-4691-b9b2-684bb4fc88f6"/>
      <w:bookmarkEnd w:id="247"/>
    </w:p>
    <w:p w14:paraId="228055DE" w14:textId="77777777" w:rsidR="001116F8" w:rsidRPr="00EE5B13" w:rsidRDefault="00D806AF" w:rsidP="002054D2">
      <w:pPr>
        <w:pStyle w:val="Level3Number"/>
        <w:numPr>
          <w:ilvl w:val="2"/>
          <w:numId w:val="13"/>
        </w:numPr>
        <w:ind w:left="1418"/>
        <w:rPr>
          <w:rFonts w:ascii="Verdana" w:hAnsi="Verdana" w:cs="Calibri"/>
          <w:color w:val="000000"/>
          <w:sz w:val="18"/>
          <w:szCs w:val="18"/>
        </w:rPr>
      </w:pPr>
      <w:bookmarkStart w:id="248" w:name="_DV_M130"/>
      <w:bookmarkEnd w:id="248"/>
      <w:r w:rsidRPr="00EE5B13">
        <w:rPr>
          <w:rFonts w:ascii="Verdana" w:hAnsi="Verdana" w:cs="Calibri"/>
          <w:color w:val="000000"/>
          <w:sz w:val="18"/>
          <w:szCs w:val="18"/>
        </w:rPr>
        <w:t xml:space="preserve">any </w:t>
      </w:r>
      <w:r w:rsidR="00AA0B83" w:rsidRPr="00EE5B13">
        <w:rPr>
          <w:rFonts w:ascii="Verdana" w:hAnsi="Verdana" w:cs="Calibri"/>
          <w:color w:val="000000"/>
          <w:sz w:val="18"/>
          <w:szCs w:val="18"/>
        </w:rPr>
        <w:t>L</w:t>
      </w:r>
      <w:r w:rsidRPr="00EE5B13">
        <w:rPr>
          <w:rFonts w:ascii="Verdana" w:hAnsi="Verdana" w:cs="Calibri"/>
          <w:color w:val="000000"/>
          <w:sz w:val="18"/>
          <w:szCs w:val="18"/>
        </w:rPr>
        <w:t>osses caused by wilful misconduct.</w:t>
      </w:r>
      <w:bookmarkStart w:id="249" w:name="_2ead966d-e5fd-49b2-8f2f-c1fdd836653d"/>
      <w:bookmarkEnd w:id="249"/>
    </w:p>
    <w:p w14:paraId="306AF719" w14:textId="77777777" w:rsidR="001116F8" w:rsidRPr="00EE5B13" w:rsidRDefault="001116F8" w:rsidP="002054D2">
      <w:pPr>
        <w:pStyle w:val="Level2Number"/>
        <w:numPr>
          <w:ilvl w:val="1"/>
          <w:numId w:val="13"/>
        </w:numPr>
        <w:ind w:left="709"/>
        <w:rPr>
          <w:rFonts w:ascii="Verdana" w:hAnsi="Verdana" w:cs="Calibri"/>
          <w:color w:val="000000"/>
          <w:sz w:val="18"/>
          <w:szCs w:val="18"/>
        </w:rPr>
      </w:pPr>
      <w:bookmarkStart w:id="250" w:name="_DV_M131"/>
      <w:bookmarkEnd w:id="250"/>
      <w:r w:rsidRPr="00EE5B13">
        <w:rPr>
          <w:rFonts w:ascii="Verdana" w:hAnsi="Verdana" w:cs="Calibri"/>
          <w:color w:val="000000"/>
          <w:sz w:val="18"/>
          <w:szCs w:val="18"/>
        </w:rPr>
        <w:t xml:space="preserve">The provisions of Clause 10.4 will not limit Main Contractor’s right to recover for any: </w:t>
      </w:r>
    </w:p>
    <w:p w14:paraId="12963E92" w14:textId="77777777" w:rsidR="001116F8" w:rsidRPr="00EE5B13" w:rsidRDefault="001116F8" w:rsidP="002054D2">
      <w:pPr>
        <w:pStyle w:val="Level3Number"/>
        <w:numPr>
          <w:ilvl w:val="2"/>
          <w:numId w:val="13"/>
        </w:numPr>
        <w:ind w:left="1418"/>
        <w:rPr>
          <w:rFonts w:ascii="Verdana" w:hAnsi="Verdana" w:cs="Calibri"/>
          <w:color w:val="000000"/>
          <w:sz w:val="18"/>
          <w:szCs w:val="18"/>
        </w:rPr>
      </w:pPr>
      <w:bookmarkStart w:id="251" w:name="_DV_M132"/>
      <w:bookmarkEnd w:id="251"/>
      <w:r w:rsidRPr="00EE5B13">
        <w:rPr>
          <w:rFonts w:ascii="Verdana" w:hAnsi="Verdana" w:cs="Calibri"/>
          <w:color w:val="000000"/>
          <w:sz w:val="18"/>
          <w:szCs w:val="18"/>
        </w:rPr>
        <w:t xml:space="preserve">direct loss of business or profits; or </w:t>
      </w:r>
    </w:p>
    <w:p w14:paraId="28EB1B44" w14:textId="77777777" w:rsidR="00C92B16" w:rsidRPr="00EE5B13" w:rsidRDefault="001116F8" w:rsidP="002054D2">
      <w:pPr>
        <w:pStyle w:val="Level3Number"/>
        <w:numPr>
          <w:ilvl w:val="2"/>
          <w:numId w:val="13"/>
        </w:numPr>
        <w:ind w:left="1418"/>
        <w:rPr>
          <w:rFonts w:ascii="Verdana" w:hAnsi="Verdana" w:cs="Calibri"/>
          <w:color w:val="000000"/>
          <w:sz w:val="18"/>
          <w:szCs w:val="18"/>
        </w:rPr>
      </w:pPr>
      <w:bookmarkStart w:id="252" w:name="_DV_M133"/>
      <w:bookmarkEnd w:id="252"/>
      <w:r w:rsidRPr="00EE5B13">
        <w:rPr>
          <w:rFonts w:ascii="Verdana" w:hAnsi="Verdana" w:cs="Calibri"/>
          <w:color w:val="000000"/>
          <w:sz w:val="18"/>
          <w:szCs w:val="18"/>
        </w:rPr>
        <w:t>additional and/or administrative costs and expenses incurred by Main Contractor arising from a Default by the Su</w:t>
      </w:r>
      <w:r w:rsidR="00C92B16" w:rsidRPr="00EE5B13">
        <w:rPr>
          <w:rFonts w:ascii="Verdana" w:hAnsi="Verdana" w:cs="Calibri"/>
          <w:color w:val="000000"/>
          <w:sz w:val="18"/>
          <w:szCs w:val="18"/>
        </w:rPr>
        <w:t>b-Contractor</w:t>
      </w:r>
      <w:r w:rsidRPr="00EE5B13">
        <w:rPr>
          <w:rFonts w:ascii="Verdana" w:hAnsi="Verdana" w:cs="Calibri"/>
          <w:color w:val="000000"/>
          <w:sz w:val="18"/>
          <w:szCs w:val="18"/>
        </w:rPr>
        <w:t xml:space="preserve">; or </w:t>
      </w:r>
    </w:p>
    <w:p w14:paraId="5E81CA55" w14:textId="77777777" w:rsidR="00C92B16" w:rsidRPr="00EE5B13" w:rsidRDefault="001116F8" w:rsidP="002054D2">
      <w:pPr>
        <w:pStyle w:val="Level3Number"/>
        <w:numPr>
          <w:ilvl w:val="2"/>
          <w:numId w:val="13"/>
        </w:numPr>
        <w:ind w:left="1418"/>
        <w:rPr>
          <w:rFonts w:ascii="Verdana" w:hAnsi="Verdana" w:cs="Calibri"/>
          <w:color w:val="000000"/>
          <w:sz w:val="18"/>
          <w:szCs w:val="18"/>
        </w:rPr>
      </w:pPr>
      <w:bookmarkStart w:id="253" w:name="_DV_M134"/>
      <w:bookmarkEnd w:id="253"/>
      <w:r w:rsidRPr="00EE5B13">
        <w:rPr>
          <w:rFonts w:ascii="Verdana" w:hAnsi="Verdana" w:cs="Calibri"/>
          <w:color w:val="000000"/>
          <w:sz w:val="18"/>
          <w:szCs w:val="18"/>
        </w:rPr>
        <w:t xml:space="preserve">expenditure or charges incurred by </w:t>
      </w:r>
      <w:r w:rsidR="00C92B16" w:rsidRPr="00EE5B13">
        <w:rPr>
          <w:rFonts w:ascii="Verdana" w:hAnsi="Verdana" w:cs="Calibri"/>
          <w:color w:val="000000"/>
          <w:sz w:val="18"/>
          <w:szCs w:val="18"/>
        </w:rPr>
        <w:t>Main Contractor</w:t>
      </w:r>
      <w:r w:rsidRPr="00EE5B13">
        <w:rPr>
          <w:rFonts w:ascii="Verdana" w:hAnsi="Verdana" w:cs="Calibri"/>
          <w:color w:val="000000"/>
          <w:sz w:val="18"/>
          <w:szCs w:val="18"/>
        </w:rPr>
        <w:t xml:space="preserve"> arising from a Default by the Su</w:t>
      </w:r>
      <w:r w:rsidR="00C92B16" w:rsidRPr="00EE5B13">
        <w:rPr>
          <w:rFonts w:ascii="Verdana" w:hAnsi="Verdana" w:cs="Calibri"/>
          <w:color w:val="000000"/>
          <w:sz w:val="18"/>
          <w:szCs w:val="18"/>
        </w:rPr>
        <w:t>b-Contractor</w:t>
      </w:r>
      <w:r w:rsidRPr="00EE5B13">
        <w:rPr>
          <w:rFonts w:ascii="Verdana" w:hAnsi="Verdana" w:cs="Calibri"/>
          <w:color w:val="000000"/>
          <w:sz w:val="18"/>
          <w:szCs w:val="18"/>
        </w:rPr>
        <w:t xml:space="preserve">; or </w:t>
      </w:r>
    </w:p>
    <w:p w14:paraId="343BF56C" w14:textId="77777777" w:rsidR="00C92B16" w:rsidRPr="00EE5B13" w:rsidRDefault="001116F8" w:rsidP="002054D2">
      <w:pPr>
        <w:pStyle w:val="Level3Number"/>
        <w:numPr>
          <w:ilvl w:val="2"/>
          <w:numId w:val="13"/>
        </w:numPr>
        <w:ind w:left="1418"/>
        <w:rPr>
          <w:rFonts w:ascii="Verdana" w:hAnsi="Verdana" w:cs="Calibri"/>
          <w:color w:val="000000"/>
          <w:sz w:val="18"/>
          <w:szCs w:val="18"/>
        </w:rPr>
      </w:pPr>
      <w:bookmarkStart w:id="254" w:name="_DV_M135"/>
      <w:bookmarkEnd w:id="254"/>
      <w:r w:rsidRPr="00EE5B13">
        <w:rPr>
          <w:rFonts w:ascii="Verdana" w:hAnsi="Verdana" w:cs="Calibri"/>
          <w:color w:val="000000"/>
          <w:sz w:val="18"/>
          <w:szCs w:val="18"/>
        </w:rPr>
        <w:t xml:space="preserve">the cost of procuring replacement services where </w:t>
      </w:r>
      <w:r w:rsidR="00C92B16" w:rsidRPr="00EE5B13">
        <w:rPr>
          <w:rFonts w:ascii="Verdana" w:hAnsi="Verdana" w:cs="Calibri"/>
          <w:color w:val="000000"/>
          <w:sz w:val="18"/>
          <w:szCs w:val="18"/>
        </w:rPr>
        <w:t>Main Contractor</w:t>
      </w:r>
      <w:r w:rsidRPr="00EE5B13">
        <w:rPr>
          <w:rFonts w:ascii="Verdana" w:hAnsi="Verdana" w:cs="Calibri"/>
          <w:color w:val="000000"/>
          <w:sz w:val="18"/>
          <w:szCs w:val="18"/>
        </w:rPr>
        <w:t xml:space="preserve"> has terminated or replaced the </w:t>
      </w:r>
      <w:r w:rsidR="00C92B16" w:rsidRPr="00EE5B13">
        <w:rPr>
          <w:rFonts w:ascii="Verdana" w:hAnsi="Verdana" w:cs="Calibri"/>
          <w:color w:val="000000"/>
          <w:sz w:val="18"/>
          <w:szCs w:val="18"/>
        </w:rPr>
        <w:t xml:space="preserve">Sub-Contractor </w:t>
      </w:r>
      <w:r w:rsidRPr="00EE5B13">
        <w:rPr>
          <w:rFonts w:ascii="Verdana" w:hAnsi="Verdana" w:cs="Calibri"/>
          <w:color w:val="000000"/>
          <w:sz w:val="18"/>
          <w:szCs w:val="18"/>
        </w:rPr>
        <w:t xml:space="preserve">in accordance with this Agreement; or </w:t>
      </w:r>
    </w:p>
    <w:p w14:paraId="7B430234" w14:textId="77777777" w:rsidR="00C92B16" w:rsidRPr="00EE5B13" w:rsidRDefault="001116F8" w:rsidP="002054D2">
      <w:pPr>
        <w:pStyle w:val="Level3Number"/>
        <w:numPr>
          <w:ilvl w:val="2"/>
          <w:numId w:val="13"/>
        </w:numPr>
        <w:ind w:left="1418"/>
        <w:rPr>
          <w:rFonts w:ascii="Verdana" w:hAnsi="Verdana" w:cs="Calibri"/>
          <w:color w:val="000000"/>
          <w:sz w:val="18"/>
          <w:szCs w:val="18"/>
        </w:rPr>
      </w:pPr>
      <w:bookmarkStart w:id="255" w:name="_DV_M136"/>
      <w:bookmarkEnd w:id="255"/>
      <w:r w:rsidRPr="00EE5B13">
        <w:rPr>
          <w:rFonts w:ascii="Verdana" w:hAnsi="Verdana" w:cs="Calibri"/>
          <w:color w:val="000000"/>
          <w:sz w:val="18"/>
          <w:szCs w:val="18"/>
        </w:rPr>
        <w:lastRenderedPageBreak/>
        <w:t xml:space="preserve">additional costs to maintain the </w:t>
      </w:r>
      <w:r w:rsidR="00C92B16" w:rsidRPr="00EE5B13">
        <w:rPr>
          <w:rFonts w:ascii="Verdana" w:hAnsi="Verdana" w:cs="Calibri"/>
          <w:color w:val="000000"/>
          <w:sz w:val="18"/>
          <w:szCs w:val="18"/>
        </w:rPr>
        <w:t>Sub-Contract Work</w:t>
      </w:r>
      <w:r w:rsidRPr="00EE5B13">
        <w:rPr>
          <w:rFonts w:ascii="Verdana" w:hAnsi="Verdana" w:cs="Calibri"/>
          <w:color w:val="000000"/>
          <w:sz w:val="18"/>
          <w:szCs w:val="18"/>
        </w:rPr>
        <w:t xml:space="preserve"> arising from a Default by the S</w:t>
      </w:r>
      <w:r w:rsidR="00C92B16" w:rsidRPr="00EE5B13">
        <w:rPr>
          <w:rFonts w:ascii="Verdana" w:hAnsi="Verdana" w:cs="Calibri"/>
          <w:color w:val="000000"/>
          <w:sz w:val="18"/>
          <w:szCs w:val="18"/>
        </w:rPr>
        <w:t>ub-Contractor</w:t>
      </w:r>
      <w:r w:rsidRPr="00EE5B13">
        <w:rPr>
          <w:rFonts w:ascii="Verdana" w:hAnsi="Verdana" w:cs="Calibri"/>
          <w:color w:val="000000"/>
          <w:sz w:val="18"/>
          <w:szCs w:val="18"/>
        </w:rPr>
        <w:t xml:space="preserve">; or </w:t>
      </w:r>
    </w:p>
    <w:p w14:paraId="54B87A27" w14:textId="77777777" w:rsidR="00C92B16" w:rsidRPr="00EE5B13" w:rsidRDefault="001116F8" w:rsidP="002054D2">
      <w:pPr>
        <w:pStyle w:val="Level3Number"/>
        <w:numPr>
          <w:ilvl w:val="2"/>
          <w:numId w:val="13"/>
        </w:numPr>
        <w:ind w:left="1418"/>
        <w:rPr>
          <w:rFonts w:ascii="Verdana" w:hAnsi="Verdana" w:cs="Calibri"/>
          <w:color w:val="000000"/>
          <w:sz w:val="18"/>
          <w:szCs w:val="18"/>
        </w:rPr>
      </w:pPr>
      <w:bookmarkStart w:id="256" w:name="_DV_M137"/>
      <w:bookmarkEnd w:id="256"/>
      <w:r w:rsidRPr="00EE5B13">
        <w:rPr>
          <w:rFonts w:ascii="Verdana" w:hAnsi="Verdana" w:cs="Calibri"/>
          <w:color w:val="000000"/>
          <w:sz w:val="18"/>
          <w:szCs w:val="18"/>
        </w:rPr>
        <w:t xml:space="preserve">loss or corruption of </w:t>
      </w:r>
      <w:r w:rsidR="00C92B16" w:rsidRPr="00EE5B13">
        <w:rPr>
          <w:rFonts w:ascii="Verdana" w:hAnsi="Verdana" w:cs="Calibri"/>
          <w:color w:val="000000"/>
          <w:sz w:val="18"/>
          <w:szCs w:val="18"/>
        </w:rPr>
        <w:t>Main Contractor</w:t>
      </w:r>
      <w:r w:rsidRPr="00EE5B13">
        <w:rPr>
          <w:rFonts w:ascii="Verdana" w:hAnsi="Verdana" w:cs="Calibri"/>
          <w:color w:val="000000"/>
          <w:sz w:val="18"/>
          <w:szCs w:val="18"/>
        </w:rPr>
        <w:t xml:space="preserve"> data including costs of rectification of the data arising out of a Default by the Su</w:t>
      </w:r>
      <w:r w:rsidR="00C92B16" w:rsidRPr="00EE5B13">
        <w:rPr>
          <w:rFonts w:ascii="Verdana" w:hAnsi="Verdana" w:cs="Calibri"/>
          <w:color w:val="000000"/>
          <w:sz w:val="18"/>
          <w:szCs w:val="18"/>
        </w:rPr>
        <w:t>b-Contractor</w:t>
      </w:r>
      <w:r w:rsidRPr="00EE5B13">
        <w:rPr>
          <w:rFonts w:ascii="Verdana" w:hAnsi="Verdana" w:cs="Calibri"/>
          <w:color w:val="000000"/>
          <w:sz w:val="18"/>
          <w:szCs w:val="18"/>
        </w:rPr>
        <w:t xml:space="preserve">; or </w:t>
      </w:r>
    </w:p>
    <w:p w14:paraId="44330E59" w14:textId="77777777" w:rsidR="001116F8" w:rsidRPr="00EE5B13" w:rsidRDefault="001116F8" w:rsidP="002054D2">
      <w:pPr>
        <w:pStyle w:val="Level3Number"/>
        <w:numPr>
          <w:ilvl w:val="2"/>
          <w:numId w:val="13"/>
        </w:numPr>
        <w:ind w:left="1418"/>
        <w:rPr>
          <w:rFonts w:ascii="Verdana" w:hAnsi="Verdana" w:cs="Calibri"/>
          <w:color w:val="000000"/>
          <w:sz w:val="18"/>
          <w:szCs w:val="18"/>
        </w:rPr>
      </w:pPr>
      <w:bookmarkStart w:id="257" w:name="_DV_M138"/>
      <w:bookmarkEnd w:id="257"/>
      <w:r w:rsidRPr="00EE5B13">
        <w:rPr>
          <w:rFonts w:ascii="Verdana" w:hAnsi="Verdana" w:cs="Calibri"/>
          <w:color w:val="000000"/>
          <w:sz w:val="18"/>
          <w:szCs w:val="18"/>
        </w:rPr>
        <w:t>any regulatory losses, fines, expenses or other losses arising from a breach by the Su</w:t>
      </w:r>
      <w:r w:rsidR="00C92B16" w:rsidRPr="00EE5B13">
        <w:rPr>
          <w:rFonts w:ascii="Verdana" w:hAnsi="Verdana" w:cs="Calibri"/>
          <w:color w:val="000000"/>
          <w:sz w:val="18"/>
          <w:szCs w:val="18"/>
        </w:rPr>
        <w:t>b-Contractor</w:t>
      </w:r>
      <w:r w:rsidRPr="00EE5B13">
        <w:rPr>
          <w:rFonts w:ascii="Verdana" w:hAnsi="Verdana" w:cs="Calibri"/>
          <w:color w:val="000000"/>
          <w:sz w:val="18"/>
          <w:szCs w:val="18"/>
        </w:rPr>
        <w:t xml:space="preserve"> of any law or regulation. </w:t>
      </w:r>
    </w:p>
    <w:p w14:paraId="75BA408C" w14:textId="77777777" w:rsidR="00D806AF" w:rsidRPr="00EE5B13" w:rsidRDefault="00D806AF" w:rsidP="0035397B">
      <w:pPr>
        <w:pStyle w:val="Heading1"/>
      </w:pPr>
      <w:bookmarkStart w:id="258" w:name="_DV_M139"/>
      <w:bookmarkStart w:id="259" w:name="_Toc256000010"/>
      <w:bookmarkEnd w:id="258"/>
      <w:r w:rsidRPr="00EE5B13">
        <w:t>Termination</w:t>
      </w:r>
      <w:bookmarkStart w:id="260" w:name="_0151cb4f-71e2-409c-b9e9-d8c63793c9cd"/>
      <w:bookmarkEnd w:id="259"/>
      <w:bookmarkEnd w:id="260"/>
    </w:p>
    <w:p w14:paraId="054B415C" w14:textId="06D90F45" w:rsidR="004452BC" w:rsidRPr="00EE5B13" w:rsidRDefault="004452BC" w:rsidP="002054D2">
      <w:pPr>
        <w:pStyle w:val="Level2Number"/>
        <w:numPr>
          <w:ilvl w:val="1"/>
          <w:numId w:val="13"/>
        </w:numPr>
        <w:ind w:left="709"/>
        <w:rPr>
          <w:rFonts w:ascii="Verdana" w:hAnsi="Verdana" w:cs="Calibri"/>
          <w:color w:val="000000"/>
          <w:sz w:val="18"/>
          <w:szCs w:val="18"/>
        </w:rPr>
      </w:pPr>
      <w:bookmarkStart w:id="261" w:name="_DV_M140"/>
      <w:bookmarkEnd w:id="261"/>
      <w:r w:rsidRPr="00EE5B13">
        <w:rPr>
          <w:rFonts w:ascii="Verdana" w:hAnsi="Verdana" w:cs="Calibri"/>
          <w:color w:val="000000"/>
          <w:sz w:val="18"/>
          <w:szCs w:val="18"/>
        </w:rPr>
        <w:t>This Agreement shall come into full force and effect on the Commencement Date</w:t>
      </w:r>
      <w:bookmarkStart w:id="262" w:name="_DV_M141"/>
      <w:bookmarkEnd w:id="262"/>
      <w:r w:rsidR="00FE79A6" w:rsidRPr="00EE5B13">
        <w:rPr>
          <w:rFonts w:ascii="Verdana" w:hAnsi="Verdana" w:cs="Calibri"/>
          <w:color w:val="000000"/>
          <w:sz w:val="18"/>
          <w:szCs w:val="18"/>
        </w:rPr>
        <w:t>.</w:t>
      </w:r>
      <w:r w:rsidRPr="00EE5B13">
        <w:rPr>
          <w:rFonts w:ascii="Verdana" w:hAnsi="Verdana" w:cs="Calibri"/>
          <w:color w:val="000000"/>
          <w:sz w:val="18"/>
          <w:szCs w:val="18"/>
        </w:rPr>
        <w:t xml:space="preserve"> </w:t>
      </w:r>
    </w:p>
    <w:p w14:paraId="33171BB2" w14:textId="77777777" w:rsidR="004452BC" w:rsidRPr="00EE5B13" w:rsidRDefault="004452BC" w:rsidP="002054D2">
      <w:pPr>
        <w:pStyle w:val="Level2Number"/>
        <w:numPr>
          <w:ilvl w:val="1"/>
          <w:numId w:val="13"/>
        </w:numPr>
        <w:ind w:left="709"/>
        <w:rPr>
          <w:rFonts w:ascii="Verdana" w:hAnsi="Verdana" w:cs="Calibri"/>
          <w:color w:val="000000"/>
          <w:sz w:val="18"/>
          <w:szCs w:val="18"/>
        </w:rPr>
      </w:pPr>
      <w:bookmarkStart w:id="263" w:name="_DV_M142"/>
      <w:bookmarkEnd w:id="263"/>
      <w:r w:rsidRPr="00EE5B13">
        <w:rPr>
          <w:rFonts w:ascii="Verdana" w:hAnsi="Verdana" w:cs="Calibri"/>
          <w:color w:val="000000"/>
          <w:sz w:val="18"/>
          <w:szCs w:val="18"/>
        </w:rPr>
        <w:t xml:space="preserve">Termination of </w:t>
      </w:r>
      <w:r w:rsidR="00C46037" w:rsidRPr="00EE5B13">
        <w:rPr>
          <w:rFonts w:ascii="Verdana" w:hAnsi="Verdana" w:cs="Calibri"/>
          <w:color w:val="000000"/>
          <w:sz w:val="18"/>
          <w:szCs w:val="18"/>
        </w:rPr>
        <w:t>a Statement of Work</w:t>
      </w:r>
      <w:r w:rsidRPr="00EE5B13">
        <w:rPr>
          <w:rFonts w:ascii="Verdana" w:hAnsi="Verdana" w:cs="Calibri"/>
          <w:color w:val="000000"/>
          <w:sz w:val="18"/>
          <w:szCs w:val="18"/>
        </w:rPr>
        <w:t xml:space="preserve"> shall not affect the continuance of this </w:t>
      </w:r>
      <w:r w:rsidR="00C46037" w:rsidRPr="00EE5B13">
        <w:rPr>
          <w:rFonts w:ascii="Verdana" w:hAnsi="Verdana" w:cs="Calibri"/>
          <w:color w:val="000000"/>
          <w:sz w:val="18"/>
          <w:szCs w:val="18"/>
        </w:rPr>
        <w:t>Agreement</w:t>
      </w:r>
      <w:r w:rsidRPr="00EE5B13">
        <w:rPr>
          <w:rFonts w:ascii="Verdana" w:hAnsi="Verdana" w:cs="Calibri"/>
          <w:color w:val="000000"/>
          <w:sz w:val="18"/>
          <w:szCs w:val="18"/>
        </w:rPr>
        <w:t xml:space="preserve"> or any other </w:t>
      </w:r>
      <w:r w:rsidR="00C46037" w:rsidRPr="00EE5B13">
        <w:rPr>
          <w:rFonts w:ascii="Verdana" w:hAnsi="Verdana" w:cs="Calibri"/>
          <w:color w:val="000000"/>
          <w:sz w:val="18"/>
          <w:szCs w:val="18"/>
        </w:rPr>
        <w:t>Statement of Work</w:t>
      </w:r>
      <w:r w:rsidRPr="00EE5B13">
        <w:rPr>
          <w:rFonts w:ascii="Verdana" w:hAnsi="Verdana" w:cs="Calibri"/>
          <w:color w:val="000000"/>
          <w:sz w:val="18"/>
          <w:szCs w:val="18"/>
        </w:rPr>
        <w:t xml:space="preserve"> then in force.  Neither shall termination or expiry of this </w:t>
      </w:r>
      <w:r w:rsidR="00C46037" w:rsidRPr="00EE5B13">
        <w:rPr>
          <w:rFonts w:ascii="Verdana" w:hAnsi="Verdana" w:cs="Calibri"/>
          <w:color w:val="000000"/>
          <w:sz w:val="18"/>
          <w:szCs w:val="18"/>
        </w:rPr>
        <w:t>Agreement</w:t>
      </w:r>
      <w:r w:rsidRPr="00EE5B13">
        <w:rPr>
          <w:rFonts w:ascii="Verdana" w:hAnsi="Verdana" w:cs="Calibri"/>
          <w:color w:val="000000"/>
          <w:sz w:val="18"/>
          <w:szCs w:val="18"/>
        </w:rPr>
        <w:t xml:space="preserve"> affect the continuance of any </w:t>
      </w:r>
      <w:r w:rsidR="00C46037" w:rsidRPr="00EE5B13">
        <w:rPr>
          <w:rFonts w:ascii="Verdana" w:hAnsi="Verdana" w:cs="Calibri"/>
          <w:color w:val="000000"/>
          <w:sz w:val="18"/>
          <w:szCs w:val="18"/>
        </w:rPr>
        <w:t>Statement of Work</w:t>
      </w:r>
      <w:r w:rsidRPr="00EE5B13">
        <w:rPr>
          <w:rFonts w:ascii="Verdana" w:hAnsi="Verdana" w:cs="Calibri"/>
          <w:color w:val="000000"/>
          <w:sz w:val="18"/>
          <w:szCs w:val="18"/>
        </w:rPr>
        <w:t xml:space="preserve"> then in force.</w:t>
      </w:r>
    </w:p>
    <w:p w14:paraId="188E5B20" w14:textId="77777777" w:rsidR="00D806AF" w:rsidRPr="00EE5B13" w:rsidRDefault="00D806AF" w:rsidP="002054D2">
      <w:pPr>
        <w:pStyle w:val="Level2Number"/>
        <w:numPr>
          <w:ilvl w:val="1"/>
          <w:numId w:val="13"/>
        </w:numPr>
        <w:ind w:left="709"/>
        <w:rPr>
          <w:rFonts w:ascii="Verdana" w:hAnsi="Verdana" w:cs="Calibri"/>
          <w:color w:val="000000"/>
          <w:sz w:val="18"/>
          <w:szCs w:val="18"/>
        </w:rPr>
      </w:pPr>
      <w:bookmarkStart w:id="264" w:name="_1dd198dd-66b3-470b-8272-0c8922bffc80"/>
      <w:bookmarkStart w:id="265" w:name="_DV_M143"/>
      <w:bookmarkEnd w:id="264"/>
      <w:bookmarkEnd w:id="265"/>
      <w:r w:rsidRPr="00EE5B13">
        <w:rPr>
          <w:rFonts w:ascii="Verdana" w:hAnsi="Verdana" w:cs="Calibri"/>
          <w:color w:val="000000"/>
          <w:sz w:val="18"/>
          <w:szCs w:val="18"/>
        </w:rPr>
        <w:t>Either party may terminate this Agreement</w:t>
      </w:r>
      <w:r w:rsidR="00C46037" w:rsidRPr="00EE5B13">
        <w:rPr>
          <w:rFonts w:ascii="Verdana" w:hAnsi="Verdana" w:cs="Calibri"/>
          <w:color w:val="000000"/>
          <w:sz w:val="18"/>
          <w:szCs w:val="18"/>
        </w:rPr>
        <w:t xml:space="preserve"> or a Statement of Work</w:t>
      </w:r>
      <w:r w:rsidRPr="00EE5B13">
        <w:rPr>
          <w:rFonts w:ascii="Verdana" w:hAnsi="Verdana" w:cs="Calibri"/>
          <w:color w:val="000000"/>
          <w:sz w:val="18"/>
          <w:szCs w:val="18"/>
        </w:rPr>
        <w:t xml:space="preserve"> at any time by giving notice in writing to the other party if:</w:t>
      </w:r>
      <w:bookmarkStart w:id="266" w:name="_d73ef683-a302-428f-9083-23fe58f160b5"/>
      <w:bookmarkEnd w:id="266"/>
    </w:p>
    <w:p w14:paraId="284A9DD6" w14:textId="77777777" w:rsidR="00D806AF" w:rsidRPr="00EE5B13" w:rsidRDefault="00D806AF" w:rsidP="002054D2">
      <w:pPr>
        <w:pStyle w:val="Level3Number"/>
        <w:numPr>
          <w:ilvl w:val="2"/>
          <w:numId w:val="13"/>
        </w:numPr>
        <w:ind w:left="1418"/>
        <w:rPr>
          <w:rFonts w:ascii="Verdana" w:hAnsi="Verdana" w:cs="Calibri"/>
          <w:color w:val="000000"/>
          <w:sz w:val="18"/>
          <w:szCs w:val="18"/>
        </w:rPr>
      </w:pPr>
      <w:bookmarkStart w:id="267" w:name="_DV_M144"/>
      <w:bookmarkEnd w:id="267"/>
      <w:r w:rsidRPr="00EE5B13">
        <w:rPr>
          <w:rFonts w:ascii="Verdana" w:hAnsi="Verdana" w:cs="Calibri"/>
          <w:color w:val="000000"/>
          <w:sz w:val="18"/>
          <w:szCs w:val="18"/>
        </w:rPr>
        <w:t xml:space="preserve">the other party commits a material breach of this </w:t>
      </w:r>
      <w:proofErr w:type="gramStart"/>
      <w:r w:rsidRPr="00EE5B13">
        <w:rPr>
          <w:rFonts w:ascii="Verdana" w:hAnsi="Verdana" w:cs="Calibri"/>
          <w:color w:val="000000"/>
          <w:sz w:val="18"/>
          <w:szCs w:val="18"/>
        </w:rPr>
        <w:t>Agreement</w:t>
      </w:r>
      <w:proofErr w:type="gramEnd"/>
      <w:r w:rsidRPr="00EE5B13">
        <w:rPr>
          <w:rFonts w:ascii="Verdana" w:hAnsi="Verdana" w:cs="Calibri"/>
          <w:color w:val="000000"/>
          <w:sz w:val="18"/>
          <w:szCs w:val="18"/>
        </w:rPr>
        <w:t xml:space="preserve"> and such breach is not </w:t>
      </w:r>
      <w:proofErr w:type="gramStart"/>
      <w:r w:rsidRPr="00EE5B13">
        <w:rPr>
          <w:rFonts w:ascii="Verdana" w:hAnsi="Verdana" w:cs="Calibri"/>
          <w:color w:val="000000"/>
          <w:sz w:val="18"/>
          <w:szCs w:val="18"/>
        </w:rPr>
        <w:t>remediable;</w:t>
      </w:r>
      <w:bookmarkStart w:id="268" w:name="_ffda6785-872b-4e5d-8dc0-5dcab69fba1f"/>
      <w:bookmarkEnd w:id="268"/>
      <w:proofErr w:type="gramEnd"/>
    </w:p>
    <w:p w14:paraId="5195F1F5" w14:textId="77777777" w:rsidR="00D806AF" w:rsidRPr="00EE5B13" w:rsidRDefault="00D806AF" w:rsidP="002054D2">
      <w:pPr>
        <w:pStyle w:val="Level3Number"/>
        <w:numPr>
          <w:ilvl w:val="2"/>
          <w:numId w:val="13"/>
        </w:numPr>
        <w:ind w:left="1418"/>
        <w:rPr>
          <w:rFonts w:ascii="Verdana" w:hAnsi="Verdana" w:cs="Calibri"/>
          <w:color w:val="000000"/>
          <w:sz w:val="18"/>
          <w:szCs w:val="18"/>
        </w:rPr>
      </w:pPr>
      <w:bookmarkStart w:id="269" w:name="_DV_M145"/>
      <w:bookmarkEnd w:id="269"/>
      <w:r w:rsidRPr="00EE5B13">
        <w:rPr>
          <w:rFonts w:ascii="Verdana" w:hAnsi="Verdana" w:cs="Calibri"/>
          <w:color w:val="000000"/>
          <w:sz w:val="18"/>
          <w:szCs w:val="18"/>
        </w:rPr>
        <w:t>the other party commits a material breach of this Agreement which is not remedied within 14 days of receiving written notice of such breach;</w:t>
      </w:r>
      <w:bookmarkStart w:id="270" w:name="_7798b97e-3365-4ae2-a372-82c8f4ed988c"/>
      <w:bookmarkEnd w:id="270"/>
    </w:p>
    <w:p w14:paraId="00702E55" w14:textId="77777777" w:rsidR="00D806AF" w:rsidRPr="00EE5B13" w:rsidRDefault="00D806AF" w:rsidP="002054D2">
      <w:pPr>
        <w:pStyle w:val="Level3Number"/>
        <w:numPr>
          <w:ilvl w:val="2"/>
          <w:numId w:val="13"/>
        </w:numPr>
        <w:ind w:left="1418"/>
        <w:rPr>
          <w:rFonts w:ascii="Verdana" w:hAnsi="Verdana" w:cs="Calibri"/>
          <w:color w:val="000000"/>
          <w:sz w:val="18"/>
          <w:szCs w:val="18"/>
        </w:rPr>
      </w:pPr>
      <w:bookmarkStart w:id="271" w:name="_31341810-2173-462d-abaa-48ff89d29c8b"/>
      <w:bookmarkStart w:id="272" w:name="_DV_M146"/>
      <w:bookmarkEnd w:id="271"/>
      <w:bookmarkEnd w:id="272"/>
      <w:r w:rsidRPr="00EE5B13">
        <w:rPr>
          <w:rFonts w:ascii="Verdana" w:hAnsi="Verdana" w:cs="Calibri"/>
          <w:color w:val="000000"/>
          <w:sz w:val="18"/>
          <w:szCs w:val="18"/>
        </w:rPr>
        <w:t>any consent, licence or authorisation held by the other party is revoked or modified such that the other party is no longer able to comply with its obligations under this Agreement or receive any benefit to which it is entitled.</w:t>
      </w:r>
      <w:bookmarkStart w:id="273" w:name="_0538b2c0-1c58-4d27-8ff7-0a6dd714bd97"/>
      <w:bookmarkEnd w:id="273"/>
    </w:p>
    <w:p w14:paraId="6AAE1CB0" w14:textId="77777777" w:rsidR="00D806AF" w:rsidRPr="00EE5B13" w:rsidRDefault="00D806AF" w:rsidP="002054D2">
      <w:pPr>
        <w:pStyle w:val="Level2Number"/>
        <w:numPr>
          <w:ilvl w:val="1"/>
          <w:numId w:val="13"/>
        </w:numPr>
        <w:ind w:left="709"/>
        <w:rPr>
          <w:rFonts w:ascii="Verdana" w:hAnsi="Verdana" w:cs="Calibri"/>
          <w:color w:val="000000"/>
          <w:sz w:val="18"/>
          <w:szCs w:val="18"/>
        </w:rPr>
      </w:pPr>
      <w:bookmarkStart w:id="274" w:name="_DV_M147"/>
      <w:bookmarkEnd w:id="274"/>
      <w:r w:rsidRPr="00EE5B13">
        <w:rPr>
          <w:rFonts w:ascii="Verdana" w:hAnsi="Verdana" w:cs="Calibri"/>
          <w:color w:val="000000"/>
          <w:sz w:val="18"/>
          <w:szCs w:val="18"/>
        </w:rPr>
        <w:t>Either party may terminate this Agreement at any time by giving notice in writing to the other party if that other party:</w:t>
      </w:r>
      <w:bookmarkStart w:id="275" w:name="_43de6959-a3b9-4b93-9fe3-45044e8e9654"/>
      <w:bookmarkEnd w:id="275"/>
    </w:p>
    <w:p w14:paraId="348F736A" w14:textId="77777777" w:rsidR="00D806AF" w:rsidRPr="00EE5B13" w:rsidRDefault="00D806AF" w:rsidP="002054D2">
      <w:pPr>
        <w:pStyle w:val="Level3Number"/>
        <w:numPr>
          <w:ilvl w:val="2"/>
          <w:numId w:val="13"/>
        </w:numPr>
        <w:ind w:left="1418"/>
        <w:rPr>
          <w:rFonts w:ascii="Verdana" w:hAnsi="Verdana" w:cs="Calibri"/>
          <w:color w:val="000000"/>
          <w:sz w:val="18"/>
          <w:szCs w:val="18"/>
        </w:rPr>
      </w:pPr>
      <w:bookmarkStart w:id="276" w:name="_DV_M148"/>
      <w:bookmarkEnd w:id="276"/>
      <w:r w:rsidRPr="00EE5B13">
        <w:rPr>
          <w:rFonts w:ascii="Verdana" w:hAnsi="Verdana" w:cs="Calibri"/>
          <w:color w:val="000000"/>
          <w:sz w:val="18"/>
          <w:szCs w:val="18"/>
        </w:rPr>
        <w:t>stops carrying on all or a significant part of its business, or indicates in any way that it intends to do so;</w:t>
      </w:r>
      <w:bookmarkStart w:id="277" w:name="_d38d7f38-2e98-4895-920d-043ae1b7f5d6"/>
      <w:bookmarkEnd w:id="277"/>
    </w:p>
    <w:p w14:paraId="7E4B88E3" w14:textId="77777777" w:rsidR="00D806AF" w:rsidRPr="00EE5B13" w:rsidRDefault="00D806AF" w:rsidP="002054D2">
      <w:pPr>
        <w:pStyle w:val="Level3Number"/>
        <w:numPr>
          <w:ilvl w:val="2"/>
          <w:numId w:val="13"/>
        </w:numPr>
        <w:ind w:left="1418"/>
        <w:rPr>
          <w:rFonts w:ascii="Verdana" w:hAnsi="Verdana" w:cs="Calibri"/>
          <w:color w:val="000000"/>
          <w:sz w:val="18"/>
          <w:szCs w:val="18"/>
        </w:rPr>
      </w:pPr>
      <w:bookmarkStart w:id="278" w:name="_DV_M149"/>
      <w:bookmarkEnd w:id="278"/>
      <w:r w:rsidRPr="00EE5B13">
        <w:rPr>
          <w:rFonts w:ascii="Verdana" w:hAnsi="Verdana" w:cs="Calibri"/>
          <w:color w:val="000000"/>
          <w:sz w:val="18"/>
          <w:szCs w:val="18"/>
        </w:rPr>
        <w:t xml:space="preserve">is unable to pay its debts either within the meaning of section 123 of the Insolvency Act 1986 or if the non-defaulting party reasonably believes that to be the case; </w:t>
      </w:r>
      <w:bookmarkStart w:id="279" w:name="_f05edd9a-db2e-45c7-92d8-47086ec6ab47"/>
      <w:bookmarkEnd w:id="279"/>
    </w:p>
    <w:p w14:paraId="32CF756F" w14:textId="77777777" w:rsidR="00D806AF" w:rsidRPr="00EE5B13" w:rsidRDefault="00D806AF" w:rsidP="002054D2">
      <w:pPr>
        <w:pStyle w:val="Level3Number"/>
        <w:numPr>
          <w:ilvl w:val="2"/>
          <w:numId w:val="13"/>
        </w:numPr>
        <w:ind w:left="1418"/>
        <w:rPr>
          <w:rFonts w:ascii="Verdana" w:hAnsi="Verdana" w:cs="Calibri"/>
          <w:color w:val="000000"/>
          <w:sz w:val="18"/>
          <w:szCs w:val="18"/>
        </w:rPr>
      </w:pPr>
      <w:bookmarkStart w:id="280" w:name="_DV_M150"/>
      <w:bookmarkEnd w:id="280"/>
      <w:r w:rsidRPr="00EE5B13">
        <w:rPr>
          <w:rFonts w:ascii="Verdana" w:hAnsi="Verdana" w:cs="Calibri"/>
          <w:color w:val="000000"/>
          <w:sz w:val="18"/>
          <w:szCs w:val="18"/>
        </w:rPr>
        <w:t>becomes the subject of a company voluntary arrangement under the Insolvency Act 1986;</w:t>
      </w:r>
      <w:bookmarkStart w:id="281" w:name="_c060434d-a6bd-41f7-a48c-870c7361dea3"/>
      <w:bookmarkEnd w:id="281"/>
    </w:p>
    <w:p w14:paraId="5BD8FEA9" w14:textId="77777777" w:rsidR="00D806AF" w:rsidRPr="00EE5B13" w:rsidRDefault="00D806AF" w:rsidP="002054D2">
      <w:pPr>
        <w:pStyle w:val="Level3Number"/>
        <w:numPr>
          <w:ilvl w:val="2"/>
          <w:numId w:val="13"/>
        </w:numPr>
        <w:ind w:left="1418"/>
        <w:rPr>
          <w:rFonts w:ascii="Verdana" w:hAnsi="Verdana" w:cs="Calibri"/>
          <w:color w:val="000000"/>
          <w:sz w:val="18"/>
          <w:szCs w:val="18"/>
        </w:rPr>
      </w:pPr>
      <w:bookmarkStart w:id="282" w:name="_DV_M151"/>
      <w:bookmarkEnd w:id="282"/>
      <w:r w:rsidRPr="00EE5B13">
        <w:rPr>
          <w:rFonts w:ascii="Verdana" w:hAnsi="Verdana" w:cs="Calibri"/>
          <w:color w:val="000000"/>
          <w:sz w:val="18"/>
          <w:szCs w:val="18"/>
        </w:rPr>
        <w:t>has a receiver, manager, administrator or administrative receiver appointed over all or any part of its undertaking, assets or income;</w:t>
      </w:r>
      <w:bookmarkStart w:id="283" w:name="_03b98961-7b48-4aac-99c3-9c1d3e8fc3a8"/>
      <w:bookmarkEnd w:id="283"/>
    </w:p>
    <w:p w14:paraId="2EAE8358" w14:textId="77777777" w:rsidR="00D806AF" w:rsidRPr="00EE5B13" w:rsidRDefault="00D806AF" w:rsidP="002054D2">
      <w:pPr>
        <w:pStyle w:val="Level3Number"/>
        <w:numPr>
          <w:ilvl w:val="2"/>
          <w:numId w:val="13"/>
        </w:numPr>
        <w:ind w:left="1418"/>
        <w:rPr>
          <w:rFonts w:ascii="Verdana" w:hAnsi="Verdana" w:cs="Calibri"/>
          <w:color w:val="000000"/>
          <w:sz w:val="18"/>
          <w:szCs w:val="18"/>
        </w:rPr>
      </w:pPr>
      <w:bookmarkStart w:id="284" w:name="_DV_M152"/>
      <w:bookmarkEnd w:id="284"/>
      <w:r w:rsidRPr="00EE5B13">
        <w:rPr>
          <w:rFonts w:ascii="Verdana" w:hAnsi="Verdana" w:cs="Calibri"/>
          <w:color w:val="000000"/>
          <w:sz w:val="18"/>
          <w:szCs w:val="18"/>
        </w:rPr>
        <w:t>has a resolution passed for its winding up;</w:t>
      </w:r>
      <w:bookmarkStart w:id="285" w:name="_ffbec959-bc9d-4734-8cc4-11f79456b123"/>
      <w:bookmarkEnd w:id="285"/>
    </w:p>
    <w:p w14:paraId="77F19AA9" w14:textId="77777777" w:rsidR="00D806AF" w:rsidRPr="00EE5B13" w:rsidRDefault="00D806AF" w:rsidP="002054D2">
      <w:pPr>
        <w:pStyle w:val="Level3Number"/>
        <w:numPr>
          <w:ilvl w:val="2"/>
          <w:numId w:val="13"/>
        </w:numPr>
        <w:ind w:left="1418"/>
        <w:rPr>
          <w:rFonts w:ascii="Verdana" w:hAnsi="Verdana" w:cs="Calibri"/>
          <w:color w:val="000000"/>
          <w:sz w:val="18"/>
          <w:szCs w:val="18"/>
        </w:rPr>
      </w:pPr>
      <w:bookmarkStart w:id="286" w:name="_DV_M153"/>
      <w:bookmarkEnd w:id="286"/>
      <w:r w:rsidRPr="00EE5B13">
        <w:rPr>
          <w:rFonts w:ascii="Verdana" w:hAnsi="Verdana" w:cs="Calibri"/>
          <w:color w:val="000000"/>
          <w:sz w:val="18"/>
          <w:szCs w:val="18"/>
        </w:rPr>
        <w:t>has a petition presented to any court for its winding up or an application is made for an administration order, or any winding-up or administration order is made against it;</w:t>
      </w:r>
      <w:bookmarkStart w:id="287" w:name="_1f6924f5-af0b-45ce-8e08-300c5182b68a"/>
      <w:bookmarkEnd w:id="287"/>
    </w:p>
    <w:p w14:paraId="0AC7417B" w14:textId="7AC1A4EC" w:rsidR="00D806AF" w:rsidRPr="00EE5B13" w:rsidRDefault="00D806AF" w:rsidP="002054D2">
      <w:pPr>
        <w:pStyle w:val="Level3Number"/>
        <w:numPr>
          <w:ilvl w:val="2"/>
          <w:numId w:val="13"/>
        </w:numPr>
        <w:ind w:left="1418"/>
        <w:rPr>
          <w:rFonts w:ascii="Verdana" w:hAnsi="Verdana" w:cs="Calibri"/>
          <w:color w:val="000000"/>
          <w:sz w:val="18"/>
          <w:szCs w:val="18"/>
        </w:rPr>
      </w:pPr>
      <w:bookmarkStart w:id="288" w:name="_DV_M154"/>
      <w:bookmarkEnd w:id="288"/>
      <w:r w:rsidRPr="00EE5B13">
        <w:rPr>
          <w:rFonts w:ascii="Verdana" w:hAnsi="Verdana" w:cs="Calibri"/>
          <w:color w:val="000000"/>
          <w:sz w:val="18"/>
          <w:szCs w:val="18"/>
        </w:rPr>
        <w:lastRenderedPageBreak/>
        <w:t xml:space="preserve">is subject to any procedure for the taking control of its goods that is not withdrawn or discharged within </w:t>
      </w:r>
      <w:bookmarkStart w:id="289" w:name="_DV_M155"/>
      <w:bookmarkEnd w:id="289"/>
      <w:r w:rsidRPr="00EE5B13">
        <w:rPr>
          <w:rFonts w:ascii="Verdana" w:hAnsi="Verdana" w:cs="Calibri"/>
          <w:color w:val="000000"/>
          <w:sz w:val="18"/>
          <w:szCs w:val="18"/>
        </w:rPr>
        <w:t>seven</w:t>
      </w:r>
      <w:bookmarkStart w:id="290" w:name="_DV_M156"/>
      <w:bookmarkEnd w:id="290"/>
      <w:r w:rsidRPr="00EE5B13">
        <w:rPr>
          <w:rFonts w:ascii="Verdana" w:hAnsi="Verdana" w:cs="Calibri"/>
          <w:color w:val="000000"/>
          <w:sz w:val="18"/>
          <w:szCs w:val="18"/>
        </w:rPr>
        <w:t xml:space="preserve"> days of that procedure being commenced;</w:t>
      </w:r>
      <w:bookmarkStart w:id="291" w:name="_ee7a5384-d745-46e5-9343-775237b8b971"/>
      <w:bookmarkEnd w:id="291"/>
    </w:p>
    <w:p w14:paraId="1927B75F" w14:textId="77777777" w:rsidR="00D806AF" w:rsidRPr="00EE5B13" w:rsidRDefault="00D806AF" w:rsidP="002054D2">
      <w:pPr>
        <w:pStyle w:val="Level3Number"/>
        <w:numPr>
          <w:ilvl w:val="2"/>
          <w:numId w:val="13"/>
        </w:numPr>
        <w:ind w:left="1418"/>
        <w:rPr>
          <w:rFonts w:ascii="Verdana" w:hAnsi="Verdana" w:cs="Calibri"/>
          <w:color w:val="000000"/>
          <w:sz w:val="18"/>
          <w:szCs w:val="18"/>
        </w:rPr>
      </w:pPr>
      <w:bookmarkStart w:id="292" w:name="_DV_M157"/>
      <w:bookmarkEnd w:id="292"/>
      <w:r w:rsidRPr="00EE5B13">
        <w:rPr>
          <w:rFonts w:ascii="Verdana" w:hAnsi="Verdana" w:cs="Calibri"/>
          <w:color w:val="000000"/>
          <w:sz w:val="18"/>
          <w:szCs w:val="18"/>
        </w:rPr>
        <w:t>has a freezing order made against it;</w:t>
      </w:r>
      <w:bookmarkStart w:id="293" w:name="_be0039b0-0ee4-48fe-bdad-5ed71b668990"/>
      <w:bookmarkEnd w:id="293"/>
    </w:p>
    <w:p w14:paraId="23B26705" w14:textId="77777777" w:rsidR="00D806AF" w:rsidRPr="00EE5B13" w:rsidRDefault="00D806AF" w:rsidP="002054D2">
      <w:pPr>
        <w:pStyle w:val="Level3Number"/>
        <w:numPr>
          <w:ilvl w:val="2"/>
          <w:numId w:val="13"/>
        </w:numPr>
        <w:ind w:left="1418"/>
        <w:rPr>
          <w:rFonts w:ascii="Verdana" w:hAnsi="Verdana" w:cs="Calibri"/>
          <w:color w:val="000000"/>
          <w:sz w:val="18"/>
          <w:szCs w:val="18"/>
        </w:rPr>
      </w:pPr>
      <w:bookmarkStart w:id="294" w:name="_DV_M158"/>
      <w:bookmarkEnd w:id="294"/>
      <w:r w:rsidRPr="00EE5B13">
        <w:rPr>
          <w:rFonts w:ascii="Verdana" w:hAnsi="Verdana" w:cs="Calibri"/>
          <w:color w:val="000000"/>
          <w:sz w:val="18"/>
          <w:szCs w:val="18"/>
        </w:rPr>
        <w:t>is subject to any recovery or attempted recovery of items supplied to it by a supplier retaining title to those items;</w:t>
      </w:r>
      <w:bookmarkStart w:id="295" w:name="_44653980-2b03-4fdc-8434-5b57afc0f30a"/>
      <w:bookmarkStart w:id="296" w:name="_DV_M159"/>
      <w:bookmarkEnd w:id="295"/>
      <w:bookmarkEnd w:id="296"/>
      <w:r w:rsidR="005171C0" w:rsidRPr="00EE5B13">
        <w:rPr>
          <w:rFonts w:ascii="Verdana" w:hAnsi="Verdana" w:cs="Calibri"/>
          <w:color w:val="000000"/>
          <w:sz w:val="18"/>
          <w:szCs w:val="18"/>
        </w:rPr>
        <w:t xml:space="preserve"> and</w:t>
      </w:r>
    </w:p>
    <w:p w14:paraId="0E26E471" w14:textId="139F179E" w:rsidR="00D806AF" w:rsidRPr="00EE5B13" w:rsidRDefault="00605574" w:rsidP="002054D2">
      <w:pPr>
        <w:pStyle w:val="Level3Number"/>
        <w:numPr>
          <w:ilvl w:val="2"/>
          <w:numId w:val="13"/>
        </w:numPr>
        <w:ind w:left="1418"/>
        <w:rPr>
          <w:rFonts w:ascii="Verdana" w:hAnsi="Verdana" w:cs="Calibri"/>
          <w:color w:val="000000"/>
          <w:sz w:val="18"/>
          <w:szCs w:val="18"/>
        </w:rPr>
      </w:pPr>
      <w:bookmarkStart w:id="297" w:name="_DV_M160"/>
      <w:bookmarkEnd w:id="297"/>
      <w:r>
        <w:rPr>
          <w:rFonts w:ascii="Verdana" w:hAnsi="Verdana" w:cs="Calibri"/>
          <w:color w:val="000000"/>
          <w:sz w:val="18"/>
          <w:szCs w:val="18"/>
        </w:rPr>
        <w:t xml:space="preserve"> </w:t>
      </w:r>
      <w:r w:rsidR="00D806AF" w:rsidRPr="00EE5B13">
        <w:rPr>
          <w:rFonts w:ascii="Verdana" w:hAnsi="Verdana" w:cs="Calibri"/>
          <w:color w:val="000000"/>
          <w:sz w:val="18"/>
          <w:szCs w:val="18"/>
        </w:rPr>
        <w:t xml:space="preserve">is subject to any events or circumstances analogous to those in clauses </w:t>
      </w:r>
      <w:r w:rsidR="005171C0" w:rsidRPr="00EE5B13">
        <w:rPr>
          <w:rFonts w:ascii="Verdana" w:hAnsi="Verdana" w:cs="Calibri"/>
          <w:color w:val="000000"/>
          <w:sz w:val="18"/>
          <w:szCs w:val="18"/>
        </w:rPr>
        <w:t xml:space="preserve">11.4.1 </w:t>
      </w:r>
      <w:r w:rsidR="00D806AF" w:rsidRPr="00EE5B13">
        <w:rPr>
          <w:rFonts w:ascii="Verdana" w:hAnsi="Verdana" w:cs="Calibri"/>
          <w:color w:val="000000"/>
          <w:sz w:val="18"/>
          <w:szCs w:val="18"/>
        </w:rPr>
        <w:t xml:space="preserve">to </w:t>
      </w:r>
      <w:r w:rsidR="005171C0" w:rsidRPr="00EE5B13">
        <w:rPr>
          <w:rFonts w:ascii="Verdana" w:hAnsi="Verdana" w:cs="Calibri"/>
          <w:color w:val="000000"/>
          <w:sz w:val="18"/>
          <w:szCs w:val="18"/>
        </w:rPr>
        <w:t>11.4.9</w:t>
      </w:r>
      <w:r w:rsidR="00D806AF" w:rsidRPr="00EE5B13">
        <w:rPr>
          <w:rFonts w:ascii="Verdana" w:hAnsi="Verdana" w:cs="Calibri"/>
          <w:color w:val="000000"/>
          <w:sz w:val="18"/>
          <w:szCs w:val="18"/>
        </w:rPr>
        <w:t xml:space="preserve"> in any jurisdiction</w:t>
      </w:r>
      <w:r w:rsidR="005171C0" w:rsidRPr="00EE5B13">
        <w:rPr>
          <w:rFonts w:ascii="Verdana" w:hAnsi="Verdana" w:cs="Calibri"/>
          <w:color w:val="000000"/>
          <w:sz w:val="18"/>
          <w:szCs w:val="18"/>
        </w:rPr>
        <w:t>.</w:t>
      </w:r>
      <w:bookmarkStart w:id="298" w:name="_e6c02ca8-87f9-45df-a7cb-83994aa6faf2"/>
      <w:bookmarkStart w:id="299" w:name="_3f8f9b09-4269-435c-b46f-0d6a62d3add8"/>
      <w:bookmarkEnd w:id="298"/>
      <w:bookmarkEnd w:id="299"/>
    </w:p>
    <w:p w14:paraId="05166A51" w14:textId="6576E3C4" w:rsidR="00D806AF" w:rsidRPr="00EE5B13" w:rsidRDefault="00D806AF" w:rsidP="002054D2">
      <w:pPr>
        <w:pStyle w:val="Level2Number"/>
        <w:numPr>
          <w:ilvl w:val="1"/>
          <w:numId w:val="13"/>
        </w:numPr>
        <w:ind w:left="709"/>
        <w:rPr>
          <w:rFonts w:ascii="Verdana" w:hAnsi="Verdana" w:cs="Calibri"/>
          <w:color w:val="000000"/>
          <w:sz w:val="18"/>
          <w:szCs w:val="18"/>
        </w:rPr>
      </w:pPr>
      <w:bookmarkStart w:id="300" w:name="_DV_M161"/>
      <w:bookmarkEnd w:id="300"/>
      <w:r w:rsidRPr="00EE5B13">
        <w:rPr>
          <w:rFonts w:ascii="Verdana" w:hAnsi="Verdana" w:cs="Calibri"/>
          <w:color w:val="000000"/>
          <w:sz w:val="18"/>
          <w:szCs w:val="18"/>
        </w:rPr>
        <w:t xml:space="preserve">Either party may terminate this Agreement at any time by giving not less than </w:t>
      </w:r>
      <w:bookmarkStart w:id="301" w:name="_DV_M162"/>
      <w:bookmarkEnd w:id="301"/>
      <w:r w:rsidRPr="00EE5B13">
        <w:rPr>
          <w:rFonts w:ascii="Verdana" w:hAnsi="Verdana" w:cs="Calibri"/>
          <w:color w:val="000000"/>
          <w:sz w:val="18"/>
          <w:szCs w:val="18"/>
        </w:rPr>
        <w:t>four weeks’</w:t>
      </w:r>
      <w:bookmarkStart w:id="302" w:name="_DV_M163"/>
      <w:bookmarkEnd w:id="302"/>
      <w:r w:rsidRPr="00EE5B13">
        <w:rPr>
          <w:rFonts w:ascii="Verdana" w:hAnsi="Verdana" w:cs="Calibri"/>
          <w:color w:val="000000"/>
          <w:sz w:val="18"/>
          <w:szCs w:val="18"/>
        </w:rPr>
        <w:t xml:space="preserve"> notice in writing to the other party if the other party undergoes a change of control </w:t>
      </w:r>
      <w:bookmarkStart w:id="303" w:name="_DV_M164"/>
      <w:bookmarkEnd w:id="303"/>
      <w:r w:rsidRPr="00EE5B13">
        <w:rPr>
          <w:rFonts w:ascii="Verdana" w:hAnsi="Verdana" w:cs="Calibri"/>
          <w:color w:val="000000"/>
          <w:sz w:val="18"/>
          <w:szCs w:val="18"/>
        </w:rPr>
        <w:t>or if it is realistically anticipated that it will undergo a change of control within two months</w:t>
      </w:r>
      <w:bookmarkStart w:id="304" w:name="_DV_M165"/>
      <w:bookmarkEnd w:id="304"/>
      <w:r w:rsidRPr="00EE5B13">
        <w:rPr>
          <w:rFonts w:ascii="Verdana" w:hAnsi="Verdana" w:cs="Calibri"/>
          <w:color w:val="000000"/>
          <w:sz w:val="18"/>
          <w:szCs w:val="18"/>
        </w:rPr>
        <w:t>. For the purposes of this clause</w:t>
      </w:r>
      <w:r w:rsidR="00B81889" w:rsidRPr="00EE5B13">
        <w:rPr>
          <w:rFonts w:ascii="Verdana" w:hAnsi="Verdana" w:cs="Calibri"/>
          <w:color w:val="000000"/>
          <w:sz w:val="18"/>
          <w:szCs w:val="18"/>
        </w:rPr>
        <w:t xml:space="preserve"> 11.5</w:t>
      </w:r>
      <w:r w:rsidRPr="00EE5B13">
        <w:rPr>
          <w:rFonts w:ascii="Verdana" w:hAnsi="Verdana" w:cs="Calibri"/>
          <w:color w:val="000000"/>
          <w:sz w:val="18"/>
          <w:szCs w:val="18"/>
        </w:rPr>
        <w:t>, ‘control’ shall mean beneficial ownership of more than 50% of the issued share capital of a company or the legal power to direct or cause the direction of the management of a company.</w:t>
      </w:r>
      <w:bookmarkStart w:id="305" w:name="_50a7bc47-d51a-4504-8f2d-13772d64ec91"/>
      <w:bookmarkEnd w:id="305"/>
    </w:p>
    <w:p w14:paraId="47F95FCB" w14:textId="77777777" w:rsidR="00D806AF" w:rsidRPr="00EE5B13" w:rsidRDefault="00D806AF" w:rsidP="002054D2">
      <w:pPr>
        <w:pStyle w:val="Level2Number"/>
        <w:numPr>
          <w:ilvl w:val="1"/>
          <w:numId w:val="13"/>
        </w:numPr>
        <w:ind w:left="709"/>
        <w:rPr>
          <w:rFonts w:ascii="Verdana" w:hAnsi="Verdana" w:cs="Calibri"/>
          <w:color w:val="000000"/>
          <w:sz w:val="18"/>
          <w:szCs w:val="18"/>
        </w:rPr>
      </w:pPr>
      <w:bookmarkStart w:id="306" w:name="_DV_M166"/>
      <w:bookmarkEnd w:id="306"/>
      <w:r w:rsidRPr="00EE5B13">
        <w:rPr>
          <w:rFonts w:ascii="Verdana" w:hAnsi="Verdana" w:cs="Calibri"/>
          <w:color w:val="000000"/>
          <w:sz w:val="18"/>
          <w:szCs w:val="18"/>
        </w:rPr>
        <w:t xml:space="preserve">The right of a party to terminate the Agreement pursuant to clause </w:t>
      </w:r>
      <w:r w:rsidR="00B81889" w:rsidRPr="00EE5B13">
        <w:rPr>
          <w:rFonts w:ascii="Verdana" w:hAnsi="Verdana" w:cs="Calibri"/>
          <w:color w:val="000000"/>
          <w:sz w:val="18"/>
          <w:szCs w:val="18"/>
        </w:rPr>
        <w:t>11.5</w:t>
      </w:r>
      <w:r w:rsidRPr="00EE5B13">
        <w:rPr>
          <w:rFonts w:ascii="Verdana" w:hAnsi="Verdana" w:cs="Calibri"/>
          <w:color w:val="000000"/>
          <w:sz w:val="18"/>
          <w:szCs w:val="18"/>
        </w:rPr>
        <w:t xml:space="preserve"> shall not apply to the extent that the relevant procedure is entered into for the purpose of amalgamation, reconstruction or merger (where applicable) where the amalgamated, reconstructed or merged party agrees to adhere to this Agreement.</w:t>
      </w:r>
      <w:bookmarkStart w:id="307" w:name="_5f740a85-aae0-4907-9354-ddc9fd4f7419"/>
      <w:bookmarkEnd w:id="307"/>
    </w:p>
    <w:p w14:paraId="44DCDBB1" w14:textId="77777777" w:rsidR="00D806AF" w:rsidRPr="00EE5B13" w:rsidRDefault="00D806AF" w:rsidP="002054D2">
      <w:pPr>
        <w:pStyle w:val="Level2Number"/>
        <w:numPr>
          <w:ilvl w:val="1"/>
          <w:numId w:val="13"/>
        </w:numPr>
        <w:ind w:left="709"/>
        <w:rPr>
          <w:rFonts w:ascii="Verdana" w:hAnsi="Verdana" w:cs="Calibri"/>
          <w:color w:val="000000"/>
          <w:sz w:val="18"/>
          <w:szCs w:val="18"/>
        </w:rPr>
      </w:pPr>
      <w:bookmarkStart w:id="308" w:name="_DV_M167"/>
      <w:bookmarkEnd w:id="308"/>
      <w:r w:rsidRPr="00EE5B13">
        <w:rPr>
          <w:rFonts w:ascii="Verdana" w:hAnsi="Verdana" w:cs="Calibri"/>
          <w:color w:val="000000"/>
          <w:sz w:val="18"/>
          <w:szCs w:val="18"/>
        </w:rPr>
        <w:t>If a party becomes aware that any event has occurred, or circumstances exist, which may entitle the other party to terminate this Agreement under this clause 11, it shall immediately notify the other party in writing.</w:t>
      </w:r>
      <w:bookmarkStart w:id="309" w:name="_c91d0f3d-7230-487e-a6b9-d9a6d5435d5e"/>
      <w:bookmarkEnd w:id="309"/>
    </w:p>
    <w:p w14:paraId="67E4F32F" w14:textId="77777777" w:rsidR="00D806AF" w:rsidRPr="00EE5B13" w:rsidRDefault="00D806AF" w:rsidP="002054D2">
      <w:pPr>
        <w:pStyle w:val="Level2Number"/>
        <w:numPr>
          <w:ilvl w:val="1"/>
          <w:numId w:val="13"/>
        </w:numPr>
        <w:ind w:left="709"/>
        <w:rPr>
          <w:rFonts w:ascii="Verdana" w:hAnsi="Verdana" w:cs="Calibri"/>
          <w:color w:val="000000"/>
          <w:sz w:val="18"/>
          <w:szCs w:val="18"/>
        </w:rPr>
      </w:pPr>
      <w:bookmarkStart w:id="310" w:name="_DV_M168"/>
      <w:bookmarkEnd w:id="310"/>
      <w:r w:rsidRPr="00EE5B13">
        <w:rPr>
          <w:rFonts w:ascii="Verdana" w:hAnsi="Verdana" w:cs="Calibri"/>
          <w:color w:val="000000"/>
          <w:sz w:val="18"/>
          <w:szCs w:val="18"/>
        </w:rPr>
        <w:t>Termination or expiry of this Agreement will not affect any accrued rights and liabilities of either party at any time up to the date of termination.</w:t>
      </w:r>
      <w:bookmarkStart w:id="311" w:name="_05bc31d1-3236-4782-99c9-a46eae6f713d"/>
      <w:bookmarkEnd w:id="311"/>
    </w:p>
    <w:p w14:paraId="555242C4" w14:textId="0FF9CACF" w:rsidR="00D806AF" w:rsidRPr="00EE5B13" w:rsidRDefault="00A41926" w:rsidP="002054D2">
      <w:pPr>
        <w:pStyle w:val="Level2Number"/>
        <w:numPr>
          <w:ilvl w:val="1"/>
          <w:numId w:val="13"/>
        </w:numPr>
        <w:ind w:left="709"/>
        <w:rPr>
          <w:rFonts w:ascii="Verdana" w:hAnsi="Verdana" w:cs="Calibri"/>
          <w:color w:val="000000"/>
          <w:sz w:val="18"/>
          <w:szCs w:val="18"/>
        </w:rPr>
      </w:pPr>
      <w:bookmarkStart w:id="312" w:name="_DV_M169"/>
      <w:bookmarkEnd w:id="312"/>
      <w:r>
        <w:rPr>
          <w:rFonts w:ascii="Verdana" w:hAnsi="Verdana" w:cs="Calibri"/>
          <w:color w:val="000000"/>
          <w:sz w:val="18"/>
          <w:szCs w:val="18"/>
        </w:rPr>
        <w:t>Where t</w:t>
      </w:r>
      <w:r w:rsidR="008F782B">
        <w:rPr>
          <w:rFonts w:ascii="Verdana" w:hAnsi="Verdana" w:cs="Calibri"/>
          <w:color w:val="000000"/>
          <w:sz w:val="18"/>
          <w:szCs w:val="18"/>
        </w:rPr>
        <w:t>h</w:t>
      </w:r>
      <w:r w:rsidR="00380DF4">
        <w:rPr>
          <w:rFonts w:ascii="Verdana" w:hAnsi="Verdana" w:cs="Calibri"/>
          <w:color w:val="000000"/>
          <w:sz w:val="18"/>
          <w:szCs w:val="18"/>
        </w:rPr>
        <w:t>e S</w:t>
      </w:r>
      <w:r w:rsidR="000A6AB7">
        <w:rPr>
          <w:rFonts w:ascii="Verdana" w:hAnsi="Verdana" w:cs="Calibri"/>
          <w:color w:val="000000"/>
          <w:sz w:val="18"/>
          <w:szCs w:val="18"/>
        </w:rPr>
        <w:t>tatements of Work under</w:t>
      </w:r>
      <w:r w:rsidR="00132BE5">
        <w:rPr>
          <w:rFonts w:ascii="Verdana" w:hAnsi="Verdana" w:cs="Calibri"/>
          <w:color w:val="000000"/>
          <w:sz w:val="18"/>
          <w:szCs w:val="18"/>
        </w:rPr>
        <w:t xml:space="preserve"> </w:t>
      </w:r>
      <w:r w:rsidR="000A6AB7">
        <w:rPr>
          <w:rFonts w:ascii="Verdana" w:hAnsi="Verdana" w:cs="Calibri"/>
          <w:color w:val="000000"/>
          <w:sz w:val="18"/>
          <w:szCs w:val="18"/>
        </w:rPr>
        <w:t>t</w:t>
      </w:r>
      <w:r w:rsidR="00D806AF" w:rsidRPr="00EE5B13">
        <w:rPr>
          <w:rFonts w:ascii="Verdana" w:hAnsi="Verdana" w:cs="Calibri"/>
          <w:color w:val="000000"/>
          <w:sz w:val="18"/>
          <w:szCs w:val="18"/>
        </w:rPr>
        <w:t>his Agreement</w:t>
      </w:r>
      <w:r w:rsidR="000A6AB7">
        <w:rPr>
          <w:rFonts w:ascii="Verdana" w:hAnsi="Verdana" w:cs="Calibri"/>
          <w:color w:val="000000"/>
          <w:sz w:val="18"/>
          <w:szCs w:val="18"/>
        </w:rPr>
        <w:t xml:space="preserve"> relate to only one Customer, this Agreement</w:t>
      </w:r>
      <w:r w:rsidR="00D806AF" w:rsidRPr="00EE5B13">
        <w:rPr>
          <w:rFonts w:ascii="Verdana" w:hAnsi="Verdana" w:cs="Calibri"/>
          <w:color w:val="000000"/>
          <w:sz w:val="18"/>
          <w:szCs w:val="18"/>
        </w:rPr>
        <w:t xml:space="preserve"> shall terminate immediately if </w:t>
      </w:r>
      <w:r w:rsidR="008346F2">
        <w:rPr>
          <w:rFonts w:ascii="Verdana" w:hAnsi="Verdana" w:cs="Calibri"/>
          <w:color w:val="000000"/>
          <w:sz w:val="18"/>
          <w:szCs w:val="18"/>
        </w:rPr>
        <w:t>(</w:t>
      </w:r>
      <w:proofErr w:type="spellStart"/>
      <w:r w:rsidR="008346F2">
        <w:rPr>
          <w:rFonts w:ascii="Verdana" w:hAnsi="Verdana" w:cs="Calibri"/>
          <w:color w:val="000000"/>
          <w:sz w:val="18"/>
          <w:szCs w:val="18"/>
        </w:rPr>
        <w:t>i</w:t>
      </w:r>
      <w:proofErr w:type="spellEnd"/>
      <w:r w:rsidR="008346F2">
        <w:rPr>
          <w:rFonts w:ascii="Verdana" w:hAnsi="Verdana" w:cs="Calibri"/>
          <w:color w:val="000000"/>
          <w:sz w:val="18"/>
          <w:szCs w:val="18"/>
        </w:rPr>
        <w:t xml:space="preserve">) </w:t>
      </w:r>
      <w:r w:rsidR="00D806AF" w:rsidRPr="00EE5B13">
        <w:rPr>
          <w:rFonts w:ascii="Verdana" w:hAnsi="Verdana" w:cs="Calibri"/>
          <w:color w:val="000000"/>
          <w:sz w:val="18"/>
          <w:szCs w:val="18"/>
        </w:rPr>
        <w:t>the Main Contract is terminated by the Customer for any reason</w:t>
      </w:r>
      <w:r w:rsidR="008346F2">
        <w:rPr>
          <w:rFonts w:ascii="Verdana" w:hAnsi="Verdana" w:cs="Calibri"/>
          <w:color w:val="000000"/>
          <w:sz w:val="18"/>
          <w:szCs w:val="18"/>
        </w:rPr>
        <w:t xml:space="preserve"> (ii)</w:t>
      </w:r>
      <w:r w:rsidR="00D806AF" w:rsidRPr="00EE5B13">
        <w:rPr>
          <w:rFonts w:ascii="Verdana" w:hAnsi="Verdana" w:cs="Calibri"/>
          <w:color w:val="000000"/>
          <w:sz w:val="18"/>
          <w:szCs w:val="18"/>
        </w:rPr>
        <w:t xml:space="preserve"> any payment due from the Customer to the Main Contractor is not made under the Main Contract</w:t>
      </w:r>
      <w:r w:rsidR="008346F2">
        <w:rPr>
          <w:rFonts w:ascii="Verdana" w:hAnsi="Verdana" w:cs="Calibri"/>
          <w:color w:val="000000"/>
          <w:sz w:val="18"/>
          <w:szCs w:val="18"/>
        </w:rPr>
        <w:t xml:space="preserve"> or (iii)</w:t>
      </w:r>
      <w:r w:rsidR="00627C57">
        <w:rPr>
          <w:rFonts w:ascii="Verdana" w:hAnsi="Verdana" w:cs="Calibri"/>
          <w:color w:val="000000"/>
          <w:sz w:val="18"/>
          <w:szCs w:val="18"/>
        </w:rPr>
        <w:t xml:space="preserve"> </w:t>
      </w:r>
      <w:r w:rsidR="00627C57" w:rsidRPr="00627C57">
        <w:rPr>
          <w:rFonts w:ascii="Verdana" w:hAnsi="Verdana" w:cs="Calibri"/>
          <w:color w:val="000000"/>
          <w:sz w:val="18"/>
          <w:szCs w:val="18"/>
        </w:rPr>
        <w:t>the Customer withdraws its consent to sub-contract the Sub-Contract Work to the Sub-Contractor</w:t>
      </w:r>
      <w:r w:rsidR="00D806AF" w:rsidRPr="00EE5B13">
        <w:rPr>
          <w:rFonts w:ascii="Verdana" w:hAnsi="Verdana" w:cs="Calibri"/>
          <w:color w:val="000000"/>
          <w:sz w:val="18"/>
          <w:szCs w:val="18"/>
        </w:rPr>
        <w:t>.</w:t>
      </w:r>
      <w:bookmarkStart w:id="313" w:name="_1525162790-73251125"/>
      <w:bookmarkEnd w:id="313"/>
      <w:r w:rsidR="000A6AB7">
        <w:rPr>
          <w:rFonts w:ascii="Verdana" w:hAnsi="Verdana" w:cs="Calibri"/>
          <w:color w:val="000000"/>
          <w:sz w:val="18"/>
          <w:szCs w:val="18"/>
        </w:rPr>
        <w:t xml:space="preserve">  Where the Statements of Work under this Agreement relate to more than one Customer, </w:t>
      </w:r>
      <w:r w:rsidR="009B0A17">
        <w:rPr>
          <w:rFonts w:ascii="Verdana" w:hAnsi="Verdana" w:cs="Calibri"/>
          <w:color w:val="000000"/>
          <w:sz w:val="18"/>
          <w:szCs w:val="18"/>
        </w:rPr>
        <w:t xml:space="preserve">the relevant </w:t>
      </w:r>
      <w:r w:rsidR="009B0A17" w:rsidRPr="009B0A17">
        <w:rPr>
          <w:rFonts w:ascii="Verdana" w:hAnsi="Verdana" w:cs="Calibri"/>
          <w:color w:val="000000"/>
          <w:sz w:val="18"/>
          <w:szCs w:val="18"/>
        </w:rPr>
        <w:t>Statement of Work</w:t>
      </w:r>
      <w:r w:rsidR="00A953AD">
        <w:rPr>
          <w:rFonts w:ascii="Verdana" w:hAnsi="Verdana" w:cs="Calibri"/>
          <w:color w:val="000000"/>
          <w:sz w:val="18"/>
          <w:szCs w:val="18"/>
        </w:rPr>
        <w:t>(s)</w:t>
      </w:r>
      <w:r w:rsidR="009B0A17" w:rsidRPr="009B0A17">
        <w:rPr>
          <w:rFonts w:ascii="Verdana" w:hAnsi="Verdana" w:cs="Calibri"/>
          <w:color w:val="000000"/>
          <w:sz w:val="18"/>
          <w:szCs w:val="18"/>
        </w:rPr>
        <w:t xml:space="preserve"> shall terminate immediately if: (</w:t>
      </w:r>
      <w:proofErr w:type="spellStart"/>
      <w:r w:rsidR="009B0A17" w:rsidRPr="009B0A17">
        <w:rPr>
          <w:rFonts w:ascii="Verdana" w:hAnsi="Verdana" w:cs="Calibri"/>
          <w:color w:val="000000"/>
          <w:sz w:val="18"/>
          <w:szCs w:val="18"/>
        </w:rPr>
        <w:t>i</w:t>
      </w:r>
      <w:proofErr w:type="spellEnd"/>
      <w:r w:rsidR="009B0A17" w:rsidRPr="009B0A17">
        <w:rPr>
          <w:rFonts w:ascii="Verdana" w:hAnsi="Verdana" w:cs="Calibri"/>
          <w:color w:val="000000"/>
          <w:sz w:val="18"/>
          <w:szCs w:val="18"/>
        </w:rPr>
        <w:t>) the relevant Main Contract is terminated by the Customer for any reason, or (ii) any payment due from the Customer to the Main Contractor is not made under the relevant Main Contract, or (iii) if the Customer withdraws its consent to sub-contract the</w:t>
      </w:r>
      <w:r w:rsidR="00BF362D">
        <w:rPr>
          <w:rFonts w:ascii="Verdana" w:hAnsi="Verdana" w:cs="Calibri"/>
          <w:color w:val="000000"/>
          <w:sz w:val="18"/>
          <w:szCs w:val="18"/>
        </w:rPr>
        <w:t xml:space="preserve"> relevant</w:t>
      </w:r>
      <w:r w:rsidR="009B0A17" w:rsidRPr="009B0A17">
        <w:rPr>
          <w:rFonts w:ascii="Verdana" w:hAnsi="Verdana" w:cs="Calibri"/>
          <w:color w:val="000000"/>
          <w:sz w:val="18"/>
          <w:szCs w:val="18"/>
        </w:rPr>
        <w:t xml:space="preserve"> Sub-Contract Work to the Sub-Contractor.</w:t>
      </w:r>
    </w:p>
    <w:p w14:paraId="4AE07504" w14:textId="77777777" w:rsidR="00AA4D33" w:rsidRPr="00EE5B13" w:rsidRDefault="00AA4D33" w:rsidP="002054D2">
      <w:pPr>
        <w:pStyle w:val="Level2Number"/>
        <w:numPr>
          <w:ilvl w:val="1"/>
          <w:numId w:val="13"/>
        </w:numPr>
        <w:ind w:left="709"/>
        <w:rPr>
          <w:rFonts w:ascii="Verdana" w:hAnsi="Verdana" w:cs="Calibri"/>
          <w:color w:val="000000"/>
          <w:sz w:val="18"/>
          <w:szCs w:val="18"/>
        </w:rPr>
      </w:pPr>
      <w:bookmarkStart w:id="314" w:name="_DV_M170"/>
      <w:bookmarkStart w:id="315" w:name="_DV_M171"/>
      <w:bookmarkStart w:id="316" w:name="_DV_M172"/>
      <w:bookmarkEnd w:id="314"/>
      <w:bookmarkEnd w:id="315"/>
      <w:bookmarkEnd w:id="316"/>
      <w:r w:rsidRPr="00EE5B13">
        <w:rPr>
          <w:rFonts w:ascii="Verdana" w:hAnsi="Verdana" w:cs="Calibri"/>
          <w:color w:val="000000"/>
          <w:sz w:val="18"/>
          <w:szCs w:val="18"/>
        </w:rPr>
        <w:t>On termination of this Agreement or a Statement of Work for any reason</w:t>
      </w:r>
      <w:r w:rsidR="00EC5BA7" w:rsidRPr="00EE5B13">
        <w:rPr>
          <w:rFonts w:ascii="Verdana" w:hAnsi="Verdana" w:cs="Calibri"/>
          <w:color w:val="000000"/>
          <w:sz w:val="18"/>
          <w:szCs w:val="18"/>
        </w:rPr>
        <w:t xml:space="preserve">, Sub-Contractor </w:t>
      </w:r>
      <w:r w:rsidRPr="00EE5B13">
        <w:rPr>
          <w:rFonts w:ascii="Verdana" w:hAnsi="Verdana" w:cs="Calibri"/>
          <w:color w:val="000000"/>
          <w:sz w:val="18"/>
          <w:szCs w:val="18"/>
        </w:rPr>
        <w:t xml:space="preserve">will provide </w:t>
      </w:r>
      <w:r w:rsidR="00EC5BA7" w:rsidRPr="00EE5B13">
        <w:rPr>
          <w:rFonts w:ascii="Verdana" w:hAnsi="Verdana" w:cs="Calibri"/>
          <w:color w:val="000000"/>
          <w:sz w:val="18"/>
          <w:szCs w:val="18"/>
        </w:rPr>
        <w:t>Main Contractor</w:t>
      </w:r>
      <w:r w:rsidRPr="00EE5B13">
        <w:rPr>
          <w:rFonts w:ascii="Verdana" w:hAnsi="Verdana" w:cs="Calibri"/>
          <w:color w:val="000000"/>
          <w:sz w:val="18"/>
          <w:szCs w:val="18"/>
        </w:rPr>
        <w:t xml:space="preserve"> with any assistance necessary to ensure that an orderly transfer is achieved with minimal disruption, to </w:t>
      </w:r>
      <w:r w:rsidR="00EC5BA7" w:rsidRPr="00EE5B13">
        <w:rPr>
          <w:rFonts w:ascii="Verdana" w:hAnsi="Verdana" w:cs="Calibri"/>
          <w:color w:val="000000"/>
          <w:sz w:val="18"/>
          <w:szCs w:val="18"/>
        </w:rPr>
        <w:t>Main Contractor</w:t>
      </w:r>
      <w:r w:rsidRPr="00EE5B13">
        <w:rPr>
          <w:rFonts w:ascii="Verdana" w:hAnsi="Verdana" w:cs="Calibri"/>
          <w:color w:val="000000"/>
          <w:sz w:val="18"/>
          <w:szCs w:val="18"/>
        </w:rPr>
        <w:t xml:space="preserve"> or any person nominated by </w:t>
      </w:r>
      <w:r w:rsidR="00EC5BA7" w:rsidRPr="00EE5B13">
        <w:rPr>
          <w:rFonts w:ascii="Verdana" w:hAnsi="Verdana" w:cs="Calibri"/>
          <w:color w:val="000000"/>
          <w:sz w:val="18"/>
          <w:szCs w:val="18"/>
        </w:rPr>
        <w:t>Main Contractor</w:t>
      </w:r>
      <w:r w:rsidRPr="00EE5B13">
        <w:rPr>
          <w:rFonts w:ascii="Verdana" w:hAnsi="Verdana" w:cs="Calibri"/>
          <w:color w:val="000000"/>
          <w:sz w:val="18"/>
          <w:szCs w:val="18"/>
        </w:rPr>
        <w:t xml:space="preserve">, of the </w:t>
      </w:r>
      <w:r w:rsidR="00EC5BA7" w:rsidRPr="00EE5B13">
        <w:rPr>
          <w:rFonts w:ascii="Verdana" w:hAnsi="Verdana" w:cs="Calibri"/>
          <w:color w:val="000000"/>
          <w:sz w:val="18"/>
          <w:szCs w:val="18"/>
        </w:rPr>
        <w:t>Deliverables</w:t>
      </w:r>
      <w:r w:rsidRPr="00EE5B13">
        <w:rPr>
          <w:rFonts w:ascii="Verdana" w:hAnsi="Verdana" w:cs="Calibri"/>
          <w:color w:val="000000"/>
          <w:sz w:val="18"/>
          <w:szCs w:val="18"/>
        </w:rPr>
        <w:t xml:space="preserve"> and S</w:t>
      </w:r>
      <w:r w:rsidR="00EC5BA7" w:rsidRPr="00EE5B13">
        <w:rPr>
          <w:rFonts w:ascii="Verdana" w:hAnsi="Verdana" w:cs="Calibri"/>
          <w:color w:val="000000"/>
          <w:sz w:val="18"/>
          <w:szCs w:val="18"/>
        </w:rPr>
        <w:t>ub-Contract Work</w:t>
      </w:r>
      <w:r w:rsidRPr="00EE5B13">
        <w:rPr>
          <w:rFonts w:ascii="Verdana" w:hAnsi="Verdana" w:cs="Calibri"/>
          <w:color w:val="000000"/>
          <w:sz w:val="18"/>
          <w:szCs w:val="18"/>
        </w:rPr>
        <w:t xml:space="preserve">, functions and operations which were provided prior to termination by the other party.  The provisions of this Clause will apply whatever the reason for termination. </w:t>
      </w:r>
    </w:p>
    <w:p w14:paraId="1FF5E648" w14:textId="77777777" w:rsidR="00D806AF" w:rsidRPr="00EE5B13" w:rsidRDefault="00D806AF" w:rsidP="0035397B">
      <w:pPr>
        <w:pStyle w:val="Heading1"/>
      </w:pPr>
      <w:bookmarkStart w:id="317" w:name="_DV_M173"/>
      <w:bookmarkStart w:id="318" w:name="_Toc256000011"/>
      <w:bookmarkEnd w:id="317"/>
      <w:commentRangeStart w:id="319"/>
      <w:r w:rsidRPr="00EE5B13">
        <w:lastRenderedPageBreak/>
        <w:t>Insurance</w:t>
      </w:r>
      <w:bookmarkStart w:id="320" w:name="_690fd56b-2f5e-48a3-be8f-23a72eacb7fa"/>
      <w:bookmarkEnd w:id="318"/>
      <w:bookmarkEnd w:id="320"/>
    </w:p>
    <w:p w14:paraId="37902B1A" w14:textId="77777777" w:rsidR="009E5FCF" w:rsidRPr="00EE5B13" w:rsidRDefault="008C1901" w:rsidP="002054D2">
      <w:pPr>
        <w:pStyle w:val="Level2Number"/>
        <w:numPr>
          <w:ilvl w:val="1"/>
          <w:numId w:val="13"/>
        </w:numPr>
        <w:ind w:left="709"/>
        <w:rPr>
          <w:rFonts w:ascii="Verdana" w:hAnsi="Verdana" w:cs="Calibri"/>
          <w:color w:val="000000"/>
          <w:sz w:val="18"/>
          <w:szCs w:val="18"/>
        </w:rPr>
      </w:pPr>
      <w:bookmarkStart w:id="321" w:name="_DV_M174"/>
      <w:bookmarkEnd w:id="321"/>
      <w:r w:rsidRPr="00EE5B13">
        <w:rPr>
          <w:rFonts w:ascii="Verdana" w:hAnsi="Verdana" w:cs="Calibri"/>
          <w:color w:val="000000"/>
          <w:sz w:val="18"/>
          <w:szCs w:val="18"/>
        </w:rPr>
        <w:t>T</w:t>
      </w:r>
      <w:r w:rsidR="009E5FCF" w:rsidRPr="00EE5B13">
        <w:rPr>
          <w:rFonts w:ascii="Verdana" w:hAnsi="Verdana" w:cs="Calibri"/>
          <w:color w:val="000000"/>
          <w:sz w:val="18"/>
          <w:szCs w:val="18"/>
        </w:rPr>
        <w:t xml:space="preserve">he Sub-Contractor must </w:t>
      </w:r>
      <w:proofErr w:type="gramStart"/>
      <w:r w:rsidR="009E5FCF" w:rsidRPr="00EE5B13">
        <w:rPr>
          <w:rFonts w:ascii="Verdana" w:hAnsi="Verdana" w:cs="Calibri"/>
          <w:color w:val="000000"/>
          <w:sz w:val="18"/>
          <w:szCs w:val="18"/>
        </w:rPr>
        <w:t>effect</w:t>
      </w:r>
      <w:proofErr w:type="gramEnd"/>
      <w:r w:rsidR="009E5FCF" w:rsidRPr="00EE5B13">
        <w:rPr>
          <w:rFonts w:ascii="Verdana" w:hAnsi="Verdana" w:cs="Calibri"/>
          <w:color w:val="000000"/>
          <w:sz w:val="18"/>
          <w:szCs w:val="18"/>
        </w:rPr>
        <w:t xml:space="preserve"> and maintain with a reputable insurance company policies of insurance which are the same as or equivalent to those policies which the Main Contractor is required to have in place under the terms of the Main Contract. Such policies must be maintained for the period specified in the Main Contract and the Sub-</w:t>
      </w:r>
      <w:r w:rsidR="0002277D" w:rsidRPr="00EE5B13">
        <w:rPr>
          <w:rFonts w:ascii="Verdana" w:hAnsi="Verdana" w:cs="Calibri"/>
          <w:color w:val="000000"/>
          <w:sz w:val="18"/>
          <w:szCs w:val="18"/>
        </w:rPr>
        <w:t>C</w:t>
      </w:r>
      <w:r w:rsidR="009E5FCF" w:rsidRPr="00EE5B13">
        <w:rPr>
          <w:rFonts w:ascii="Verdana" w:hAnsi="Verdana" w:cs="Calibri"/>
          <w:color w:val="000000"/>
          <w:sz w:val="18"/>
          <w:szCs w:val="18"/>
        </w:rPr>
        <w:t xml:space="preserve">ontractor shall give to the Main Contractor, on request, copies of all such policies or a broker’s verification of insurance to demonstrate that appropriate cover is in place, together with receipts or other evidence of payment of the latest premiums due under those policies. </w:t>
      </w:r>
      <w:bookmarkStart w:id="322" w:name="_Toc256000012"/>
      <w:commentRangeEnd w:id="319"/>
      <w:r w:rsidR="000E6355">
        <w:rPr>
          <w:rStyle w:val="CommentReference"/>
        </w:rPr>
        <w:commentReference w:id="319"/>
      </w:r>
    </w:p>
    <w:p w14:paraId="30D26135" w14:textId="77777777" w:rsidR="00D806AF" w:rsidRPr="00EE5B13" w:rsidRDefault="00D806AF" w:rsidP="0035397B">
      <w:pPr>
        <w:pStyle w:val="Heading1"/>
      </w:pPr>
      <w:bookmarkStart w:id="323" w:name="_DV_M175"/>
      <w:bookmarkEnd w:id="323"/>
      <w:r w:rsidRPr="00EE5B13">
        <w:t>Anti-bribery</w:t>
      </w:r>
      <w:bookmarkStart w:id="324" w:name="_Anti-briberyForThePurposesOfClauseT-86C"/>
      <w:bookmarkEnd w:id="322"/>
      <w:bookmarkEnd w:id="324"/>
    </w:p>
    <w:p w14:paraId="11E80327" w14:textId="77777777" w:rsidR="00D92BC1" w:rsidRPr="00EE5B13" w:rsidRDefault="00D92BC1" w:rsidP="002054D2">
      <w:pPr>
        <w:pStyle w:val="Level2Number"/>
        <w:numPr>
          <w:ilvl w:val="1"/>
          <w:numId w:val="13"/>
        </w:numPr>
        <w:ind w:left="709"/>
        <w:rPr>
          <w:rFonts w:ascii="Verdana" w:hAnsi="Verdana" w:cs="Calibri"/>
          <w:color w:val="000000"/>
          <w:sz w:val="18"/>
          <w:szCs w:val="18"/>
        </w:rPr>
      </w:pPr>
      <w:bookmarkStart w:id="325" w:name="_DV_M176"/>
      <w:bookmarkEnd w:id="325"/>
      <w:r w:rsidRPr="00EE5B13">
        <w:rPr>
          <w:rFonts w:ascii="Verdana" w:hAnsi="Verdana" w:cs="Calibri"/>
          <w:color w:val="000000"/>
          <w:sz w:val="18"/>
          <w:szCs w:val="18"/>
        </w:rPr>
        <w:t>For the purposes of this Clause 1</w:t>
      </w:r>
      <w:r w:rsidR="00837840" w:rsidRPr="00EE5B13">
        <w:rPr>
          <w:rFonts w:ascii="Verdana" w:hAnsi="Verdana" w:cs="Calibri"/>
          <w:color w:val="000000"/>
          <w:sz w:val="18"/>
          <w:szCs w:val="18"/>
        </w:rPr>
        <w:t>3</w:t>
      </w:r>
      <w:r w:rsidRPr="00EE5B13">
        <w:rPr>
          <w:rFonts w:ascii="Verdana" w:hAnsi="Verdana" w:cs="Calibri"/>
          <w:color w:val="000000"/>
          <w:sz w:val="18"/>
          <w:szCs w:val="18"/>
        </w:rPr>
        <w:t>:</w:t>
      </w:r>
    </w:p>
    <w:p w14:paraId="0CCD9AEE" w14:textId="56177FA9" w:rsidR="00D92BC1" w:rsidRPr="00EE5B13" w:rsidRDefault="00F57C9B" w:rsidP="00F57C9B">
      <w:pPr>
        <w:pStyle w:val="Level2Number"/>
        <w:numPr>
          <w:ilvl w:val="0"/>
          <w:numId w:val="0"/>
        </w:numPr>
        <w:ind w:left="709" w:hanging="709"/>
        <w:rPr>
          <w:rFonts w:ascii="Verdana" w:hAnsi="Verdana" w:cs="Calibri"/>
          <w:color w:val="000000"/>
          <w:sz w:val="18"/>
          <w:szCs w:val="18"/>
        </w:rPr>
      </w:pPr>
      <w:bookmarkStart w:id="326" w:name="_DV_M177"/>
      <w:bookmarkEnd w:id="326"/>
      <w:r>
        <w:rPr>
          <w:rFonts w:ascii="Verdana" w:hAnsi="Verdana" w:cs="Calibri"/>
          <w:color w:val="000000"/>
          <w:sz w:val="18"/>
          <w:szCs w:val="18"/>
        </w:rPr>
        <w:tab/>
      </w:r>
      <w:r w:rsidR="00837840" w:rsidRPr="00EE5B13">
        <w:rPr>
          <w:rFonts w:ascii="Verdana" w:hAnsi="Verdana" w:cs="Calibri"/>
          <w:color w:val="000000"/>
          <w:sz w:val="18"/>
          <w:szCs w:val="18"/>
        </w:rPr>
        <w:t>“</w:t>
      </w:r>
      <w:r w:rsidR="00D92BC1" w:rsidRPr="00EE5B13">
        <w:rPr>
          <w:rFonts w:ascii="Verdana" w:hAnsi="Verdana" w:cs="Calibri"/>
          <w:b/>
          <w:color w:val="000000"/>
          <w:sz w:val="18"/>
          <w:szCs w:val="18"/>
        </w:rPr>
        <w:t>Associated Person</w:t>
      </w:r>
      <w:r w:rsidR="00837840" w:rsidRPr="00EE5B13">
        <w:rPr>
          <w:rFonts w:ascii="Verdana" w:hAnsi="Verdana" w:cs="Calibri"/>
          <w:color w:val="000000"/>
          <w:sz w:val="18"/>
          <w:szCs w:val="18"/>
        </w:rPr>
        <w:t>”</w:t>
      </w:r>
      <w:r w:rsidR="00D92BC1" w:rsidRPr="00EE5B13">
        <w:rPr>
          <w:rFonts w:ascii="Verdana" w:hAnsi="Verdana" w:cs="Calibri"/>
          <w:color w:val="000000"/>
          <w:sz w:val="18"/>
          <w:szCs w:val="18"/>
        </w:rPr>
        <w:t xml:space="preserve"> shall have the meaning given to it in the Bribery Act 2010 (the Act).</w:t>
      </w:r>
    </w:p>
    <w:p w14:paraId="46BD52EF" w14:textId="5E895F71" w:rsidR="00D92BC1" w:rsidRPr="00EE5B13" w:rsidRDefault="00F57C9B" w:rsidP="00F57C9B">
      <w:pPr>
        <w:pStyle w:val="Level2Number"/>
        <w:numPr>
          <w:ilvl w:val="0"/>
          <w:numId w:val="0"/>
        </w:numPr>
        <w:ind w:left="709" w:hanging="709"/>
        <w:rPr>
          <w:rFonts w:ascii="Verdana" w:hAnsi="Verdana" w:cs="Calibri"/>
          <w:color w:val="000000"/>
          <w:sz w:val="18"/>
          <w:szCs w:val="18"/>
        </w:rPr>
      </w:pPr>
      <w:bookmarkStart w:id="327" w:name="_DV_M178"/>
      <w:bookmarkEnd w:id="327"/>
      <w:r>
        <w:rPr>
          <w:rFonts w:ascii="Verdana" w:hAnsi="Verdana" w:cs="Calibri"/>
          <w:color w:val="000000"/>
          <w:sz w:val="18"/>
          <w:szCs w:val="18"/>
        </w:rPr>
        <w:tab/>
      </w:r>
      <w:r w:rsidR="00837840" w:rsidRPr="00EE5B13">
        <w:rPr>
          <w:rFonts w:ascii="Verdana" w:hAnsi="Verdana" w:cs="Calibri"/>
          <w:color w:val="000000"/>
          <w:sz w:val="18"/>
          <w:szCs w:val="18"/>
        </w:rPr>
        <w:t>“</w:t>
      </w:r>
      <w:r w:rsidR="00D92BC1" w:rsidRPr="00EE5B13">
        <w:rPr>
          <w:rFonts w:ascii="Verdana" w:hAnsi="Verdana" w:cs="Calibri"/>
          <w:b/>
          <w:color w:val="000000"/>
          <w:sz w:val="18"/>
          <w:szCs w:val="18"/>
        </w:rPr>
        <w:t>Adequate Procedures</w:t>
      </w:r>
      <w:r w:rsidR="00837840" w:rsidRPr="00EE5B13">
        <w:rPr>
          <w:rFonts w:ascii="Verdana" w:hAnsi="Verdana" w:cs="Calibri"/>
          <w:color w:val="000000"/>
          <w:sz w:val="18"/>
          <w:szCs w:val="18"/>
        </w:rPr>
        <w:t>”</w:t>
      </w:r>
      <w:r w:rsidR="00D92BC1" w:rsidRPr="00EE5B13">
        <w:rPr>
          <w:rFonts w:ascii="Verdana" w:hAnsi="Verdana" w:cs="Calibri"/>
          <w:color w:val="000000"/>
          <w:sz w:val="18"/>
          <w:szCs w:val="18"/>
        </w:rPr>
        <w:t xml:space="preserve"> shall mean policies and procedures which a party reasonably believes would provide it with a defence to an offence under section 7(1) of the Act as such defence is set out in section 7(2) of the Act (with reference to any guidance issued under section 9 of the Act).</w:t>
      </w:r>
    </w:p>
    <w:p w14:paraId="682376AF" w14:textId="77777777" w:rsidR="00D92BC1" w:rsidRPr="00EE5B13" w:rsidRDefault="00D92BC1" w:rsidP="002054D2">
      <w:pPr>
        <w:pStyle w:val="Level2Number"/>
        <w:numPr>
          <w:ilvl w:val="1"/>
          <w:numId w:val="13"/>
        </w:numPr>
        <w:ind w:left="709"/>
        <w:rPr>
          <w:rFonts w:ascii="Verdana" w:hAnsi="Verdana" w:cs="Calibri"/>
          <w:color w:val="000000"/>
          <w:sz w:val="18"/>
          <w:szCs w:val="18"/>
        </w:rPr>
      </w:pPr>
      <w:bookmarkStart w:id="328" w:name="_DV_M179"/>
      <w:bookmarkEnd w:id="328"/>
      <w:r w:rsidRPr="00EE5B13">
        <w:rPr>
          <w:rFonts w:ascii="Verdana" w:hAnsi="Verdana" w:cs="Calibri"/>
          <w:color w:val="000000"/>
          <w:sz w:val="18"/>
          <w:szCs w:val="18"/>
        </w:rPr>
        <w:t>Each party shall:</w:t>
      </w:r>
    </w:p>
    <w:p w14:paraId="338D0BF0" w14:textId="7D1F8CCB" w:rsidR="00D92BC1" w:rsidRPr="00EE5B13" w:rsidRDefault="00D92BC1" w:rsidP="00F57C9B">
      <w:pPr>
        <w:pStyle w:val="Level2Number"/>
        <w:numPr>
          <w:ilvl w:val="0"/>
          <w:numId w:val="0"/>
        </w:numPr>
        <w:ind w:left="709"/>
        <w:rPr>
          <w:rFonts w:ascii="Verdana" w:hAnsi="Verdana" w:cs="Calibri"/>
          <w:color w:val="000000"/>
          <w:sz w:val="18"/>
          <w:szCs w:val="18"/>
        </w:rPr>
      </w:pPr>
      <w:bookmarkStart w:id="329" w:name="_DV_M180"/>
      <w:bookmarkEnd w:id="329"/>
      <w:r w:rsidRPr="00EE5B13">
        <w:rPr>
          <w:rFonts w:ascii="Verdana" w:hAnsi="Verdana" w:cs="Calibri"/>
          <w:color w:val="000000"/>
          <w:sz w:val="18"/>
          <w:szCs w:val="18"/>
        </w:rPr>
        <w:t xml:space="preserve">comply with all </w:t>
      </w:r>
      <w:r w:rsidR="007E5F79" w:rsidRPr="00EE5B13">
        <w:rPr>
          <w:rFonts w:ascii="Verdana" w:hAnsi="Verdana" w:cs="Calibri"/>
          <w:color w:val="000000"/>
          <w:sz w:val="18"/>
          <w:szCs w:val="18"/>
        </w:rPr>
        <w:t>A</w:t>
      </w:r>
      <w:r w:rsidRPr="00EE5B13">
        <w:rPr>
          <w:rFonts w:ascii="Verdana" w:hAnsi="Verdana" w:cs="Calibri"/>
          <w:color w:val="000000"/>
          <w:sz w:val="18"/>
          <w:szCs w:val="18"/>
        </w:rPr>
        <w:t xml:space="preserve">pplicable </w:t>
      </w:r>
      <w:r w:rsidR="007E5F79" w:rsidRPr="00EE5B13">
        <w:rPr>
          <w:rFonts w:ascii="Verdana" w:hAnsi="Verdana" w:cs="Calibri"/>
          <w:color w:val="000000"/>
          <w:sz w:val="18"/>
          <w:szCs w:val="18"/>
        </w:rPr>
        <w:t>L</w:t>
      </w:r>
      <w:r w:rsidRPr="00EE5B13">
        <w:rPr>
          <w:rFonts w:ascii="Verdana" w:hAnsi="Verdana" w:cs="Calibri"/>
          <w:color w:val="000000"/>
          <w:sz w:val="18"/>
          <w:szCs w:val="18"/>
        </w:rPr>
        <w:t>aws, statutes, regulations, and codes relating to anti-bribery (including but not limited to the Act) in all jurisdictions applicable to this Agreement (</w:t>
      </w:r>
      <w:r w:rsidR="004F20A2" w:rsidRPr="00EE5B13">
        <w:rPr>
          <w:rFonts w:ascii="Verdana" w:hAnsi="Verdana" w:cs="Calibri"/>
          <w:color w:val="000000"/>
          <w:sz w:val="18"/>
          <w:szCs w:val="18"/>
        </w:rPr>
        <w:t>“</w:t>
      </w:r>
      <w:r w:rsidRPr="00EE5B13">
        <w:rPr>
          <w:rFonts w:ascii="Verdana" w:hAnsi="Verdana" w:cs="Calibri"/>
          <w:b/>
          <w:color w:val="000000"/>
          <w:sz w:val="18"/>
          <w:szCs w:val="18"/>
        </w:rPr>
        <w:t>Relevant Requirements</w:t>
      </w:r>
      <w:r w:rsidR="004F20A2" w:rsidRPr="00EE5B13">
        <w:rPr>
          <w:rFonts w:ascii="Verdana" w:hAnsi="Verdana" w:cs="Calibri"/>
          <w:color w:val="000000"/>
          <w:sz w:val="18"/>
          <w:szCs w:val="18"/>
        </w:rPr>
        <w:t>”</w:t>
      </w:r>
      <w:r w:rsidRPr="00EE5B13">
        <w:rPr>
          <w:rFonts w:ascii="Verdana" w:hAnsi="Verdana" w:cs="Calibri"/>
          <w:color w:val="000000"/>
          <w:sz w:val="18"/>
          <w:szCs w:val="18"/>
        </w:rPr>
        <w:t>);</w:t>
      </w:r>
    </w:p>
    <w:p w14:paraId="450FD366" w14:textId="7091997A" w:rsidR="00D92BC1" w:rsidRPr="00EE5B13" w:rsidRDefault="00D92BC1" w:rsidP="002054D2">
      <w:pPr>
        <w:pStyle w:val="Level3Number"/>
        <w:numPr>
          <w:ilvl w:val="2"/>
          <w:numId w:val="13"/>
        </w:numPr>
        <w:ind w:left="1418"/>
        <w:rPr>
          <w:rFonts w:ascii="Verdana" w:hAnsi="Verdana" w:cs="Calibri"/>
          <w:color w:val="000000"/>
          <w:sz w:val="18"/>
          <w:szCs w:val="18"/>
        </w:rPr>
      </w:pPr>
      <w:bookmarkStart w:id="330" w:name="_DV_M181"/>
      <w:bookmarkEnd w:id="330"/>
      <w:r w:rsidRPr="00EE5B13">
        <w:rPr>
          <w:rFonts w:ascii="Verdana" w:hAnsi="Verdana" w:cs="Calibri"/>
          <w:color w:val="000000"/>
          <w:sz w:val="18"/>
          <w:szCs w:val="18"/>
        </w:rPr>
        <w:t xml:space="preserve">not engage in any activity, practice or conduct which would constitute an offence under sections 1, 2 or 6 of the Act </w:t>
      </w:r>
      <w:proofErr w:type="gramStart"/>
      <w:r w:rsidRPr="00EE5B13">
        <w:rPr>
          <w:rFonts w:ascii="Verdana" w:hAnsi="Verdana" w:cs="Calibri"/>
          <w:color w:val="000000"/>
          <w:sz w:val="18"/>
          <w:szCs w:val="18"/>
        </w:rPr>
        <w:t>whether or not</w:t>
      </w:r>
      <w:proofErr w:type="gramEnd"/>
      <w:r w:rsidRPr="00EE5B13">
        <w:rPr>
          <w:rFonts w:ascii="Verdana" w:hAnsi="Verdana" w:cs="Calibri"/>
          <w:color w:val="000000"/>
          <w:sz w:val="18"/>
          <w:szCs w:val="18"/>
        </w:rPr>
        <w:t xml:space="preserve"> such activity, practice or conduct had been carried out in the United </w:t>
      </w:r>
      <w:proofErr w:type="gramStart"/>
      <w:r w:rsidRPr="00EE5B13">
        <w:rPr>
          <w:rFonts w:ascii="Verdana" w:hAnsi="Verdana" w:cs="Calibri"/>
          <w:color w:val="000000"/>
          <w:sz w:val="18"/>
          <w:szCs w:val="18"/>
        </w:rPr>
        <w:t>Kingdom;</w:t>
      </w:r>
      <w:proofErr w:type="gramEnd"/>
    </w:p>
    <w:p w14:paraId="0B2DC866" w14:textId="77777777" w:rsidR="00D92BC1" w:rsidRPr="00EE5B13" w:rsidRDefault="00D92BC1" w:rsidP="002054D2">
      <w:pPr>
        <w:pStyle w:val="Level3Number"/>
        <w:numPr>
          <w:ilvl w:val="2"/>
          <w:numId w:val="13"/>
        </w:numPr>
        <w:ind w:left="1418"/>
        <w:rPr>
          <w:rFonts w:ascii="Verdana" w:hAnsi="Verdana" w:cs="Calibri"/>
          <w:color w:val="000000"/>
          <w:sz w:val="18"/>
          <w:szCs w:val="18"/>
        </w:rPr>
      </w:pPr>
      <w:bookmarkStart w:id="331" w:name="_DV_M182"/>
      <w:bookmarkEnd w:id="331"/>
      <w:r w:rsidRPr="00EE5B13">
        <w:rPr>
          <w:rFonts w:ascii="Verdana" w:hAnsi="Verdana" w:cs="Calibri"/>
          <w:color w:val="000000"/>
          <w:sz w:val="18"/>
          <w:szCs w:val="18"/>
        </w:rPr>
        <w:t xml:space="preserve">have and shall </w:t>
      </w:r>
      <w:proofErr w:type="gramStart"/>
      <w:r w:rsidRPr="00EE5B13">
        <w:rPr>
          <w:rFonts w:ascii="Verdana" w:hAnsi="Verdana" w:cs="Calibri"/>
          <w:color w:val="000000"/>
          <w:sz w:val="18"/>
          <w:szCs w:val="18"/>
        </w:rPr>
        <w:t>maintain in place at all times</w:t>
      </w:r>
      <w:proofErr w:type="gramEnd"/>
      <w:r w:rsidRPr="00EE5B13">
        <w:rPr>
          <w:rFonts w:ascii="Verdana" w:hAnsi="Verdana" w:cs="Calibri"/>
          <w:color w:val="000000"/>
          <w:sz w:val="18"/>
          <w:szCs w:val="18"/>
        </w:rPr>
        <w:t xml:space="preserve"> Adequate Procedures and shall ensure compliance by its Associated Persons with the Relevant Requirements and Clause </w:t>
      </w:r>
      <w:r w:rsidR="002434E0" w:rsidRPr="00EE5B13">
        <w:rPr>
          <w:rFonts w:ascii="Verdana" w:hAnsi="Verdana" w:cs="Calibri"/>
          <w:color w:val="000000"/>
          <w:sz w:val="18"/>
          <w:szCs w:val="18"/>
        </w:rPr>
        <w:t>1</w:t>
      </w:r>
      <w:r w:rsidR="004F20A2" w:rsidRPr="00EE5B13">
        <w:rPr>
          <w:rFonts w:ascii="Verdana" w:hAnsi="Verdana" w:cs="Calibri"/>
          <w:color w:val="000000"/>
          <w:sz w:val="18"/>
          <w:szCs w:val="18"/>
        </w:rPr>
        <w:t>3</w:t>
      </w:r>
      <w:r w:rsidR="002434E0" w:rsidRPr="00EE5B13">
        <w:rPr>
          <w:rFonts w:ascii="Verdana" w:hAnsi="Verdana" w:cs="Calibri"/>
          <w:color w:val="000000"/>
          <w:sz w:val="18"/>
          <w:szCs w:val="18"/>
        </w:rPr>
        <w:t>.2.</w:t>
      </w:r>
      <w:r w:rsidR="00887706" w:rsidRPr="00EE5B13">
        <w:rPr>
          <w:rFonts w:ascii="Verdana" w:hAnsi="Verdana" w:cs="Calibri"/>
          <w:color w:val="000000"/>
          <w:sz w:val="18"/>
          <w:szCs w:val="18"/>
        </w:rPr>
        <w:t>1</w:t>
      </w:r>
      <w:r w:rsidRPr="00EE5B13">
        <w:rPr>
          <w:rFonts w:ascii="Verdana" w:hAnsi="Verdana" w:cs="Calibri"/>
          <w:color w:val="000000"/>
          <w:sz w:val="18"/>
          <w:szCs w:val="18"/>
        </w:rPr>
        <w:t xml:space="preserve">, and shall enforce their provisions where </w:t>
      </w:r>
      <w:proofErr w:type="gramStart"/>
      <w:r w:rsidRPr="00EE5B13">
        <w:rPr>
          <w:rFonts w:ascii="Verdana" w:hAnsi="Verdana" w:cs="Calibri"/>
          <w:color w:val="000000"/>
          <w:sz w:val="18"/>
          <w:szCs w:val="18"/>
        </w:rPr>
        <w:t>appropriate;</w:t>
      </w:r>
      <w:proofErr w:type="gramEnd"/>
    </w:p>
    <w:p w14:paraId="766DAA72" w14:textId="77777777" w:rsidR="00D92BC1" w:rsidRPr="00EE5B13" w:rsidRDefault="00D92BC1" w:rsidP="002054D2">
      <w:pPr>
        <w:pStyle w:val="Level3Number"/>
        <w:numPr>
          <w:ilvl w:val="2"/>
          <w:numId w:val="13"/>
        </w:numPr>
        <w:ind w:left="1418"/>
        <w:rPr>
          <w:rFonts w:ascii="Verdana" w:hAnsi="Verdana" w:cs="Calibri"/>
          <w:color w:val="000000"/>
          <w:sz w:val="18"/>
          <w:szCs w:val="18"/>
        </w:rPr>
      </w:pPr>
      <w:bookmarkStart w:id="332" w:name="_DV_M183"/>
      <w:bookmarkEnd w:id="332"/>
      <w:r w:rsidRPr="00EE5B13">
        <w:rPr>
          <w:rFonts w:ascii="Verdana" w:hAnsi="Verdana" w:cs="Calibri"/>
          <w:color w:val="000000"/>
          <w:sz w:val="18"/>
          <w:szCs w:val="18"/>
        </w:rPr>
        <w:t>promptly report to the other party any request or demand for any undue financial or other advantage of any kind received by it in connection with the performance of its obligations under the Agreement (the Su</w:t>
      </w:r>
      <w:r w:rsidR="002434E0" w:rsidRPr="00EE5B13">
        <w:rPr>
          <w:rFonts w:ascii="Verdana" w:hAnsi="Verdana" w:cs="Calibri"/>
          <w:color w:val="000000"/>
          <w:sz w:val="18"/>
          <w:szCs w:val="18"/>
        </w:rPr>
        <w:t>b-Contractor</w:t>
      </w:r>
      <w:r w:rsidRPr="00EE5B13">
        <w:rPr>
          <w:rFonts w:ascii="Verdana" w:hAnsi="Verdana" w:cs="Calibri"/>
          <w:color w:val="000000"/>
          <w:sz w:val="18"/>
          <w:szCs w:val="18"/>
        </w:rPr>
        <w:t xml:space="preserve"> shall use the process set out in Clause </w:t>
      </w:r>
      <w:r w:rsidR="002434E0" w:rsidRPr="00EE5B13">
        <w:rPr>
          <w:rFonts w:ascii="Verdana" w:hAnsi="Verdana" w:cs="Calibri"/>
          <w:color w:val="000000"/>
          <w:sz w:val="18"/>
          <w:szCs w:val="18"/>
        </w:rPr>
        <w:t>1</w:t>
      </w:r>
      <w:r w:rsidR="00887706" w:rsidRPr="00EE5B13">
        <w:rPr>
          <w:rFonts w:ascii="Verdana" w:hAnsi="Verdana" w:cs="Calibri"/>
          <w:color w:val="000000"/>
          <w:sz w:val="18"/>
          <w:szCs w:val="18"/>
        </w:rPr>
        <w:t>3</w:t>
      </w:r>
      <w:r w:rsidR="002434E0" w:rsidRPr="00EE5B13">
        <w:rPr>
          <w:rFonts w:ascii="Verdana" w:hAnsi="Verdana" w:cs="Calibri"/>
          <w:color w:val="000000"/>
          <w:sz w:val="18"/>
          <w:szCs w:val="18"/>
        </w:rPr>
        <w:t>.2.</w:t>
      </w:r>
      <w:r w:rsidR="00887706" w:rsidRPr="00EE5B13">
        <w:rPr>
          <w:rFonts w:ascii="Verdana" w:hAnsi="Verdana" w:cs="Calibri"/>
          <w:color w:val="000000"/>
          <w:sz w:val="18"/>
          <w:szCs w:val="18"/>
        </w:rPr>
        <w:t>5</w:t>
      </w:r>
      <w:r w:rsidRPr="00EE5B13">
        <w:rPr>
          <w:rFonts w:ascii="Verdana" w:hAnsi="Verdana" w:cs="Calibri"/>
          <w:color w:val="000000"/>
          <w:sz w:val="18"/>
          <w:szCs w:val="18"/>
        </w:rPr>
        <w:t xml:space="preserve"> below); and</w:t>
      </w:r>
    </w:p>
    <w:p w14:paraId="6830DCDC" w14:textId="77777777" w:rsidR="00D92BC1" w:rsidRPr="00EE5B13" w:rsidRDefault="00D92BC1" w:rsidP="002054D2">
      <w:pPr>
        <w:pStyle w:val="Level3Number"/>
        <w:numPr>
          <w:ilvl w:val="2"/>
          <w:numId w:val="13"/>
        </w:numPr>
        <w:ind w:left="1418"/>
        <w:rPr>
          <w:rFonts w:ascii="Verdana" w:hAnsi="Verdana" w:cs="Calibri"/>
          <w:color w:val="000000"/>
          <w:sz w:val="18"/>
          <w:szCs w:val="18"/>
        </w:rPr>
      </w:pPr>
      <w:bookmarkStart w:id="333" w:name="_DV_M184"/>
      <w:bookmarkEnd w:id="333"/>
      <w:r w:rsidRPr="00EE5B13">
        <w:rPr>
          <w:rFonts w:ascii="Verdana" w:hAnsi="Verdana" w:cs="Calibri"/>
          <w:color w:val="000000"/>
          <w:sz w:val="18"/>
          <w:szCs w:val="18"/>
        </w:rPr>
        <w:t xml:space="preserve">from time to time and at the reasonable request the other party, confirm in writing to the other party that it has complied with its undertakings under Clause </w:t>
      </w:r>
      <w:r w:rsidR="002434E0" w:rsidRPr="00EE5B13">
        <w:rPr>
          <w:rFonts w:ascii="Verdana" w:hAnsi="Verdana" w:cs="Calibri"/>
          <w:color w:val="000000"/>
          <w:sz w:val="18"/>
          <w:szCs w:val="18"/>
        </w:rPr>
        <w:t>1</w:t>
      </w:r>
      <w:r w:rsidR="00887706" w:rsidRPr="00EE5B13">
        <w:rPr>
          <w:rFonts w:ascii="Verdana" w:hAnsi="Verdana" w:cs="Calibri"/>
          <w:color w:val="000000"/>
          <w:sz w:val="18"/>
          <w:szCs w:val="18"/>
        </w:rPr>
        <w:t>3</w:t>
      </w:r>
      <w:r w:rsidRPr="00EE5B13">
        <w:rPr>
          <w:rFonts w:ascii="Verdana" w:hAnsi="Verdana" w:cs="Calibri"/>
          <w:color w:val="000000"/>
          <w:sz w:val="18"/>
          <w:szCs w:val="18"/>
        </w:rPr>
        <w:t xml:space="preserve"> and shall provide any information reasonably requested by the other party to evidence such compliance, including reasonable details of its Adequate Procedures.</w:t>
      </w:r>
    </w:p>
    <w:p w14:paraId="3595D118" w14:textId="09A8E19F" w:rsidR="00D92BC1" w:rsidRPr="00EE5B13" w:rsidRDefault="00D92BC1" w:rsidP="002054D2">
      <w:pPr>
        <w:pStyle w:val="Level3Number"/>
        <w:numPr>
          <w:ilvl w:val="2"/>
          <w:numId w:val="13"/>
        </w:numPr>
        <w:ind w:left="1418"/>
        <w:rPr>
          <w:rFonts w:ascii="Verdana" w:hAnsi="Verdana" w:cs="Calibri"/>
          <w:color w:val="000000"/>
          <w:sz w:val="18"/>
          <w:szCs w:val="18"/>
        </w:rPr>
      </w:pPr>
      <w:bookmarkStart w:id="334" w:name="_DV_M185"/>
      <w:bookmarkEnd w:id="334"/>
      <w:r w:rsidRPr="00EE5B13">
        <w:rPr>
          <w:rFonts w:ascii="Verdana" w:hAnsi="Verdana" w:cs="Calibri"/>
          <w:color w:val="000000"/>
          <w:sz w:val="18"/>
          <w:szCs w:val="18"/>
        </w:rPr>
        <w:t xml:space="preserve">In accordance with Clause </w:t>
      </w:r>
      <w:r w:rsidR="002434E0" w:rsidRPr="00EE5B13">
        <w:rPr>
          <w:rFonts w:ascii="Verdana" w:hAnsi="Verdana" w:cs="Calibri"/>
          <w:color w:val="000000"/>
          <w:sz w:val="18"/>
          <w:szCs w:val="18"/>
        </w:rPr>
        <w:t>1</w:t>
      </w:r>
      <w:r w:rsidR="00887706" w:rsidRPr="00EE5B13">
        <w:rPr>
          <w:rFonts w:ascii="Verdana" w:hAnsi="Verdana" w:cs="Calibri"/>
          <w:color w:val="000000"/>
          <w:sz w:val="18"/>
          <w:szCs w:val="18"/>
        </w:rPr>
        <w:t>3</w:t>
      </w:r>
      <w:r w:rsidR="002434E0" w:rsidRPr="00EE5B13">
        <w:rPr>
          <w:rFonts w:ascii="Verdana" w:hAnsi="Verdana" w:cs="Calibri"/>
          <w:color w:val="000000"/>
          <w:sz w:val="18"/>
          <w:szCs w:val="18"/>
        </w:rPr>
        <w:t>.2.4</w:t>
      </w:r>
      <w:r w:rsidRPr="00EE5B13">
        <w:rPr>
          <w:rFonts w:ascii="Verdana" w:hAnsi="Verdana" w:cs="Calibri"/>
          <w:color w:val="000000"/>
          <w:sz w:val="18"/>
          <w:szCs w:val="18"/>
        </w:rPr>
        <w:t>, where the Su</w:t>
      </w:r>
      <w:r w:rsidR="002434E0" w:rsidRPr="00EE5B13">
        <w:rPr>
          <w:rFonts w:ascii="Verdana" w:hAnsi="Verdana" w:cs="Calibri"/>
          <w:color w:val="000000"/>
          <w:sz w:val="18"/>
          <w:szCs w:val="18"/>
        </w:rPr>
        <w:t>b-Contractor</w:t>
      </w:r>
      <w:r w:rsidRPr="00EE5B13">
        <w:rPr>
          <w:rFonts w:ascii="Verdana" w:hAnsi="Verdana" w:cs="Calibri"/>
          <w:color w:val="000000"/>
          <w:sz w:val="18"/>
          <w:szCs w:val="18"/>
        </w:rPr>
        <w:t xml:space="preserve"> becomes aware at any time of any requests from Associated Persons of the Su</w:t>
      </w:r>
      <w:r w:rsidR="002434E0" w:rsidRPr="00EE5B13">
        <w:rPr>
          <w:rFonts w:ascii="Verdana" w:hAnsi="Verdana" w:cs="Calibri"/>
          <w:color w:val="000000"/>
          <w:sz w:val="18"/>
          <w:szCs w:val="18"/>
        </w:rPr>
        <w:t>b-Contractor</w:t>
      </w:r>
      <w:r w:rsidRPr="00EE5B13">
        <w:rPr>
          <w:rFonts w:ascii="Verdana" w:hAnsi="Verdana" w:cs="Calibri"/>
          <w:color w:val="000000"/>
          <w:sz w:val="18"/>
          <w:szCs w:val="18"/>
        </w:rPr>
        <w:t xml:space="preserve"> or </w:t>
      </w:r>
      <w:r w:rsidR="002434E0" w:rsidRPr="00EE5B13">
        <w:rPr>
          <w:rFonts w:ascii="Verdana" w:hAnsi="Verdana" w:cs="Calibri"/>
          <w:color w:val="000000"/>
          <w:sz w:val="18"/>
          <w:szCs w:val="18"/>
        </w:rPr>
        <w:t>the Main C</w:t>
      </w:r>
      <w:r w:rsidR="00887706" w:rsidRPr="00EE5B13">
        <w:rPr>
          <w:rFonts w:ascii="Verdana" w:hAnsi="Verdana" w:cs="Calibri"/>
          <w:color w:val="000000"/>
          <w:sz w:val="18"/>
          <w:szCs w:val="18"/>
        </w:rPr>
        <w:t>o</w:t>
      </w:r>
      <w:r w:rsidR="002434E0" w:rsidRPr="00EE5B13">
        <w:rPr>
          <w:rFonts w:ascii="Verdana" w:hAnsi="Verdana" w:cs="Calibri"/>
          <w:color w:val="000000"/>
          <w:sz w:val="18"/>
          <w:szCs w:val="18"/>
        </w:rPr>
        <w:t>ntractor</w:t>
      </w:r>
      <w:r w:rsidRPr="00EE5B13">
        <w:rPr>
          <w:rFonts w:ascii="Verdana" w:hAnsi="Verdana" w:cs="Calibri"/>
          <w:color w:val="000000"/>
          <w:sz w:val="18"/>
          <w:szCs w:val="18"/>
        </w:rPr>
        <w:t xml:space="preserve">, which it considers could be in breach of the Relevant </w:t>
      </w:r>
      <w:r w:rsidRPr="00EE5B13">
        <w:rPr>
          <w:rFonts w:ascii="Verdana" w:hAnsi="Verdana" w:cs="Calibri"/>
          <w:color w:val="000000"/>
          <w:sz w:val="18"/>
          <w:szCs w:val="18"/>
        </w:rPr>
        <w:lastRenderedPageBreak/>
        <w:t xml:space="preserve">Requirements it will immediately report such concerns to </w:t>
      </w:r>
      <w:r w:rsidR="002434E0" w:rsidRPr="00EE5B13">
        <w:rPr>
          <w:rFonts w:ascii="Verdana" w:hAnsi="Verdana" w:cs="Calibri"/>
          <w:color w:val="000000"/>
          <w:sz w:val="18"/>
          <w:szCs w:val="18"/>
        </w:rPr>
        <w:t>Main Contractor’s</w:t>
      </w:r>
      <w:r w:rsidRPr="00EE5B13">
        <w:rPr>
          <w:rFonts w:ascii="Verdana" w:hAnsi="Verdana" w:cs="Calibri"/>
          <w:color w:val="000000"/>
          <w:sz w:val="18"/>
          <w:szCs w:val="18"/>
        </w:rPr>
        <w:t xml:space="preserve"> UK Ethics and Compliance Officer at the email address:  </w:t>
      </w:r>
      <w:hyperlink r:id="rId18" w:history="1">
        <w:r w:rsidR="00F57C9B" w:rsidRPr="001E5FBE">
          <w:rPr>
            <w:rStyle w:val="Hyperlink"/>
            <w:rFonts w:asciiTheme="minorHAnsi" w:hAnsiTheme="minorHAnsi"/>
          </w:rPr>
          <w:t>ethics.uk@capgemini.com</w:t>
        </w:r>
      </w:hyperlink>
    </w:p>
    <w:p w14:paraId="4F835225" w14:textId="77777777" w:rsidR="00D92BC1" w:rsidRPr="00EE5B13" w:rsidRDefault="00D92BC1" w:rsidP="002054D2">
      <w:pPr>
        <w:pStyle w:val="Level2Number"/>
        <w:numPr>
          <w:ilvl w:val="1"/>
          <w:numId w:val="13"/>
        </w:numPr>
        <w:ind w:left="709"/>
        <w:rPr>
          <w:rFonts w:ascii="Verdana" w:hAnsi="Verdana" w:cs="Calibri"/>
          <w:color w:val="000000"/>
          <w:sz w:val="18"/>
          <w:szCs w:val="18"/>
        </w:rPr>
      </w:pPr>
      <w:bookmarkStart w:id="335" w:name="_DV_M187"/>
      <w:bookmarkEnd w:id="335"/>
      <w:r w:rsidRPr="00EE5B13">
        <w:rPr>
          <w:rFonts w:ascii="Verdana" w:hAnsi="Verdana" w:cs="Calibri"/>
          <w:color w:val="000000"/>
          <w:sz w:val="18"/>
          <w:szCs w:val="18"/>
        </w:rPr>
        <w:t xml:space="preserve">Each party acknowledges that any breach by it of this Clause </w:t>
      </w:r>
      <w:r w:rsidR="002434E0" w:rsidRPr="00EE5B13">
        <w:rPr>
          <w:rFonts w:ascii="Verdana" w:hAnsi="Verdana" w:cs="Calibri"/>
          <w:color w:val="000000"/>
          <w:sz w:val="18"/>
          <w:szCs w:val="18"/>
        </w:rPr>
        <w:t>1</w:t>
      </w:r>
      <w:r w:rsidR="00887706" w:rsidRPr="00EE5B13">
        <w:rPr>
          <w:rFonts w:ascii="Verdana" w:hAnsi="Verdana" w:cs="Calibri"/>
          <w:color w:val="000000"/>
          <w:sz w:val="18"/>
          <w:szCs w:val="18"/>
        </w:rPr>
        <w:t>3</w:t>
      </w:r>
      <w:r w:rsidRPr="00EE5B13">
        <w:rPr>
          <w:rFonts w:ascii="Verdana" w:hAnsi="Verdana" w:cs="Calibri"/>
          <w:color w:val="000000"/>
          <w:sz w:val="18"/>
          <w:szCs w:val="18"/>
        </w:rPr>
        <w:t xml:space="preserve"> shall constitute a material breach of the Agreement</w:t>
      </w:r>
      <w:r w:rsidR="002434E0" w:rsidRPr="00EE5B13">
        <w:rPr>
          <w:rFonts w:ascii="Verdana" w:hAnsi="Verdana" w:cs="Calibri"/>
          <w:color w:val="000000"/>
          <w:sz w:val="18"/>
          <w:szCs w:val="18"/>
        </w:rPr>
        <w:t xml:space="preserve"> and any Statement of Work</w:t>
      </w:r>
      <w:r w:rsidRPr="00EE5B13">
        <w:rPr>
          <w:rFonts w:ascii="Verdana" w:hAnsi="Verdana" w:cs="Calibri"/>
          <w:color w:val="000000"/>
          <w:sz w:val="18"/>
          <w:szCs w:val="18"/>
        </w:rPr>
        <w:t>.</w:t>
      </w:r>
    </w:p>
    <w:p w14:paraId="53B9EBEA" w14:textId="3804FC97" w:rsidR="00314DE8" w:rsidRDefault="00314DE8" w:rsidP="0035397B">
      <w:pPr>
        <w:pStyle w:val="Heading1"/>
      </w:pPr>
      <w:bookmarkStart w:id="336" w:name="_DV_M188"/>
      <w:bookmarkEnd w:id="336"/>
      <w:r>
        <w:t>Anti-facilitation of Tax Evasion</w:t>
      </w:r>
    </w:p>
    <w:p w14:paraId="41516243" w14:textId="65BD55EA" w:rsidR="00314DE8" w:rsidRPr="00314DE8" w:rsidRDefault="00314DE8" w:rsidP="00770565">
      <w:pPr>
        <w:pStyle w:val="BodyText"/>
        <w:ind w:left="709" w:hanging="709"/>
        <w:rPr>
          <w:rFonts w:ascii="Verdana" w:hAnsi="Verdana"/>
          <w:sz w:val="18"/>
          <w:szCs w:val="18"/>
        </w:rPr>
      </w:pPr>
      <w:r w:rsidRPr="00194940">
        <w:rPr>
          <w:rFonts w:ascii="Verdana" w:hAnsi="Verdana"/>
          <w:sz w:val="18"/>
          <w:szCs w:val="18"/>
        </w:rPr>
        <w:t>14.1</w:t>
      </w:r>
      <w:r w:rsidR="00770565">
        <w:rPr>
          <w:rFonts w:ascii="Verdana" w:hAnsi="Verdana"/>
          <w:sz w:val="18"/>
          <w:szCs w:val="18"/>
        </w:rPr>
        <w:tab/>
      </w:r>
      <w:r w:rsidRPr="00314DE8">
        <w:rPr>
          <w:rFonts w:ascii="Verdana" w:hAnsi="Verdana"/>
          <w:sz w:val="18"/>
          <w:szCs w:val="18"/>
        </w:rPr>
        <w:t xml:space="preserve">For the purposes of this Clause </w:t>
      </w:r>
      <w:r>
        <w:rPr>
          <w:rFonts w:ascii="Verdana" w:hAnsi="Verdana"/>
          <w:sz w:val="18"/>
          <w:szCs w:val="18"/>
        </w:rPr>
        <w:t>14</w:t>
      </w:r>
      <w:r w:rsidRPr="00314DE8">
        <w:rPr>
          <w:rFonts w:ascii="Verdana" w:hAnsi="Verdana"/>
          <w:sz w:val="18"/>
          <w:szCs w:val="18"/>
        </w:rPr>
        <w:t xml:space="preserve"> the expressions ‘associated with’, ‘prevention procedures’, ‘UK Tax Evasion Offence’ and ‘Foreign Tax Evasion Offence’ shall be construed in accordance with Part 3 of the Criminal Finances Act 2017 (CFA 2017) and guidance published under it.</w:t>
      </w:r>
      <w:r w:rsidR="00D104A1">
        <w:rPr>
          <w:rFonts w:ascii="Verdana" w:hAnsi="Verdana"/>
          <w:sz w:val="18"/>
          <w:szCs w:val="18"/>
        </w:rPr>
        <w:t xml:space="preserve"> </w:t>
      </w:r>
      <w:r w:rsidR="00E77D06">
        <w:rPr>
          <w:rFonts w:ascii="Verdana" w:hAnsi="Verdana"/>
          <w:sz w:val="18"/>
          <w:szCs w:val="18"/>
        </w:rPr>
        <w:t>Furthermore,</w:t>
      </w:r>
      <w:r w:rsidR="00E77D06" w:rsidRPr="00E77D06">
        <w:rPr>
          <w:rFonts w:ascii="Verdana" w:hAnsi="Verdana"/>
          <w:sz w:val="18"/>
          <w:szCs w:val="18"/>
        </w:rPr>
        <w:t xml:space="preserve"> a person associated with the Su</w:t>
      </w:r>
      <w:r w:rsidR="00F55BE4">
        <w:rPr>
          <w:rFonts w:ascii="Verdana" w:hAnsi="Verdana"/>
          <w:sz w:val="18"/>
          <w:szCs w:val="18"/>
        </w:rPr>
        <w:t>b-Contractor</w:t>
      </w:r>
      <w:r w:rsidR="00E77D06" w:rsidRPr="00E77D06">
        <w:rPr>
          <w:rFonts w:ascii="Verdana" w:hAnsi="Verdana"/>
          <w:sz w:val="18"/>
          <w:szCs w:val="18"/>
        </w:rPr>
        <w:t xml:space="preserve"> includes but is not limited to any subcontractor of the Su</w:t>
      </w:r>
      <w:r w:rsidR="00E77D06">
        <w:rPr>
          <w:rFonts w:ascii="Verdana" w:hAnsi="Verdana"/>
          <w:sz w:val="18"/>
          <w:szCs w:val="18"/>
        </w:rPr>
        <w:t>b-Contractor</w:t>
      </w:r>
      <w:r w:rsidR="00E77D06" w:rsidRPr="00E77D06">
        <w:rPr>
          <w:rFonts w:ascii="Verdana" w:hAnsi="Verdana"/>
          <w:sz w:val="18"/>
          <w:szCs w:val="18"/>
        </w:rPr>
        <w:t xml:space="preserve"> and persons associated with </w:t>
      </w:r>
      <w:r w:rsidR="00F55BE4">
        <w:rPr>
          <w:rFonts w:ascii="Verdana" w:hAnsi="Verdana"/>
          <w:sz w:val="18"/>
          <w:szCs w:val="18"/>
        </w:rPr>
        <w:t>such subcontractor</w:t>
      </w:r>
      <w:r w:rsidR="00E77D06">
        <w:rPr>
          <w:rFonts w:ascii="Verdana" w:hAnsi="Verdana"/>
          <w:sz w:val="18"/>
          <w:szCs w:val="18"/>
        </w:rPr>
        <w:t>.</w:t>
      </w:r>
    </w:p>
    <w:p w14:paraId="56EF2030" w14:textId="0F261C6D" w:rsidR="00314DE8" w:rsidRPr="00314DE8" w:rsidRDefault="00314DE8" w:rsidP="00770565">
      <w:pPr>
        <w:pStyle w:val="BodyText"/>
        <w:ind w:left="709" w:hanging="709"/>
        <w:rPr>
          <w:rFonts w:ascii="Verdana" w:hAnsi="Verdana"/>
          <w:sz w:val="18"/>
          <w:szCs w:val="18"/>
        </w:rPr>
      </w:pPr>
      <w:r>
        <w:rPr>
          <w:rFonts w:ascii="Verdana" w:hAnsi="Verdana"/>
          <w:sz w:val="18"/>
          <w:szCs w:val="18"/>
        </w:rPr>
        <w:t>14</w:t>
      </w:r>
      <w:r w:rsidRPr="00314DE8">
        <w:rPr>
          <w:rFonts w:ascii="Verdana" w:hAnsi="Verdana"/>
          <w:sz w:val="18"/>
          <w:szCs w:val="18"/>
        </w:rPr>
        <w:t>.2</w:t>
      </w:r>
      <w:r w:rsidRPr="00314DE8">
        <w:rPr>
          <w:rFonts w:ascii="Verdana" w:hAnsi="Verdana"/>
          <w:sz w:val="18"/>
          <w:szCs w:val="18"/>
        </w:rPr>
        <w:tab/>
        <w:t>The Su</w:t>
      </w:r>
      <w:r w:rsidR="00F55BE4">
        <w:rPr>
          <w:rFonts w:ascii="Verdana" w:hAnsi="Verdana"/>
          <w:sz w:val="18"/>
          <w:szCs w:val="18"/>
        </w:rPr>
        <w:t>b-Contractor</w:t>
      </w:r>
      <w:r w:rsidRPr="00314DE8">
        <w:rPr>
          <w:rFonts w:ascii="Verdana" w:hAnsi="Verdana"/>
          <w:sz w:val="18"/>
          <w:szCs w:val="18"/>
        </w:rPr>
        <w:t xml:space="preserve"> shall and shall procure that persons associated with it (“Su</w:t>
      </w:r>
      <w:r w:rsidR="00F55BE4">
        <w:rPr>
          <w:rFonts w:ascii="Verdana" w:hAnsi="Verdana"/>
          <w:sz w:val="18"/>
          <w:szCs w:val="18"/>
        </w:rPr>
        <w:t>b-Contractor</w:t>
      </w:r>
      <w:r w:rsidRPr="00314DE8">
        <w:rPr>
          <w:rFonts w:ascii="Verdana" w:hAnsi="Verdana"/>
          <w:sz w:val="18"/>
          <w:szCs w:val="18"/>
        </w:rPr>
        <w:t>’s Associates”) or persons associated with any of the Su</w:t>
      </w:r>
      <w:r w:rsidR="00F55BE4">
        <w:rPr>
          <w:rFonts w:ascii="Verdana" w:hAnsi="Verdana"/>
          <w:sz w:val="18"/>
          <w:szCs w:val="18"/>
        </w:rPr>
        <w:t>b-Contractor</w:t>
      </w:r>
      <w:r w:rsidRPr="00314DE8">
        <w:rPr>
          <w:rFonts w:ascii="Verdana" w:hAnsi="Verdana"/>
          <w:sz w:val="18"/>
          <w:szCs w:val="18"/>
        </w:rPr>
        <w:t>’s Associates, and in each case,  performing Services for or on behalf of the Su</w:t>
      </w:r>
      <w:r w:rsidR="00F55BE4">
        <w:rPr>
          <w:rFonts w:ascii="Verdana" w:hAnsi="Verdana"/>
          <w:sz w:val="18"/>
          <w:szCs w:val="18"/>
        </w:rPr>
        <w:t>b-Contractor</w:t>
      </w:r>
      <w:r w:rsidRPr="00314DE8">
        <w:rPr>
          <w:rFonts w:ascii="Verdana" w:hAnsi="Verdana"/>
          <w:sz w:val="18"/>
          <w:szCs w:val="18"/>
        </w:rPr>
        <w:t xml:space="preserve"> in connection with this Agreement and/or the Services (“Su</w:t>
      </w:r>
      <w:r w:rsidR="00F55BE4">
        <w:rPr>
          <w:rFonts w:ascii="Verdana" w:hAnsi="Verdana"/>
          <w:sz w:val="18"/>
          <w:szCs w:val="18"/>
        </w:rPr>
        <w:t>b-Contractor</w:t>
      </w:r>
      <w:r w:rsidRPr="00314DE8">
        <w:rPr>
          <w:rFonts w:ascii="Verdana" w:hAnsi="Verdana"/>
          <w:sz w:val="18"/>
          <w:szCs w:val="18"/>
        </w:rPr>
        <w:t xml:space="preserve"> Associated Persons”) shall:</w:t>
      </w:r>
    </w:p>
    <w:p w14:paraId="1AA8EEB4" w14:textId="155704DB" w:rsidR="00314DE8" w:rsidRPr="00314DE8" w:rsidRDefault="00314DE8" w:rsidP="00770565">
      <w:pPr>
        <w:pStyle w:val="BodyText"/>
        <w:ind w:left="1418" w:hanging="709"/>
        <w:rPr>
          <w:rFonts w:ascii="Verdana" w:hAnsi="Verdana"/>
          <w:sz w:val="18"/>
          <w:szCs w:val="18"/>
        </w:rPr>
      </w:pPr>
      <w:r>
        <w:rPr>
          <w:rFonts w:ascii="Verdana" w:hAnsi="Verdana"/>
          <w:sz w:val="18"/>
          <w:szCs w:val="18"/>
        </w:rPr>
        <w:t>14</w:t>
      </w:r>
      <w:r w:rsidRPr="00314DE8">
        <w:rPr>
          <w:rFonts w:ascii="Verdana" w:hAnsi="Verdana"/>
          <w:sz w:val="18"/>
          <w:szCs w:val="18"/>
        </w:rPr>
        <w:t>.2.1</w:t>
      </w:r>
      <w:r w:rsidRPr="00314DE8">
        <w:rPr>
          <w:rFonts w:ascii="Verdana" w:hAnsi="Verdana"/>
          <w:sz w:val="18"/>
          <w:szCs w:val="18"/>
        </w:rPr>
        <w:tab/>
        <w:t>not engage in any activity, practice or conduct which would constitute either:</w:t>
      </w:r>
    </w:p>
    <w:p w14:paraId="180A8733" w14:textId="72FDA8E2" w:rsidR="00314DE8" w:rsidRPr="00314DE8" w:rsidRDefault="00314DE8" w:rsidP="00655851">
      <w:pPr>
        <w:pStyle w:val="BodyText"/>
        <w:ind w:left="2410" w:hanging="992"/>
        <w:rPr>
          <w:rFonts w:ascii="Verdana" w:hAnsi="Verdana"/>
          <w:sz w:val="18"/>
          <w:szCs w:val="18"/>
        </w:rPr>
      </w:pPr>
      <w:r>
        <w:rPr>
          <w:rFonts w:ascii="Verdana" w:hAnsi="Verdana"/>
          <w:sz w:val="18"/>
          <w:szCs w:val="18"/>
        </w:rPr>
        <w:t>14</w:t>
      </w:r>
      <w:r w:rsidRPr="00314DE8">
        <w:rPr>
          <w:rFonts w:ascii="Verdana" w:hAnsi="Verdana"/>
          <w:sz w:val="18"/>
          <w:szCs w:val="18"/>
        </w:rPr>
        <w:t>.2.1.1</w:t>
      </w:r>
      <w:r w:rsidRPr="00314DE8">
        <w:rPr>
          <w:rFonts w:ascii="Verdana" w:hAnsi="Verdana"/>
          <w:sz w:val="18"/>
          <w:szCs w:val="18"/>
        </w:rPr>
        <w:tab/>
        <w:t xml:space="preserve">a UK Tax Evasion Offence under section 45(5) of the Criminal Finances Act 2017; </w:t>
      </w:r>
    </w:p>
    <w:p w14:paraId="5472FA6A" w14:textId="7A0CD0F5" w:rsidR="00314DE8" w:rsidRPr="00314DE8" w:rsidRDefault="00314DE8" w:rsidP="00655851">
      <w:pPr>
        <w:pStyle w:val="BodyText"/>
        <w:ind w:left="2410" w:hanging="992"/>
        <w:rPr>
          <w:rFonts w:ascii="Verdana" w:hAnsi="Verdana"/>
          <w:sz w:val="18"/>
          <w:szCs w:val="18"/>
        </w:rPr>
      </w:pPr>
      <w:r>
        <w:rPr>
          <w:rFonts w:ascii="Verdana" w:hAnsi="Verdana"/>
          <w:sz w:val="18"/>
          <w:szCs w:val="18"/>
        </w:rPr>
        <w:t>14</w:t>
      </w:r>
      <w:r w:rsidRPr="00314DE8">
        <w:rPr>
          <w:rFonts w:ascii="Verdana" w:hAnsi="Verdana"/>
          <w:sz w:val="18"/>
          <w:szCs w:val="18"/>
        </w:rPr>
        <w:t>.2.1.2</w:t>
      </w:r>
      <w:r w:rsidRPr="00314DE8">
        <w:rPr>
          <w:rFonts w:ascii="Verdana" w:hAnsi="Verdana"/>
          <w:sz w:val="18"/>
          <w:szCs w:val="18"/>
        </w:rPr>
        <w:tab/>
        <w:t>a Foreign Tax Evasion Offence under section 46(6) of the Criminal Finances Act 2017;</w:t>
      </w:r>
    </w:p>
    <w:p w14:paraId="71D460C6" w14:textId="51539E24" w:rsidR="00314DE8" w:rsidRPr="00314DE8" w:rsidRDefault="00314DE8" w:rsidP="00655851">
      <w:pPr>
        <w:pStyle w:val="BodyText"/>
        <w:ind w:left="1418" w:hanging="709"/>
        <w:rPr>
          <w:rFonts w:ascii="Verdana" w:hAnsi="Verdana"/>
          <w:sz w:val="18"/>
          <w:szCs w:val="18"/>
        </w:rPr>
      </w:pPr>
      <w:r>
        <w:rPr>
          <w:rFonts w:ascii="Verdana" w:hAnsi="Verdana"/>
          <w:sz w:val="18"/>
          <w:szCs w:val="18"/>
        </w:rPr>
        <w:t>14</w:t>
      </w:r>
      <w:r w:rsidRPr="00314DE8">
        <w:rPr>
          <w:rFonts w:ascii="Verdana" w:hAnsi="Verdana"/>
          <w:sz w:val="18"/>
          <w:szCs w:val="18"/>
        </w:rPr>
        <w:t>.2.2</w:t>
      </w:r>
      <w:r w:rsidRPr="00314DE8">
        <w:rPr>
          <w:rFonts w:ascii="Verdana" w:hAnsi="Verdana"/>
          <w:sz w:val="18"/>
          <w:szCs w:val="18"/>
        </w:rPr>
        <w:tab/>
      </w:r>
      <w:r w:rsidR="00D104A1">
        <w:rPr>
          <w:rFonts w:ascii="Verdana" w:hAnsi="Verdana"/>
          <w:sz w:val="18"/>
          <w:szCs w:val="18"/>
        </w:rPr>
        <w:t>[</w:t>
      </w:r>
      <w:r w:rsidRPr="00314DE8">
        <w:rPr>
          <w:rFonts w:ascii="Verdana" w:hAnsi="Verdana"/>
          <w:sz w:val="18"/>
          <w:szCs w:val="18"/>
        </w:rPr>
        <w:t xml:space="preserve">comply with </w:t>
      </w:r>
      <w:r w:rsidR="00F55BE4">
        <w:rPr>
          <w:rFonts w:ascii="Verdana" w:hAnsi="Verdana"/>
          <w:sz w:val="18"/>
          <w:szCs w:val="18"/>
        </w:rPr>
        <w:t>Main Contractor</w:t>
      </w:r>
      <w:r w:rsidRPr="00314DE8">
        <w:rPr>
          <w:rFonts w:ascii="Verdana" w:hAnsi="Verdana"/>
          <w:sz w:val="18"/>
          <w:szCs w:val="18"/>
        </w:rPr>
        <w:t xml:space="preserve">’s </w:t>
      </w:r>
      <w:r w:rsidR="00FD58BF">
        <w:rPr>
          <w:rFonts w:ascii="Verdana" w:hAnsi="Verdana"/>
          <w:sz w:val="18"/>
          <w:szCs w:val="18"/>
        </w:rPr>
        <w:t xml:space="preserve">applicable </w:t>
      </w:r>
      <w:r w:rsidR="00D104A1">
        <w:rPr>
          <w:rFonts w:ascii="Verdana" w:hAnsi="Verdana"/>
          <w:sz w:val="18"/>
          <w:szCs w:val="18"/>
        </w:rPr>
        <w:t xml:space="preserve">policies including </w:t>
      </w:r>
      <w:r w:rsidRPr="00314DE8">
        <w:rPr>
          <w:rFonts w:ascii="Verdana" w:hAnsi="Verdana"/>
          <w:sz w:val="18"/>
          <w:szCs w:val="18"/>
        </w:rPr>
        <w:t>Ethics, Anti-bribery and Anti-corruption Policies as may</w:t>
      </w:r>
      <w:r w:rsidR="00994B53">
        <w:rPr>
          <w:rFonts w:ascii="Verdana" w:hAnsi="Verdana"/>
          <w:sz w:val="18"/>
          <w:szCs w:val="18"/>
        </w:rPr>
        <w:t xml:space="preserve"> be</w:t>
      </w:r>
      <w:r w:rsidRPr="00314DE8">
        <w:rPr>
          <w:rFonts w:ascii="Verdana" w:hAnsi="Verdana"/>
          <w:sz w:val="18"/>
          <w:szCs w:val="18"/>
        </w:rPr>
        <w:t xml:space="preserve"> update</w:t>
      </w:r>
      <w:r w:rsidR="00994B53">
        <w:rPr>
          <w:rFonts w:ascii="Verdana" w:hAnsi="Verdana"/>
          <w:sz w:val="18"/>
          <w:szCs w:val="18"/>
        </w:rPr>
        <w:t>d</w:t>
      </w:r>
      <w:r w:rsidRPr="00314DE8">
        <w:rPr>
          <w:rFonts w:ascii="Verdana" w:hAnsi="Verdana"/>
          <w:sz w:val="18"/>
          <w:szCs w:val="18"/>
        </w:rPr>
        <w:t xml:space="preserve"> </w:t>
      </w:r>
      <w:r w:rsidR="007C6758">
        <w:rPr>
          <w:rFonts w:ascii="Verdana" w:hAnsi="Verdana"/>
          <w:sz w:val="18"/>
          <w:szCs w:val="18"/>
        </w:rPr>
        <w:t>f</w:t>
      </w:r>
      <w:r w:rsidRPr="00314DE8">
        <w:rPr>
          <w:rFonts w:ascii="Verdana" w:hAnsi="Verdana"/>
          <w:sz w:val="18"/>
          <w:szCs w:val="18"/>
        </w:rPr>
        <w:t>rom time to time;]</w:t>
      </w:r>
    </w:p>
    <w:p w14:paraId="1810593E" w14:textId="4161E823" w:rsidR="00314DE8" w:rsidRPr="00314DE8" w:rsidRDefault="00314DE8" w:rsidP="00655851">
      <w:pPr>
        <w:pStyle w:val="BodyText"/>
        <w:ind w:left="1418" w:hanging="709"/>
        <w:rPr>
          <w:rFonts w:ascii="Verdana" w:hAnsi="Verdana"/>
          <w:sz w:val="18"/>
          <w:szCs w:val="18"/>
        </w:rPr>
      </w:pPr>
      <w:r>
        <w:rPr>
          <w:rFonts w:ascii="Verdana" w:hAnsi="Verdana"/>
          <w:sz w:val="18"/>
          <w:szCs w:val="18"/>
        </w:rPr>
        <w:t>14</w:t>
      </w:r>
      <w:r w:rsidRPr="00314DE8">
        <w:rPr>
          <w:rFonts w:ascii="Verdana" w:hAnsi="Verdana"/>
          <w:sz w:val="18"/>
          <w:szCs w:val="18"/>
        </w:rPr>
        <w:t>.2.3</w:t>
      </w:r>
      <w:r w:rsidRPr="00314DE8">
        <w:rPr>
          <w:rFonts w:ascii="Verdana" w:hAnsi="Verdana"/>
          <w:sz w:val="18"/>
          <w:szCs w:val="18"/>
        </w:rPr>
        <w:tab/>
        <w:t xml:space="preserve">have and shall maintain in place throughout the term of this Agreement such prevention policies and procedures as are both reasonable to prevent any breach of Clause </w:t>
      </w:r>
      <w:r>
        <w:rPr>
          <w:rFonts w:ascii="Verdana" w:hAnsi="Verdana"/>
          <w:sz w:val="18"/>
          <w:szCs w:val="18"/>
        </w:rPr>
        <w:t>14</w:t>
      </w:r>
      <w:r w:rsidRPr="00314DE8">
        <w:rPr>
          <w:rFonts w:ascii="Verdana" w:hAnsi="Verdana"/>
          <w:sz w:val="18"/>
          <w:szCs w:val="18"/>
        </w:rPr>
        <w:t xml:space="preserve">.2.1; and </w:t>
      </w:r>
    </w:p>
    <w:p w14:paraId="13B07405" w14:textId="192E674B" w:rsidR="00314DE8" w:rsidRPr="00314DE8" w:rsidRDefault="00314DE8" w:rsidP="00655851">
      <w:pPr>
        <w:pStyle w:val="BodyText"/>
        <w:ind w:left="1418" w:hanging="709"/>
        <w:rPr>
          <w:rFonts w:ascii="Verdana" w:hAnsi="Verdana"/>
          <w:sz w:val="18"/>
          <w:szCs w:val="18"/>
        </w:rPr>
      </w:pPr>
      <w:r>
        <w:rPr>
          <w:rFonts w:ascii="Verdana" w:hAnsi="Verdana"/>
          <w:sz w:val="18"/>
          <w:szCs w:val="18"/>
        </w:rPr>
        <w:t>14</w:t>
      </w:r>
      <w:r w:rsidRPr="00314DE8">
        <w:rPr>
          <w:rFonts w:ascii="Verdana" w:hAnsi="Verdana"/>
          <w:sz w:val="18"/>
          <w:szCs w:val="18"/>
        </w:rPr>
        <w:t>.2.4</w:t>
      </w:r>
      <w:r w:rsidRPr="00314DE8">
        <w:rPr>
          <w:rFonts w:ascii="Verdana" w:hAnsi="Verdana"/>
          <w:sz w:val="18"/>
          <w:szCs w:val="18"/>
        </w:rPr>
        <w:tab/>
        <w:t xml:space="preserve">not do, or omit to do, any act that will cause or lead </w:t>
      </w:r>
      <w:r w:rsidR="006A1712">
        <w:rPr>
          <w:rFonts w:ascii="Verdana" w:hAnsi="Verdana"/>
          <w:sz w:val="18"/>
          <w:szCs w:val="18"/>
        </w:rPr>
        <w:t>Main Contractor</w:t>
      </w:r>
      <w:r w:rsidRPr="00314DE8">
        <w:rPr>
          <w:rFonts w:ascii="Verdana" w:hAnsi="Verdana"/>
          <w:sz w:val="18"/>
          <w:szCs w:val="18"/>
        </w:rPr>
        <w:t xml:space="preserve"> to commit an offence under section 45(1) or section 46(1) of the Criminal Finances Act 2017.</w:t>
      </w:r>
    </w:p>
    <w:p w14:paraId="35EE21E7" w14:textId="228DF1B3" w:rsidR="00314DE8" w:rsidRPr="00314DE8" w:rsidRDefault="00314DE8" w:rsidP="00770565">
      <w:pPr>
        <w:pStyle w:val="BodyText"/>
        <w:ind w:left="709" w:hanging="709"/>
        <w:rPr>
          <w:rFonts w:ascii="Verdana" w:hAnsi="Verdana"/>
          <w:sz w:val="18"/>
          <w:szCs w:val="18"/>
        </w:rPr>
      </w:pPr>
      <w:r>
        <w:rPr>
          <w:rFonts w:ascii="Verdana" w:hAnsi="Verdana"/>
          <w:sz w:val="18"/>
          <w:szCs w:val="18"/>
        </w:rPr>
        <w:t>14</w:t>
      </w:r>
      <w:r w:rsidRPr="00314DE8">
        <w:rPr>
          <w:rFonts w:ascii="Verdana" w:hAnsi="Verdana"/>
          <w:sz w:val="18"/>
          <w:szCs w:val="18"/>
        </w:rPr>
        <w:t>.3</w:t>
      </w:r>
      <w:r w:rsidRPr="00314DE8">
        <w:rPr>
          <w:rFonts w:ascii="Verdana" w:hAnsi="Verdana"/>
          <w:sz w:val="18"/>
          <w:szCs w:val="18"/>
        </w:rPr>
        <w:tab/>
        <w:t xml:space="preserve">Without limitation to Clause </w:t>
      </w:r>
      <w:r>
        <w:rPr>
          <w:rFonts w:ascii="Verdana" w:hAnsi="Verdana"/>
          <w:sz w:val="18"/>
          <w:szCs w:val="18"/>
        </w:rPr>
        <w:t>14</w:t>
      </w:r>
      <w:r w:rsidRPr="00314DE8">
        <w:rPr>
          <w:rFonts w:ascii="Verdana" w:hAnsi="Verdana"/>
          <w:sz w:val="18"/>
          <w:szCs w:val="18"/>
        </w:rPr>
        <w:t>.2, above, the S</w:t>
      </w:r>
      <w:r w:rsidR="006A1712">
        <w:rPr>
          <w:rFonts w:ascii="Verdana" w:hAnsi="Verdana"/>
          <w:sz w:val="18"/>
          <w:szCs w:val="18"/>
        </w:rPr>
        <w:t>ub-Contractor</w:t>
      </w:r>
      <w:r w:rsidRPr="00314DE8">
        <w:rPr>
          <w:rFonts w:ascii="Verdana" w:hAnsi="Verdana"/>
          <w:sz w:val="18"/>
          <w:szCs w:val="18"/>
        </w:rPr>
        <w:t xml:space="preserve"> shall:</w:t>
      </w:r>
    </w:p>
    <w:p w14:paraId="488A34A3" w14:textId="4903C70F" w:rsidR="00314DE8" w:rsidRPr="00314DE8" w:rsidRDefault="00314DE8" w:rsidP="00655851">
      <w:pPr>
        <w:pStyle w:val="BodyText"/>
        <w:ind w:left="1418" w:hanging="709"/>
        <w:rPr>
          <w:rFonts w:ascii="Verdana" w:hAnsi="Verdana"/>
          <w:sz w:val="18"/>
          <w:szCs w:val="18"/>
        </w:rPr>
      </w:pPr>
      <w:r>
        <w:rPr>
          <w:rFonts w:ascii="Verdana" w:hAnsi="Verdana"/>
          <w:sz w:val="18"/>
          <w:szCs w:val="18"/>
        </w:rPr>
        <w:t>14</w:t>
      </w:r>
      <w:r w:rsidRPr="00314DE8">
        <w:rPr>
          <w:rFonts w:ascii="Verdana" w:hAnsi="Verdana"/>
          <w:sz w:val="18"/>
          <w:szCs w:val="18"/>
        </w:rPr>
        <w:t>.3.1</w:t>
      </w:r>
      <w:r w:rsidRPr="00314DE8">
        <w:rPr>
          <w:rFonts w:ascii="Verdana" w:hAnsi="Verdana"/>
          <w:sz w:val="18"/>
          <w:szCs w:val="18"/>
        </w:rPr>
        <w:tab/>
        <w:t>ensure that all Su</w:t>
      </w:r>
      <w:r w:rsidR="006A1712">
        <w:rPr>
          <w:rFonts w:ascii="Verdana" w:hAnsi="Verdana"/>
          <w:sz w:val="18"/>
          <w:szCs w:val="18"/>
        </w:rPr>
        <w:t>b-Contractor</w:t>
      </w:r>
      <w:r w:rsidRPr="00314DE8">
        <w:rPr>
          <w:rFonts w:ascii="Verdana" w:hAnsi="Verdana"/>
          <w:sz w:val="18"/>
          <w:szCs w:val="18"/>
        </w:rPr>
        <w:t xml:space="preserve"> Associated Persons involved in providing the Services or with the Agreement have been vetted and that due diligence has been undertaken [and is undertaken on a regular continuing basis] to such standard or level of assurance as is [reasonably required by </w:t>
      </w:r>
      <w:r w:rsidR="006A1712">
        <w:rPr>
          <w:rFonts w:ascii="Verdana" w:hAnsi="Verdana"/>
          <w:sz w:val="18"/>
          <w:szCs w:val="18"/>
        </w:rPr>
        <w:t>Main Contractor</w:t>
      </w:r>
      <w:r w:rsidRPr="00314DE8">
        <w:rPr>
          <w:rFonts w:ascii="Verdana" w:hAnsi="Verdana"/>
          <w:sz w:val="18"/>
          <w:szCs w:val="18"/>
        </w:rPr>
        <w:t xml:space="preserve"> OR reasonably necessary in relation to a person in that position in the relevant circumstances];</w:t>
      </w:r>
    </w:p>
    <w:p w14:paraId="48B44DA3" w14:textId="3557B2D0" w:rsidR="00314DE8" w:rsidRPr="00314DE8" w:rsidRDefault="00314DE8" w:rsidP="00655851">
      <w:pPr>
        <w:pStyle w:val="BodyText"/>
        <w:ind w:left="1418" w:hanging="709"/>
        <w:rPr>
          <w:rFonts w:ascii="Verdana" w:hAnsi="Verdana"/>
          <w:sz w:val="18"/>
          <w:szCs w:val="18"/>
        </w:rPr>
      </w:pPr>
      <w:r>
        <w:rPr>
          <w:rFonts w:ascii="Verdana" w:hAnsi="Verdana"/>
          <w:sz w:val="18"/>
          <w:szCs w:val="18"/>
        </w:rPr>
        <w:lastRenderedPageBreak/>
        <w:t>14</w:t>
      </w:r>
      <w:r w:rsidRPr="00314DE8">
        <w:rPr>
          <w:rFonts w:ascii="Verdana" w:hAnsi="Verdana"/>
          <w:sz w:val="18"/>
          <w:szCs w:val="18"/>
        </w:rPr>
        <w:t>.3.2</w:t>
      </w:r>
      <w:r w:rsidRPr="00314DE8">
        <w:rPr>
          <w:rFonts w:ascii="Verdana" w:hAnsi="Verdana"/>
          <w:sz w:val="18"/>
          <w:szCs w:val="18"/>
        </w:rPr>
        <w:tab/>
        <w:t>[ensure all Su</w:t>
      </w:r>
      <w:r w:rsidR="006A1712">
        <w:rPr>
          <w:rFonts w:ascii="Verdana" w:hAnsi="Verdana"/>
          <w:sz w:val="18"/>
          <w:szCs w:val="18"/>
        </w:rPr>
        <w:t>b-Contractor</w:t>
      </w:r>
      <w:r w:rsidRPr="00314DE8">
        <w:rPr>
          <w:rFonts w:ascii="Verdana" w:hAnsi="Verdana"/>
          <w:sz w:val="18"/>
          <w:szCs w:val="18"/>
        </w:rPr>
        <w:t xml:space="preserve"> Associated Persons (including any subcontractors approved by </w:t>
      </w:r>
      <w:r w:rsidR="006A1712">
        <w:rPr>
          <w:rFonts w:ascii="Verdana" w:hAnsi="Verdana"/>
          <w:sz w:val="18"/>
          <w:szCs w:val="18"/>
        </w:rPr>
        <w:t>Main Contractor</w:t>
      </w:r>
      <w:r w:rsidRPr="00314DE8">
        <w:rPr>
          <w:rFonts w:ascii="Verdana" w:hAnsi="Verdana"/>
          <w:sz w:val="18"/>
          <w:szCs w:val="18"/>
        </w:rPr>
        <w:t>) involved in performing Services in connection with the Agreement are subject to and at all times comply with equivalent obligations to the Su</w:t>
      </w:r>
      <w:r w:rsidR="006A1712">
        <w:rPr>
          <w:rFonts w:ascii="Verdana" w:hAnsi="Verdana"/>
          <w:sz w:val="18"/>
          <w:szCs w:val="18"/>
        </w:rPr>
        <w:t>b-Contractor</w:t>
      </w:r>
      <w:r w:rsidRPr="00314DE8">
        <w:rPr>
          <w:rFonts w:ascii="Verdana" w:hAnsi="Verdana"/>
          <w:sz w:val="18"/>
          <w:szCs w:val="18"/>
        </w:rPr>
        <w:t xml:space="preserve">'s under this Clause </w:t>
      </w:r>
      <w:r>
        <w:rPr>
          <w:rFonts w:ascii="Verdana" w:hAnsi="Verdana"/>
          <w:sz w:val="18"/>
          <w:szCs w:val="18"/>
        </w:rPr>
        <w:t>14</w:t>
      </w:r>
      <w:r w:rsidRPr="00314DE8">
        <w:rPr>
          <w:rFonts w:ascii="Verdana" w:hAnsi="Verdana"/>
          <w:sz w:val="18"/>
          <w:szCs w:val="18"/>
        </w:rPr>
        <w:t xml:space="preserve"> [and the Su</w:t>
      </w:r>
      <w:r w:rsidR="006A1712">
        <w:rPr>
          <w:rFonts w:ascii="Verdana" w:hAnsi="Verdana"/>
          <w:sz w:val="18"/>
          <w:szCs w:val="18"/>
        </w:rPr>
        <w:t>b-Contractor</w:t>
      </w:r>
      <w:r w:rsidRPr="00314DE8">
        <w:rPr>
          <w:rFonts w:ascii="Verdana" w:hAnsi="Verdana"/>
          <w:sz w:val="18"/>
          <w:szCs w:val="18"/>
        </w:rPr>
        <w:t xml:space="preserve"> shall be liable to </w:t>
      </w:r>
      <w:r w:rsidR="006A1712">
        <w:rPr>
          <w:rFonts w:ascii="Verdana" w:hAnsi="Verdana"/>
          <w:sz w:val="18"/>
          <w:szCs w:val="18"/>
        </w:rPr>
        <w:t>Main Contractor</w:t>
      </w:r>
      <w:r w:rsidRPr="00314DE8">
        <w:rPr>
          <w:rFonts w:ascii="Verdana" w:hAnsi="Verdana"/>
          <w:sz w:val="18"/>
          <w:szCs w:val="18"/>
        </w:rPr>
        <w:t xml:space="preserve"> for any act or omission by any such person in breach of any of the obligations under this </w:t>
      </w:r>
      <w:r>
        <w:rPr>
          <w:rFonts w:ascii="Verdana" w:hAnsi="Verdana"/>
          <w:sz w:val="18"/>
          <w:szCs w:val="18"/>
        </w:rPr>
        <w:t>C</w:t>
      </w:r>
      <w:r w:rsidRPr="00314DE8">
        <w:rPr>
          <w:rFonts w:ascii="Verdana" w:hAnsi="Verdana"/>
          <w:sz w:val="18"/>
          <w:szCs w:val="18"/>
        </w:rPr>
        <w:t xml:space="preserve">lause </w:t>
      </w:r>
      <w:r>
        <w:rPr>
          <w:rFonts w:ascii="Verdana" w:hAnsi="Verdana"/>
          <w:sz w:val="18"/>
          <w:szCs w:val="18"/>
        </w:rPr>
        <w:t>14</w:t>
      </w:r>
      <w:r w:rsidRPr="00314DE8">
        <w:rPr>
          <w:rFonts w:ascii="Verdana" w:hAnsi="Verdana"/>
          <w:sz w:val="18"/>
          <w:szCs w:val="18"/>
        </w:rPr>
        <w:t xml:space="preserve"> as if this was an act or omission of the Su</w:t>
      </w:r>
      <w:r w:rsidR="006A1712">
        <w:rPr>
          <w:rFonts w:ascii="Verdana" w:hAnsi="Verdana"/>
          <w:sz w:val="18"/>
          <w:szCs w:val="18"/>
        </w:rPr>
        <w:t>b-Contractor</w:t>
      </w:r>
      <w:r w:rsidRPr="00314DE8">
        <w:rPr>
          <w:rFonts w:ascii="Verdana" w:hAnsi="Verdana"/>
          <w:sz w:val="18"/>
          <w:szCs w:val="18"/>
        </w:rPr>
        <w:t xml:space="preserve"> itself]</w:t>
      </w:r>
      <w:r w:rsidR="001C223D">
        <w:rPr>
          <w:rFonts w:ascii="Verdana" w:hAnsi="Verdana"/>
          <w:sz w:val="18"/>
          <w:szCs w:val="18"/>
        </w:rPr>
        <w:t>;</w:t>
      </w:r>
      <w:r w:rsidRPr="00314DE8">
        <w:rPr>
          <w:rFonts w:ascii="Verdana" w:hAnsi="Verdana"/>
          <w:sz w:val="18"/>
          <w:szCs w:val="18"/>
        </w:rPr>
        <w:t>]]</w:t>
      </w:r>
    </w:p>
    <w:p w14:paraId="26C39CCB" w14:textId="2919701A" w:rsidR="00314DE8" w:rsidRPr="00314DE8" w:rsidRDefault="003B7ABD" w:rsidP="00655851">
      <w:pPr>
        <w:pStyle w:val="BodyText"/>
        <w:ind w:left="1418" w:hanging="709"/>
        <w:rPr>
          <w:rFonts w:ascii="Verdana" w:hAnsi="Verdana"/>
          <w:sz w:val="18"/>
          <w:szCs w:val="18"/>
        </w:rPr>
      </w:pPr>
      <w:r>
        <w:rPr>
          <w:rFonts w:ascii="Verdana" w:hAnsi="Verdana"/>
          <w:sz w:val="18"/>
          <w:szCs w:val="18"/>
        </w:rPr>
        <w:t>14</w:t>
      </w:r>
      <w:r w:rsidR="00314DE8" w:rsidRPr="00314DE8">
        <w:rPr>
          <w:rFonts w:ascii="Verdana" w:hAnsi="Verdana"/>
          <w:sz w:val="18"/>
          <w:szCs w:val="18"/>
        </w:rPr>
        <w:t>.3.3</w:t>
      </w:r>
      <w:r w:rsidR="00314DE8" w:rsidRPr="00314DE8">
        <w:rPr>
          <w:rFonts w:ascii="Verdana" w:hAnsi="Verdana"/>
          <w:sz w:val="18"/>
          <w:szCs w:val="18"/>
        </w:rPr>
        <w:tab/>
        <w:t>[ensure its own policies and other prevention procedures [and those of relevant Su</w:t>
      </w:r>
      <w:r w:rsidR="006A1712">
        <w:rPr>
          <w:rFonts w:ascii="Verdana" w:hAnsi="Verdana"/>
          <w:sz w:val="18"/>
          <w:szCs w:val="18"/>
        </w:rPr>
        <w:t>b-Contractor</w:t>
      </w:r>
      <w:r w:rsidR="00314DE8" w:rsidRPr="00314DE8">
        <w:rPr>
          <w:rFonts w:ascii="Verdana" w:hAnsi="Verdana"/>
          <w:sz w:val="18"/>
          <w:szCs w:val="18"/>
        </w:rPr>
        <w:t xml:space="preserve"> Associated Persons] are endorsed by the Su</w:t>
      </w:r>
      <w:r w:rsidR="006A1712">
        <w:rPr>
          <w:rFonts w:ascii="Verdana" w:hAnsi="Verdana"/>
          <w:sz w:val="18"/>
          <w:szCs w:val="18"/>
        </w:rPr>
        <w:t>b-Contractor</w:t>
      </w:r>
      <w:r w:rsidR="00314DE8" w:rsidRPr="00314DE8">
        <w:rPr>
          <w:rFonts w:ascii="Verdana" w:hAnsi="Verdana"/>
          <w:sz w:val="18"/>
          <w:szCs w:val="18"/>
        </w:rPr>
        <w:t xml:space="preserve"> [or relevant Su</w:t>
      </w:r>
      <w:r w:rsidR="006A1712">
        <w:rPr>
          <w:rFonts w:ascii="Verdana" w:hAnsi="Verdana"/>
          <w:sz w:val="18"/>
          <w:szCs w:val="18"/>
        </w:rPr>
        <w:t>b-Contractor</w:t>
      </w:r>
      <w:r w:rsidR="00314DE8" w:rsidRPr="00314DE8">
        <w:rPr>
          <w:rFonts w:ascii="Verdana" w:hAnsi="Verdana"/>
          <w:sz w:val="18"/>
          <w:szCs w:val="18"/>
        </w:rPr>
        <w:t xml:space="preserve"> Associated Persons'] top-level management and include clear written guidance and training to each of the Su</w:t>
      </w:r>
      <w:r w:rsidR="006A1712">
        <w:rPr>
          <w:rFonts w:ascii="Verdana" w:hAnsi="Verdana"/>
          <w:sz w:val="18"/>
          <w:szCs w:val="18"/>
        </w:rPr>
        <w:t>b-Contractor</w:t>
      </w:r>
      <w:r w:rsidR="00314DE8" w:rsidRPr="00314DE8">
        <w:rPr>
          <w:rFonts w:ascii="Verdana" w:hAnsi="Verdana"/>
          <w:sz w:val="18"/>
          <w:szCs w:val="18"/>
        </w:rPr>
        <w:t xml:space="preserve"> Associated Persons involved in providing the Services or with the Agreement]</w:t>
      </w:r>
      <w:r w:rsidR="001C223D">
        <w:rPr>
          <w:rFonts w:ascii="Verdana" w:hAnsi="Verdana"/>
          <w:sz w:val="18"/>
          <w:szCs w:val="18"/>
        </w:rPr>
        <w:t>; and</w:t>
      </w:r>
      <w:r w:rsidR="00314DE8" w:rsidRPr="00314DE8">
        <w:rPr>
          <w:rFonts w:ascii="Verdana" w:hAnsi="Verdana"/>
          <w:sz w:val="18"/>
          <w:szCs w:val="18"/>
        </w:rPr>
        <w:t xml:space="preserve">  </w:t>
      </w:r>
    </w:p>
    <w:p w14:paraId="205441C6" w14:textId="0B6CC505" w:rsidR="00314DE8" w:rsidRPr="00314DE8" w:rsidRDefault="003B7ABD" w:rsidP="00655851">
      <w:pPr>
        <w:pStyle w:val="BodyText"/>
        <w:ind w:left="1418" w:hanging="709"/>
        <w:rPr>
          <w:rFonts w:ascii="Verdana" w:hAnsi="Verdana"/>
          <w:sz w:val="18"/>
          <w:szCs w:val="18"/>
        </w:rPr>
      </w:pPr>
      <w:r>
        <w:rPr>
          <w:rFonts w:ascii="Verdana" w:hAnsi="Verdana"/>
          <w:sz w:val="18"/>
          <w:szCs w:val="18"/>
        </w:rPr>
        <w:t>14</w:t>
      </w:r>
      <w:r w:rsidR="00314DE8" w:rsidRPr="00314DE8">
        <w:rPr>
          <w:rFonts w:ascii="Verdana" w:hAnsi="Verdana"/>
          <w:sz w:val="18"/>
          <w:szCs w:val="18"/>
        </w:rPr>
        <w:t>.3.4</w:t>
      </w:r>
      <w:r w:rsidR="00314DE8" w:rsidRPr="00314DE8">
        <w:rPr>
          <w:rFonts w:ascii="Verdana" w:hAnsi="Verdana"/>
          <w:sz w:val="18"/>
          <w:szCs w:val="18"/>
        </w:rPr>
        <w:tab/>
        <w:t>take account of any guidance about preventing facilitation of tax evasion offences which may be published and updated in accordance with Section 47 of the Criminal Finances Act 2017.</w:t>
      </w:r>
    </w:p>
    <w:p w14:paraId="5CE0C3DC" w14:textId="1D042C0C" w:rsidR="00314DE8" w:rsidRPr="00314DE8" w:rsidRDefault="003B7ABD" w:rsidP="00770565">
      <w:pPr>
        <w:pStyle w:val="BodyText"/>
        <w:ind w:left="709" w:hanging="709"/>
        <w:rPr>
          <w:rFonts w:ascii="Verdana" w:hAnsi="Verdana"/>
          <w:sz w:val="18"/>
          <w:szCs w:val="18"/>
        </w:rPr>
      </w:pPr>
      <w:r>
        <w:rPr>
          <w:rFonts w:ascii="Verdana" w:hAnsi="Verdana"/>
          <w:sz w:val="18"/>
          <w:szCs w:val="18"/>
        </w:rPr>
        <w:t>14</w:t>
      </w:r>
      <w:r w:rsidR="00314DE8" w:rsidRPr="00314DE8">
        <w:rPr>
          <w:rFonts w:ascii="Verdana" w:hAnsi="Verdana"/>
          <w:sz w:val="18"/>
          <w:szCs w:val="18"/>
        </w:rPr>
        <w:t>.4</w:t>
      </w:r>
      <w:r w:rsidR="00314DE8" w:rsidRPr="00314DE8">
        <w:rPr>
          <w:rFonts w:ascii="Verdana" w:hAnsi="Verdana"/>
          <w:sz w:val="18"/>
          <w:szCs w:val="18"/>
        </w:rPr>
        <w:tab/>
      </w:r>
      <w:bookmarkStart w:id="337" w:name="_Hlk57804512"/>
      <w:r w:rsidR="00314DE8" w:rsidRPr="00314DE8">
        <w:rPr>
          <w:rFonts w:ascii="Verdana" w:hAnsi="Verdana"/>
          <w:sz w:val="18"/>
          <w:szCs w:val="18"/>
        </w:rPr>
        <w:t>The Su</w:t>
      </w:r>
      <w:r w:rsidR="006A1712">
        <w:rPr>
          <w:rFonts w:ascii="Verdana" w:hAnsi="Verdana"/>
          <w:sz w:val="18"/>
          <w:szCs w:val="18"/>
        </w:rPr>
        <w:t>b-Contractor</w:t>
      </w:r>
      <w:r w:rsidR="00314DE8" w:rsidRPr="00314DE8">
        <w:rPr>
          <w:rFonts w:ascii="Verdana" w:hAnsi="Verdana"/>
          <w:sz w:val="18"/>
          <w:szCs w:val="18"/>
        </w:rPr>
        <w:t xml:space="preserve"> shall</w:t>
      </w:r>
      <w:r w:rsidR="006B05B3">
        <w:rPr>
          <w:rFonts w:ascii="Verdana" w:hAnsi="Verdana"/>
          <w:sz w:val="18"/>
          <w:szCs w:val="18"/>
        </w:rPr>
        <w:t xml:space="preserve"> promptly </w:t>
      </w:r>
      <w:r w:rsidR="006A1712" w:rsidRPr="00314DE8">
        <w:rPr>
          <w:rFonts w:ascii="Verdana" w:hAnsi="Verdana"/>
          <w:sz w:val="18"/>
          <w:szCs w:val="18"/>
        </w:rPr>
        <w:t xml:space="preserve">provide evidence of compliance </w:t>
      </w:r>
      <w:r w:rsidR="00314DE8" w:rsidRPr="00314DE8">
        <w:rPr>
          <w:rFonts w:ascii="Verdana" w:hAnsi="Verdana"/>
          <w:sz w:val="18"/>
          <w:szCs w:val="18"/>
        </w:rPr>
        <w:t xml:space="preserve">with this Clause </w:t>
      </w:r>
      <w:r>
        <w:rPr>
          <w:rFonts w:ascii="Verdana" w:hAnsi="Verdana"/>
          <w:sz w:val="18"/>
          <w:szCs w:val="18"/>
        </w:rPr>
        <w:t>14</w:t>
      </w:r>
      <w:r w:rsidR="00314DE8" w:rsidRPr="00314DE8">
        <w:rPr>
          <w:rFonts w:ascii="Verdana" w:hAnsi="Verdana"/>
          <w:sz w:val="18"/>
          <w:szCs w:val="18"/>
        </w:rPr>
        <w:t xml:space="preserve"> by the Su</w:t>
      </w:r>
      <w:r w:rsidR="006A1712">
        <w:rPr>
          <w:rFonts w:ascii="Verdana" w:hAnsi="Verdana"/>
          <w:sz w:val="18"/>
          <w:szCs w:val="18"/>
        </w:rPr>
        <w:t>b-Contractor</w:t>
      </w:r>
      <w:r w:rsidR="00314DE8" w:rsidRPr="00314DE8">
        <w:rPr>
          <w:rFonts w:ascii="Verdana" w:hAnsi="Verdana"/>
          <w:sz w:val="18"/>
          <w:szCs w:val="18"/>
        </w:rPr>
        <w:t xml:space="preserve"> and all persons associated with it</w:t>
      </w:r>
      <w:r w:rsidR="006B05B3">
        <w:rPr>
          <w:rFonts w:ascii="Verdana" w:hAnsi="Verdana"/>
          <w:sz w:val="18"/>
          <w:szCs w:val="18"/>
        </w:rPr>
        <w:t xml:space="preserve"> </w:t>
      </w:r>
      <w:r w:rsidR="00B91583">
        <w:rPr>
          <w:rFonts w:ascii="Verdana" w:hAnsi="Verdana"/>
          <w:sz w:val="18"/>
          <w:szCs w:val="18"/>
        </w:rPr>
        <w:t>and</w:t>
      </w:r>
      <w:r w:rsidR="00FD58BF">
        <w:rPr>
          <w:rFonts w:ascii="Verdana" w:hAnsi="Verdana"/>
          <w:sz w:val="18"/>
          <w:szCs w:val="18"/>
        </w:rPr>
        <w:t xml:space="preserve"> </w:t>
      </w:r>
      <w:r w:rsidR="00B91583">
        <w:rPr>
          <w:rFonts w:ascii="Verdana" w:hAnsi="Verdana"/>
          <w:sz w:val="18"/>
          <w:szCs w:val="18"/>
        </w:rPr>
        <w:t>/</w:t>
      </w:r>
      <w:r w:rsidR="00FD58BF">
        <w:rPr>
          <w:rFonts w:ascii="Verdana" w:hAnsi="Verdana"/>
          <w:sz w:val="18"/>
          <w:szCs w:val="18"/>
        </w:rPr>
        <w:t xml:space="preserve"> </w:t>
      </w:r>
      <w:r w:rsidR="00B91583" w:rsidRPr="00BE381A">
        <w:rPr>
          <w:rFonts w:ascii="Verdana" w:hAnsi="Verdana"/>
          <w:sz w:val="18"/>
          <w:szCs w:val="18"/>
        </w:rPr>
        <w:t xml:space="preserve">or any other related information </w:t>
      </w:r>
      <w:r w:rsidR="00314DE8" w:rsidRPr="00314DE8">
        <w:rPr>
          <w:rFonts w:ascii="Verdana" w:hAnsi="Verdana"/>
          <w:sz w:val="18"/>
          <w:szCs w:val="18"/>
        </w:rPr>
        <w:t xml:space="preserve">as </w:t>
      </w:r>
      <w:r w:rsidR="006B05B3">
        <w:rPr>
          <w:rFonts w:ascii="Verdana" w:hAnsi="Verdana"/>
          <w:sz w:val="18"/>
          <w:szCs w:val="18"/>
        </w:rPr>
        <w:t>Main Contractor</w:t>
      </w:r>
      <w:r w:rsidR="00314DE8" w:rsidRPr="00314DE8">
        <w:rPr>
          <w:rFonts w:ascii="Verdana" w:hAnsi="Verdana"/>
          <w:sz w:val="18"/>
          <w:szCs w:val="18"/>
        </w:rPr>
        <w:t xml:space="preserve"> may reasonably request.</w:t>
      </w:r>
    </w:p>
    <w:p w14:paraId="23E5B440" w14:textId="539D7BEE" w:rsidR="00314DE8" w:rsidRPr="00314DE8" w:rsidRDefault="003B7ABD" w:rsidP="00770565">
      <w:pPr>
        <w:pStyle w:val="BodyText"/>
        <w:ind w:left="709" w:hanging="709"/>
        <w:rPr>
          <w:rFonts w:ascii="Verdana" w:hAnsi="Verdana"/>
          <w:sz w:val="18"/>
          <w:szCs w:val="18"/>
        </w:rPr>
      </w:pPr>
      <w:r>
        <w:rPr>
          <w:rFonts w:ascii="Verdana" w:hAnsi="Verdana"/>
          <w:sz w:val="18"/>
          <w:szCs w:val="18"/>
        </w:rPr>
        <w:t>14</w:t>
      </w:r>
      <w:r w:rsidR="00314DE8" w:rsidRPr="00314DE8">
        <w:rPr>
          <w:rFonts w:ascii="Verdana" w:hAnsi="Verdana"/>
          <w:sz w:val="18"/>
          <w:szCs w:val="18"/>
        </w:rPr>
        <w:t>.5</w:t>
      </w:r>
      <w:r w:rsidR="00314DE8" w:rsidRPr="00314DE8">
        <w:rPr>
          <w:rFonts w:ascii="Verdana" w:hAnsi="Verdana"/>
          <w:sz w:val="18"/>
          <w:szCs w:val="18"/>
        </w:rPr>
        <w:tab/>
        <w:t xml:space="preserve">The record keeping, audit and other related terms and obligations set out in Clause </w:t>
      </w:r>
      <w:r w:rsidR="00314DE8" w:rsidRPr="003B7ABD">
        <w:rPr>
          <w:rFonts w:ascii="Verdana" w:hAnsi="Verdana"/>
          <w:sz w:val="18"/>
          <w:szCs w:val="18"/>
        </w:rPr>
        <w:t>1</w:t>
      </w:r>
      <w:r>
        <w:rPr>
          <w:rFonts w:ascii="Verdana" w:hAnsi="Verdana"/>
          <w:sz w:val="18"/>
          <w:szCs w:val="18"/>
        </w:rPr>
        <w:t>6</w:t>
      </w:r>
      <w:r w:rsidR="00314DE8" w:rsidRPr="00314DE8">
        <w:rPr>
          <w:rFonts w:ascii="Verdana" w:hAnsi="Verdana"/>
          <w:sz w:val="18"/>
          <w:szCs w:val="18"/>
        </w:rPr>
        <w:t xml:space="preserve"> shall equally apply in respect of the Su</w:t>
      </w:r>
      <w:r w:rsidR="006B05B3">
        <w:rPr>
          <w:rFonts w:ascii="Verdana" w:hAnsi="Verdana"/>
          <w:sz w:val="18"/>
          <w:szCs w:val="18"/>
        </w:rPr>
        <w:t>b-Contractor</w:t>
      </w:r>
      <w:r w:rsidR="00314DE8" w:rsidRPr="00314DE8">
        <w:rPr>
          <w:rFonts w:ascii="Verdana" w:hAnsi="Verdana"/>
          <w:sz w:val="18"/>
          <w:szCs w:val="18"/>
        </w:rPr>
        <w:t xml:space="preserve">’s compliance with this Clause </w:t>
      </w:r>
      <w:r>
        <w:rPr>
          <w:rFonts w:ascii="Verdana" w:hAnsi="Verdana"/>
          <w:sz w:val="18"/>
          <w:szCs w:val="18"/>
        </w:rPr>
        <w:t>14</w:t>
      </w:r>
      <w:r w:rsidR="00314DE8" w:rsidRPr="00314DE8">
        <w:rPr>
          <w:rFonts w:ascii="Verdana" w:hAnsi="Verdana"/>
          <w:sz w:val="18"/>
          <w:szCs w:val="18"/>
        </w:rPr>
        <w:t>.</w:t>
      </w:r>
    </w:p>
    <w:bookmarkEnd w:id="337"/>
    <w:p w14:paraId="57612EDB" w14:textId="4B0C221C" w:rsidR="00314DE8" w:rsidRPr="00314DE8" w:rsidRDefault="003B7ABD" w:rsidP="00770565">
      <w:pPr>
        <w:pStyle w:val="BodyText"/>
        <w:ind w:left="709" w:hanging="709"/>
        <w:rPr>
          <w:rFonts w:ascii="Verdana" w:hAnsi="Verdana"/>
          <w:sz w:val="18"/>
          <w:szCs w:val="18"/>
        </w:rPr>
      </w:pPr>
      <w:r>
        <w:rPr>
          <w:rFonts w:ascii="Verdana" w:hAnsi="Verdana"/>
          <w:sz w:val="18"/>
          <w:szCs w:val="18"/>
        </w:rPr>
        <w:t>14</w:t>
      </w:r>
      <w:r w:rsidR="00314DE8" w:rsidRPr="00314DE8">
        <w:rPr>
          <w:rFonts w:ascii="Verdana" w:hAnsi="Verdana"/>
          <w:sz w:val="18"/>
          <w:szCs w:val="18"/>
        </w:rPr>
        <w:t>.6</w:t>
      </w:r>
      <w:r w:rsidR="00314DE8" w:rsidRPr="00314DE8">
        <w:rPr>
          <w:rFonts w:ascii="Verdana" w:hAnsi="Verdana"/>
          <w:sz w:val="18"/>
          <w:szCs w:val="18"/>
        </w:rPr>
        <w:tab/>
      </w:r>
      <w:bookmarkStart w:id="338" w:name="_Hlk57805076"/>
      <w:r w:rsidR="00314DE8" w:rsidRPr="00314DE8">
        <w:rPr>
          <w:rFonts w:ascii="Verdana" w:hAnsi="Verdana"/>
          <w:sz w:val="18"/>
          <w:szCs w:val="18"/>
        </w:rPr>
        <w:t>The Su</w:t>
      </w:r>
      <w:r w:rsidR="006B05B3">
        <w:rPr>
          <w:rFonts w:ascii="Verdana" w:hAnsi="Verdana"/>
          <w:sz w:val="18"/>
          <w:szCs w:val="18"/>
        </w:rPr>
        <w:t>b-Contractor’s</w:t>
      </w:r>
      <w:r w:rsidR="00314DE8" w:rsidRPr="00314DE8">
        <w:rPr>
          <w:rFonts w:ascii="Verdana" w:hAnsi="Verdana"/>
          <w:sz w:val="18"/>
          <w:szCs w:val="18"/>
        </w:rPr>
        <w:t xml:space="preserve"> warrants and represents that:</w:t>
      </w:r>
    </w:p>
    <w:p w14:paraId="6F388DA3" w14:textId="69C5C5A2" w:rsidR="00314DE8" w:rsidRPr="00314DE8" w:rsidRDefault="003B7ABD" w:rsidP="00655851">
      <w:pPr>
        <w:pStyle w:val="BodyText"/>
        <w:ind w:left="1418" w:hanging="709"/>
        <w:rPr>
          <w:rFonts w:ascii="Verdana" w:hAnsi="Verdana"/>
          <w:sz w:val="18"/>
          <w:szCs w:val="18"/>
        </w:rPr>
      </w:pPr>
      <w:r>
        <w:rPr>
          <w:rFonts w:ascii="Verdana" w:hAnsi="Verdana"/>
          <w:sz w:val="18"/>
          <w:szCs w:val="18"/>
        </w:rPr>
        <w:t>14</w:t>
      </w:r>
      <w:r w:rsidR="00314DE8" w:rsidRPr="00314DE8">
        <w:rPr>
          <w:rFonts w:ascii="Verdana" w:hAnsi="Verdana"/>
          <w:sz w:val="18"/>
          <w:szCs w:val="18"/>
        </w:rPr>
        <w:t>.6.1</w:t>
      </w:r>
      <w:r w:rsidR="00314DE8" w:rsidRPr="00314DE8">
        <w:rPr>
          <w:rFonts w:ascii="Verdana" w:hAnsi="Verdana"/>
          <w:sz w:val="18"/>
          <w:szCs w:val="18"/>
        </w:rPr>
        <w:tab/>
        <w:t xml:space="preserve">[its responses to the </w:t>
      </w:r>
      <w:r w:rsidR="006B05B3">
        <w:rPr>
          <w:rFonts w:ascii="Verdana" w:hAnsi="Verdana"/>
          <w:sz w:val="18"/>
          <w:szCs w:val="18"/>
        </w:rPr>
        <w:t>Main Contractor</w:t>
      </w:r>
      <w:r w:rsidR="00314DE8" w:rsidRPr="00314DE8">
        <w:rPr>
          <w:rFonts w:ascii="Verdana" w:hAnsi="Verdana"/>
          <w:sz w:val="18"/>
          <w:szCs w:val="18"/>
        </w:rPr>
        <w:t>’s due diligence questionnaire are complete and accurate; and]</w:t>
      </w:r>
    </w:p>
    <w:p w14:paraId="4A24427C" w14:textId="32875E44" w:rsidR="00314DE8" w:rsidRPr="00314DE8" w:rsidRDefault="003B7ABD" w:rsidP="00655851">
      <w:pPr>
        <w:pStyle w:val="BodyText"/>
        <w:ind w:left="1418" w:hanging="709"/>
        <w:rPr>
          <w:rFonts w:ascii="Verdana" w:hAnsi="Verdana"/>
          <w:sz w:val="18"/>
          <w:szCs w:val="18"/>
        </w:rPr>
      </w:pPr>
      <w:r>
        <w:rPr>
          <w:rFonts w:ascii="Verdana" w:hAnsi="Verdana"/>
          <w:sz w:val="18"/>
          <w:szCs w:val="18"/>
        </w:rPr>
        <w:t>14</w:t>
      </w:r>
      <w:r w:rsidR="00314DE8" w:rsidRPr="00314DE8">
        <w:rPr>
          <w:rFonts w:ascii="Verdana" w:hAnsi="Verdana"/>
          <w:sz w:val="18"/>
          <w:szCs w:val="18"/>
        </w:rPr>
        <w:t>.6.2</w:t>
      </w:r>
      <w:r w:rsidR="00314DE8" w:rsidRPr="00314DE8">
        <w:rPr>
          <w:rFonts w:ascii="Verdana" w:hAnsi="Verdana"/>
          <w:sz w:val="18"/>
          <w:szCs w:val="18"/>
        </w:rPr>
        <w:tab/>
        <w:t>neither the Su</w:t>
      </w:r>
      <w:r w:rsidR="006B05B3">
        <w:rPr>
          <w:rFonts w:ascii="Verdana" w:hAnsi="Verdana"/>
          <w:sz w:val="18"/>
          <w:szCs w:val="18"/>
        </w:rPr>
        <w:t>b-Contractor</w:t>
      </w:r>
      <w:r w:rsidR="00314DE8" w:rsidRPr="00314DE8">
        <w:rPr>
          <w:rFonts w:ascii="Verdana" w:hAnsi="Verdana"/>
          <w:sz w:val="18"/>
          <w:szCs w:val="18"/>
        </w:rPr>
        <w:t xml:space="preserve"> nor any of the Su</w:t>
      </w:r>
      <w:r w:rsidR="006B05B3">
        <w:rPr>
          <w:rFonts w:ascii="Verdana" w:hAnsi="Verdana"/>
          <w:sz w:val="18"/>
          <w:szCs w:val="18"/>
        </w:rPr>
        <w:t>b-Contractor</w:t>
      </w:r>
      <w:r w:rsidR="00314DE8" w:rsidRPr="00314DE8">
        <w:rPr>
          <w:rFonts w:ascii="Verdana" w:hAnsi="Verdana"/>
          <w:sz w:val="18"/>
          <w:szCs w:val="18"/>
        </w:rPr>
        <w:t xml:space="preserve"> Associated Persons]:</w:t>
      </w:r>
    </w:p>
    <w:p w14:paraId="5722D507" w14:textId="4A5ED493" w:rsidR="00314DE8" w:rsidRPr="00314DE8" w:rsidRDefault="003B7ABD" w:rsidP="00194940">
      <w:pPr>
        <w:pStyle w:val="BodyText"/>
        <w:ind w:left="2410" w:hanging="992"/>
        <w:rPr>
          <w:rFonts w:ascii="Verdana" w:hAnsi="Verdana"/>
          <w:sz w:val="18"/>
          <w:szCs w:val="18"/>
        </w:rPr>
      </w:pPr>
      <w:r>
        <w:rPr>
          <w:rFonts w:ascii="Verdana" w:hAnsi="Verdana"/>
          <w:sz w:val="18"/>
          <w:szCs w:val="18"/>
        </w:rPr>
        <w:t>14</w:t>
      </w:r>
      <w:r w:rsidR="00314DE8" w:rsidRPr="00314DE8">
        <w:rPr>
          <w:rFonts w:ascii="Verdana" w:hAnsi="Verdana"/>
          <w:sz w:val="18"/>
          <w:szCs w:val="18"/>
        </w:rPr>
        <w:t>.6.</w:t>
      </w:r>
      <w:r w:rsidR="009607FD">
        <w:rPr>
          <w:rFonts w:ascii="Verdana" w:hAnsi="Verdana"/>
          <w:sz w:val="18"/>
          <w:szCs w:val="18"/>
        </w:rPr>
        <w:t>2.1</w:t>
      </w:r>
      <w:r w:rsidR="00655851">
        <w:rPr>
          <w:rFonts w:ascii="Verdana" w:hAnsi="Verdana"/>
          <w:sz w:val="18"/>
          <w:szCs w:val="18"/>
        </w:rPr>
        <w:tab/>
      </w:r>
      <w:r w:rsidR="00314DE8" w:rsidRPr="00314DE8">
        <w:rPr>
          <w:rFonts w:ascii="Verdana" w:hAnsi="Verdana"/>
          <w:sz w:val="18"/>
          <w:szCs w:val="18"/>
        </w:rPr>
        <w:t>has been convicted of any offence involving tax evasion or the facilitation of tax evasion;</w:t>
      </w:r>
    </w:p>
    <w:p w14:paraId="0BEC0C05" w14:textId="308342D5" w:rsidR="00314DE8" w:rsidRPr="00314DE8" w:rsidRDefault="003B7ABD" w:rsidP="00194940">
      <w:pPr>
        <w:pStyle w:val="BodyText"/>
        <w:ind w:left="2410" w:hanging="992"/>
        <w:rPr>
          <w:rFonts w:ascii="Verdana" w:hAnsi="Verdana"/>
          <w:sz w:val="18"/>
          <w:szCs w:val="18"/>
        </w:rPr>
      </w:pPr>
      <w:r>
        <w:rPr>
          <w:rFonts w:ascii="Verdana" w:hAnsi="Verdana"/>
          <w:sz w:val="18"/>
          <w:szCs w:val="18"/>
        </w:rPr>
        <w:t>14</w:t>
      </w:r>
      <w:r w:rsidR="00314DE8" w:rsidRPr="00314DE8">
        <w:rPr>
          <w:rFonts w:ascii="Verdana" w:hAnsi="Verdana"/>
          <w:sz w:val="18"/>
          <w:szCs w:val="18"/>
        </w:rPr>
        <w:t>.6.</w:t>
      </w:r>
      <w:r w:rsidR="009607FD">
        <w:rPr>
          <w:rFonts w:ascii="Verdana" w:hAnsi="Verdana"/>
          <w:sz w:val="18"/>
          <w:szCs w:val="18"/>
        </w:rPr>
        <w:t>2.2</w:t>
      </w:r>
      <w:r w:rsidR="00314DE8" w:rsidRPr="00314DE8">
        <w:rPr>
          <w:rFonts w:ascii="Verdana" w:hAnsi="Verdana"/>
          <w:sz w:val="18"/>
          <w:szCs w:val="18"/>
        </w:rPr>
        <w:tab/>
        <w:t>having made reasonable enquiries, it has not been or is not the subject of any investigation, inquiry or enforcement proceedings by any governmental, administrative or regulatory body regarding any offence or alleged offence concerning tax evasion or the facilitation of tax evasion;</w:t>
      </w:r>
    </w:p>
    <w:p w14:paraId="01F0D0ED" w14:textId="5AE18255" w:rsidR="00314DE8" w:rsidRPr="00314DE8" w:rsidRDefault="003B7ABD" w:rsidP="00194940">
      <w:pPr>
        <w:pStyle w:val="BodyText"/>
        <w:ind w:left="2410" w:hanging="992"/>
        <w:rPr>
          <w:rFonts w:ascii="Verdana" w:hAnsi="Verdana"/>
          <w:sz w:val="18"/>
          <w:szCs w:val="18"/>
        </w:rPr>
      </w:pPr>
      <w:r>
        <w:rPr>
          <w:rFonts w:ascii="Verdana" w:hAnsi="Verdana"/>
          <w:sz w:val="18"/>
          <w:szCs w:val="18"/>
        </w:rPr>
        <w:t>14</w:t>
      </w:r>
      <w:r w:rsidR="00314DE8" w:rsidRPr="00314DE8">
        <w:rPr>
          <w:rFonts w:ascii="Verdana" w:hAnsi="Verdana"/>
          <w:sz w:val="18"/>
          <w:szCs w:val="18"/>
        </w:rPr>
        <w:t>.6.</w:t>
      </w:r>
      <w:r w:rsidR="009607FD">
        <w:rPr>
          <w:rFonts w:ascii="Verdana" w:hAnsi="Verdana"/>
          <w:sz w:val="18"/>
          <w:szCs w:val="18"/>
        </w:rPr>
        <w:t>2.3</w:t>
      </w:r>
      <w:r w:rsidR="00314DE8" w:rsidRPr="00314DE8">
        <w:rPr>
          <w:rFonts w:ascii="Verdana" w:hAnsi="Verdana"/>
          <w:sz w:val="18"/>
          <w:szCs w:val="18"/>
        </w:rPr>
        <w:tab/>
        <w:t>has been or is listed by any government agency as being debarred, suspended, proposed for suspension or debarment, or otherwise ineligible for participation in government procurement programmes or other government contracts including[, without limitation,] any exclusion under regulation 57 of the Public Contracts Regulations 2015 (SI 2015/102) or regulation 80 of the Utilities Contracts Regulations 2016 (SI 2016/274);</w:t>
      </w:r>
    </w:p>
    <w:bookmarkEnd w:id="338"/>
    <w:p w14:paraId="204F484A" w14:textId="50460F90" w:rsidR="00314DE8" w:rsidRPr="00314DE8" w:rsidRDefault="003B7ABD" w:rsidP="00770565">
      <w:pPr>
        <w:pStyle w:val="BodyText"/>
        <w:ind w:left="709" w:hanging="709"/>
        <w:rPr>
          <w:rFonts w:ascii="Verdana" w:hAnsi="Verdana"/>
          <w:sz w:val="18"/>
          <w:szCs w:val="18"/>
        </w:rPr>
      </w:pPr>
      <w:r>
        <w:rPr>
          <w:rFonts w:ascii="Verdana" w:hAnsi="Verdana"/>
          <w:sz w:val="18"/>
          <w:szCs w:val="18"/>
        </w:rPr>
        <w:lastRenderedPageBreak/>
        <w:t>14</w:t>
      </w:r>
      <w:r w:rsidR="00314DE8" w:rsidRPr="00314DE8">
        <w:rPr>
          <w:rFonts w:ascii="Verdana" w:hAnsi="Verdana"/>
          <w:sz w:val="18"/>
          <w:szCs w:val="18"/>
        </w:rPr>
        <w:t>.7</w:t>
      </w:r>
      <w:r w:rsidR="00314DE8" w:rsidRPr="00314DE8">
        <w:rPr>
          <w:rFonts w:ascii="Verdana" w:hAnsi="Verdana"/>
          <w:sz w:val="18"/>
          <w:szCs w:val="18"/>
        </w:rPr>
        <w:tab/>
        <w:t>[The Su</w:t>
      </w:r>
      <w:r w:rsidR="006B05B3">
        <w:rPr>
          <w:rFonts w:ascii="Verdana" w:hAnsi="Verdana"/>
          <w:sz w:val="18"/>
          <w:szCs w:val="18"/>
        </w:rPr>
        <w:t>b-Contractor</w:t>
      </w:r>
      <w:r w:rsidR="00314DE8" w:rsidRPr="00314DE8">
        <w:rPr>
          <w:rFonts w:ascii="Verdana" w:hAnsi="Verdana"/>
          <w:sz w:val="18"/>
          <w:szCs w:val="18"/>
        </w:rPr>
        <w:t xml:space="preserve"> shall indemnify </w:t>
      </w:r>
      <w:r w:rsidR="006B05B3">
        <w:rPr>
          <w:rFonts w:ascii="Verdana" w:hAnsi="Verdana"/>
          <w:sz w:val="18"/>
          <w:szCs w:val="18"/>
        </w:rPr>
        <w:t>Main Contractor</w:t>
      </w:r>
      <w:r w:rsidR="00314DE8" w:rsidRPr="00314DE8">
        <w:rPr>
          <w:rFonts w:ascii="Verdana" w:hAnsi="Verdana"/>
          <w:sz w:val="18"/>
          <w:szCs w:val="18"/>
        </w:rPr>
        <w:t xml:space="preserve"> against any losses, liabilities, damages, costs (including [but not limited to] legal fees) and expenses incurred by, or awarded against, the </w:t>
      </w:r>
      <w:r w:rsidR="006B05B3">
        <w:rPr>
          <w:rFonts w:ascii="Verdana" w:hAnsi="Verdana"/>
          <w:sz w:val="18"/>
          <w:szCs w:val="18"/>
        </w:rPr>
        <w:t xml:space="preserve">Main Contractor </w:t>
      </w:r>
      <w:r w:rsidR="00314DE8" w:rsidRPr="00314DE8">
        <w:rPr>
          <w:rFonts w:ascii="Verdana" w:hAnsi="Verdana"/>
          <w:sz w:val="18"/>
          <w:szCs w:val="18"/>
        </w:rPr>
        <w:t xml:space="preserve">as a result of any breach of this Clause </w:t>
      </w:r>
      <w:r>
        <w:rPr>
          <w:rFonts w:ascii="Verdana" w:hAnsi="Verdana"/>
          <w:sz w:val="18"/>
          <w:szCs w:val="18"/>
        </w:rPr>
        <w:t>14</w:t>
      </w:r>
      <w:r w:rsidR="00314DE8" w:rsidRPr="00314DE8">
        <w:rPr>
          <w:rFonts w:ascii="Verdana" w:hAnsi="Verdana"/>
          <w:sz w:val="18"/>
          <w:szCs w:val="18"/>
        </w:rPr>
        <w:t xml:space="preserve"> by the Su</w:t>
      </w:r>
      <w:r w:rsidR="006B05B3">
        <w:rPr>
          <w:rFonts w:ascii="Verdana" w:hAnsi="Verdana"/>
          <w:sz w:val="18"/>
          <w:szCs w:val="18"/>
        </w:rPr>
        <w:t>b-Contractor</w:t>
      </w:r>
      <w:r w:rsidR="00314DE8" w:rsidRPr="00314DE8">
        <w:rPr>
          <w:rFonts w:ascii="Verdana" w:hAnsi="Verdana"/>
          <w:sz w:val="18"/>
          <w:szCs w:val="18"/>
        </w:rPr>
        <w:t xml:space="preserve"> [or any breach of provisions equivalent to this Clause </w:t>
      </w:r>
      <w:r>
        <w:rPr>
          <w:rFonts w:ascii="Verdana" w:hAnsi="Verdana"/>
          <w:sz w:val="18"/>
          <w:szCs w:val="18"/>
        </w:rPr>
        <w:t>14</w:t>
      </w:r>
      <w:r w:rsidR="00314DE8" w:rsidRPr="00314DE8">
        <w:rPr>
          <w:rFonts w:ascii="Verdana" w:hAnsi="Verdana"/>
          <w:sz w:val="18"/>
          <w:szCs w:val="18"/>
        </w:rPr>
        <w:t xml:space="preserve"> in any</w:t>
      </w:r>
      <w:r w:rsidR="006B05B3">
        <w:rPr>
          <w:rFonts w:ascii="Verdana" w:hAnsi="Verdana"/>
          <w:sz w:val="18"/>
          <w:szCs w:val="18"/>
        </w:rPr>
        <w:t xml:space="preserve"> s</w:t>
      </w:r>
      <w:r w:rsidR="00314DE8" w:rsidRPr="00314DE8">
        <w:rPr>
          <w:rFonts w:ascii="Verdana" w:hAnsi="Verdana"/>
          <w:sz w:val="18"/>
          <w:szCs w:val="18"/>
        </w:rPr>
        <w:t xml:space="preserve">ubcontract by any </w:t>
      </w:r>
      <w:r w:rsidR="006B05B3">
        <w:rPr>
          <w:rFonts w:ascii="Verdana" w:hAnsi="Verdana"/>
          <w:sz w:val="18"/>
          <w:szCs w:val="18"/>
        </w:rPr>
        <w:t>s</w:t>
      </w:r>
      <w:r w:rsidR="00314DE8" w:rsidRPr="00314DE8">
        <w:rPr>
          <w:rFonts w:ascii="Verdana" w:hAnsi="Verdana"/>
          <w:sz w:val="18"/>
          <w:szCs w:val="18"/>
        </w:rPr>
        <w:t>ubcontractor].</w:t>
      </w:r>
    </w:p>
    <w:p w14:paraId="1CF6B8FF" w14:textId="0102C72D" w:rsidR="00314DE8" w:rsidRPr="00314DE8" w:rsidRDefault="003B7ABD" w:rsidP="00770565">
      <w:pPr>
        <w:pStyle w:val="BodyText"/>
        <w:ind w:left="709" w:hanging="709"/>
        <w:rPr>
          <w:rFonts w:ascii="Verdana" w:hAnsi="Verdana"/>
          <w:sz w:val="18"/>
          <w:szCs w:val="18"/>
        </w:rPr>
      </w:pPr>
      <w:r>
        <w:rPr>
          <w:rFonts w:ascii="Verdana" w:hAnsi="Verdana"/>
          <w:sz w:val="18"/>
          <w:szCs w:val="18"/>
        </w:rPr>
        <w:t>14</w:t>
      </w:r>
      <w:r w:rsidR="00314DE8" w:rsidRPr="00314DE8">
        <w:rPr>
          <w:rFonts w:ascii="Verdana" w:hAnsi="Verdana"/>
          <w:sz w:val="18"/>
          <w:szCs w:val="18"/>
        </w:rPr>
        <w:t>.8</w:t>
      </w:r>
      <w:r w:rsidR="00314DE8" w:rsidRPr="00314DE8">
        <w:rPr>
          <w:rFonts w:ascii="Verdana" w:hAnsi="Verdana"/>
          <w:sz w:val="18"/>
          <w:szCs w:val="18"/>
        </w:rPr>
        <w:tab/>
        <w:t xml:space="preserve">Any breach of this Clause </w:t>
      </w:r>
      <w:r>
        <w:rPr>
          <w:rFonts w:ascii="Verdana" w:hAnsi="Verdana"/>
          <w:sz w:val="18"/>
          <w:szCs w:val="18"/>
        </w:rPr>
        <w:t>14</w:t>
      </w:r>
      <w:r w:rsidR="00314DE8" w:rsidRPr="00314DE8">
        <w:rPr>
          <w:rFonts w:ascii="Verdana" w:hAnsi="Verdana"/>
          <w:sz w:val="18"/>
          <w:szCs w:val="18"/>
        </w:rPr>
        <w:t xml:space="preserve"> by the Su</w:t>
      </w:r>
      <w:r w:rsidR="006B05B3">
        <w:rPr>
          <w:rFonts w:ascii="Verdana" w:hAnsi="Verdana"/>
          <w:sz w:val="18"/>
          <w:szCs w:val="18"/>
        </w:rPr>
        <w:t>b-Contractor</w:t>
      </w:r>
      <w:r w:rsidR="00314DE8" w:rsidRPr="00314DE8">
        <w:rPr>
          <w:rFonts w:ascii="Verdana" w:hAnsi="Verdana"/>
          <w:sz w:val="18"/>
          <w:szCs w:val="18"/>
        </w:rPr>
        <w:t xml:space="preserve"> shall constitute a material breach of the Agreement.</w:t>
      </w:r>
    </w:p>
    <w:p w14:paraId="325AFEE7" w14:textId="1B02B9AC" w:rsidR="00314DE8" w:rsidRPr="00194940" w:rsidRDefault="003B7ABD" w:rsidP="00194940">
      <w:pPr>
        <w:pStyle w:val="BodyText"/>
        <w:ind w:left="709" w:hanging="709"/>
        <w:rPr>
          <w:rFonts w:ascii="Verdana" w:hAnsi="Verdana"/>
          <w:sz w:val="18"/>
          <w:szCs w:val="18"/>
        </w:rPr>
      </w:pPr>
      <w:r>
        <w:rPr>
          <w:rFonts w:ascii="Verdana" w:hAnsi="Verdana"/>
          <w:sz w:val="18"/>
          <w:szCs w:val="18"/>
        </w:rPr>
        <w:t>14</w:t>
      </w:r>
      <w:r w:rsidR="00314DE8" w:rsidRPr="00314DE8">
        <w:rPr>
          <w:rFonts w:ascii="Verdana" w:hAnsi="Verdana"/>
          <w:sz w:val="18"/>
          <w:szCs w:val="18"/>
        </w:rPr>
        <w:t>.9</w:t>
      </w:r>
      <w:r w:rsidR="00194940">
        <w:rPr>
          <w:rFonts w:ascii="Verdana" w:hAnsi="Verdana"/>
          <w:sz w:val="18"/>
          <w:szCs w:val="18"/>
        </w:rPr>
        <w:tab/>
      </w:r>
      <w:r w:rsidR="00314DE8" w:rsidRPr="00314DE8">
        <w:rPr>
          <w:rFonts w:ascii="Verdana" w:hAnsi="Verdana"/>
          <w:sz w:val="18"/>
          <w:szCs w:val="18"/>
        </w:rPr>
        <w:t xml:space="preserve">[If </w:t>
      </w:r>
      <w:r w:rsidR="006B05B3">
        <w:rPr>
          <w:rFonts w:ascii="Verdana" w:hAnsi="Verdana"/>
          <w:sz w:val="18"/>
          <w:szCs w:val="18"/>
        </w:rPr>
        <w:t>Main Contractor</w:t>
      </w:r>
      <w:r w:rsidR="00314DE8" w:rsidRPr="00314DE8">
        <w:rPr>
          <w:rFonts w:ascii="Verdana" w:hAnsi="Verdana"/>
          <w:sz w:val="18"/>
          <w:szCs w:val="18"/>
        </w:rPr>
        <w:t xml:space="preserve"> terminates this Agreement for breach of this Clause </w:t>
      </w:r>
      <w:r>
        <w:rPr>
          <w:rFonts w:ascii="Verdana" w:hAnsi="Verdana"/>
          <w:sz w:val="18"/>
          <w:szCs w:val="18"/>
        </w:rPr>
        <w:t>14</w:t>
      </w:r>
      <w:r w:rsidR="00314DE8" w:rsidRPr="00314DE8">
        <w:rPr>
          <w:rFonts w:ascii="Verdana" w:hAnsi="Verdana"/>
          <w:sz w:val="18"/>
          <w:szCs w:val="18"/>
        </w:rPr>
        <w:t>, the Su</w:t>
      </w:r>
      <w:r w:rsidR="006B05B3">
        <w:rPr>
          <w:rFonts w:ascii="Verdana" w:hAnsi="Verdana"/>
          <w:sz w:val="18"/>
          <w:szCs w:val="18"/>
        </w:rPr>
        <w:t>b-Contractor</w:t>
      </w:r>
      <w:r w:rsidR="00314DE8" w:rsidRPr="00314DE8">
        <w:rPr>
          <w:rFonts w:ascii="Verdana" w:hAnsi="Verdana"/>
          <w:sz w:val="18"/>
          <w:szCs w:val="18"/>
        </w:rPr>
        <w:t xml:space="preserve"> shall not be entitled to claim compensation or any further remuneration, regardless of any activities or agreements with additional third parties </w:t>
      </w:r>
      <w:proofErr w:type="gramStart"/>
      <w:r w:rsidR="00314DE8" w:rsidRPr="00314DE8">
        <w:rPr>
          <w:rFonts w:ascii="Verdana" w:hAnsi="Verdana"/>
          <w:sz w:val="18"/>
          <w:szCs w:val="18"/>
        </w:rPr>
        <w:t>entered into</w:t>
      </w:r>
      <w:proofErr w:type="gramEnd"/>
      <w:r w:rsidR="00314DE8" w:rsidRPr="00314DE8">
        <w:rPr>
          <w:rFonts w:ascii="Verdana" w:hAnsi="Verdana"/>
          <w:sz w:val="18"/>
          <w:szCs w:val="18"/>
        </w:rPr>
        <w:t xml:space="preserve"> before termination.]</w:t>
      </w:r>
    </w:p>
    <w:p w14:paraId="7BF339C4" w14:textId="77E628D8" w:rsidR="00D92BC1" w:rsidRPr="00EE5B13" w:rsidRDefault="00D92BC1" w:rsidP="00A42AF8">
      <w:pPr>
        <w:pStyle w:val="Heading1"/>
        <w:ind w:left="1276" w:hanging="916"/>
        <w:jc w:val="left"/>
      </w:pPr>
      <w:r w:rsidRPr="00EE5B13">
        <w:t>Sustainable procurement, environment and prevention of modern slavery</w:t>
      </w:r>
    </w:p>
    <w:p w14:paraId="3CFC1CB9" w14:textId="77777777" w:rsidR="00D92BC1" w:rsidRPr="00EE5B13" w:rsidRDefault="002434E0" w:rsidP="002054D2">
      <w:pPr>
        <w:pStyle w:val="Level2Number"/>
        <w:numPr>
          <w:ilvl w:val="1"/>
          <w:numId w:val="13"/>
        </w:numPr>
        <w:ind w:left="709"/>
        <w:rPr>
          <w:rFonts w:ascii="Verdana" w:hAnsi="Verdana" w:cs="Calibri"/>
          <w:color w:val="000000"/>
          <w:sz w:val="18"/>
          <w:szCs w:val="18"/>
        </w:rPr>
      </w:pPr>
      <w:bookmarkStart w:id="339" w:name="_DV_M189"/>
      <w:bookmarkEnd w:id="339"/>
      <w:r w:rsidRPr="00EE5B13">
        <w:rPr>
          <w:rFonts w:ascii="Verdana" w:hAnsi="Verdana" w:cs="Calibri"/>
          <w:color w:val="000000"/>
          <w:sz w:val="18"/>
          <w:szCs w:val="18"/>
        </w:rPr>
        <w:t xml:space="preserve">The Main Contractor </w:t>
      </w:r>
      <w:r w:rsidR="00D92BC1" w:rsidRPr="00EE5B13">
        <w:rPr>
          <w:rFonts w:ascii="Verdana" w:hAnsi="Verdana" w:cs="Calibri"/>
          <w:color w:val="000000"/>
          <w:sz w:val="18"/>
          <w:szCs w:val="18"/>
        </w:rPr>
        <w:t>expects its su</w:t>
      </w:r>
      <w:r w:rsidRPr="00EE5B13">
        <w:rPr>
          <w:rFonts w:ascii="Verdana" w:hAnsi="Verdana" w:cs="Calibri"/>
          <w:color w:val="000000"/>
          <w:sz w:val="18"/>
          <w:szCs w:val="18"/>
        </w:rPr>
        <w:t>bcontractors</w:t>
      </w:r>
      <w:r w:rsidR="00D92BC1" w:rsidRPr="00EE5B13">
        <w:rPr>
          <w:rFonts w:ascii="Verdana" w:hAnsi="Verdana" w:cs="Calibri"/>
          <w:color w:val="000000"/>
          <w:sz w:val="18"/>
          <w:szCs w:val="18"/>
        </w:rPr>
        <w:t xml:space="preserve"> to conduct their business relationships on a fair and ethical basis and in compliance with </w:t>
      </w:r>
      <w:r w:rsidRPr="00EE5B13">
        <w:rPr>
          <w:rFonts w:ascii="Verdana" w:hAnsi="Verdana" w:cs="Calibri"/>
          <w:color w:val="000000"/>
          <w:sz w:val="18"/>
          <w:szCs w:val="18"/>
        </w:rPr>
        <w:t>the Main Contractor</w:t>
      </w:r>
      <w:r w:rsidR="00D92BC1" w:rsidRPr="00EE5B13">
        <w:rPr>
          <w:rFonts w:ascii="Verdana" w:hAnsi="Verdana" w:cs="Calibri"/>
          <w:color w:val="000000"/>
          <w:sz w:val="18"/>
          <w:szCs w:val="18"/>
        </w:rPr>
        <w:t xml:space="preserve">'s Core Principles of Sustainable Procurement (the </w:t>
      </w:r>
      <w:r w:rsidR="0099645F" w:rsidRPr="00EE5B13">
        <w:rPr>
          <w:rFonts w:ascii="Verdana" w:hAnsi="Verdana" w:cs="Calibri"/>
          <w:color w:val="000000"/>
          <w:sz w:val="18"/>
          <w:szCs w:val="18"/>
        </w:rPr>
        <w:t>“</w:t>
      </w:r>
      <w:r w:rsidR="00D92BC1" w:rsidRPr="00EE5B13">
        <w:rPr>
          <w:rFonts w:ascii="Verdana" w:hAnsi="Verdana" w:cs="Calibri"/>
          <w:b/>
          <w:color w:val="000000"/>
          <w:sz w:val="18"/>
          <w:szCs w:val="18"/>
        </w:rPr>
        <w:t>Principles</w:t>
      </w:r>
      <w:r w:rsidR="0099645F" w:rsidRPr="00EE5B13">
        <w:rPr>
          <w:rFonts w:ascii="Verdana" w:hAnsi="Verdana" w:cs="Calibri"/>
          <w:color w:val="000000"/>
          <w:sz w:val="18"/>
          <w:szCs w:val="18"/>
        </w:rPr>
        <w:t>”</w:t>
      </w:r>
      <w:r w:rsidR="00D92BC1" w:rsidRPr="00EE5B13">
        <w:rPr>
          <w:rFonts w:ascii="Verdana" w:hAnsi="Verdana" w:cs="Calibri"/>
          <w:color w:val="000000"/>
          <w:sz w:val="18"/>
          <w:szCs w:val="18"/>
        </w:rPr>
        <w:t xml:space="preserve">). </w:t>
      </w:r>
      <w:r w:rsidRPr="00EE5B13">
        <w:rPr>
          <w:rFonts w:ascii="Verdana" w:hAnsi="Verdana" w:cs="Calibri"/>
          <w:color w:val="000000"/>
          <w:sz w:val="18"/>
          <w:szCs w:val="18"/>
        </w:rPr>
        <w:t>The Main Contractor</w:t>
      </w:r>
      <w:r w:rsidR="00D92BC1" w:rsidRPr="00EE5B13">
        <w:rPr>
          <w:rFonts w:ascii="Verdana" w:hAnsi="Verdana" w:cs="Calibri"/>
          <w:color w:val="000000"/>
          <w:sz w:val="18"/>
          <w:szCs w:val="18"/>
        </w:rPr>
        <w:t xml:space="preserve"> is also committed to reducing its impact on the environment and has set itself objectives for environmental performance as set out in </w:t>
      </w:r>
      <w:r w:rsidRPr="00EE5B13">
        <w:rPr>
          <w:rFonts w:ascii="Verdana" w:hAnsi="Verdana" w:cs="Calibri"/>
          <w:color w:val="000000"/>
          <w:sz w:val="18"/>
          <w:szCs w:val="18"/>
        </w:rPr>
        <w:t xml:space="preserve">Main Contractor’s </w:t>
      </w:r>
      <w:r w:rsidR="00D92BC1" w:rsidRPr="00EE5B13">
        <w:rPr>
          <w:rFonts w:ascii="Verdana" w:hAnsi="Verdana" w:cs="Calibri"/>
          <w:color w:val="000000"/>
          <w:sz w:val="18"/>
          <w:szCs w:val="18"/>
        </w:rPr>
        <w:t xml:space="preserve">UK Environmental Policy (the </w:t>
      </w:r>
      <w:r w:rsidR="0099645F" w:rsidRPr="00EE5B13">
        <w:rPr>
          <w:rFonts w:ascii="Verdana" w:hAnsi="Verdana" w:cs="Calibri"/>
          <w:color w:val="000000"/>
          <w:sz w:val="18"/>
          <w:szCs w:val="18"/>
        </w:rPr>
        <w:t>“</w:t>
      </w:r>
      <w:r w:rsidR="00D92BC1" w:rsidRPr="00EE5B13">
        <w:rPr>
          <w:rFonts w:ascii="Verdana" w:hAnsi="Verdana" w:cs="Calibri"/>
          <w:b/>
          <w:color w:val="000000"/>
          <w:sz w:val="18"/>
          <w:szCs w:val="18"/>
        </w:rPr>
        <w:t>Policy</w:t>
      </w:r>
      <w:r w:rsidR="0099645F" w:rsidRPr="00EE5B13">
        <w:rPr>
          <w:rFonts w:ascii="Verdana" w:hAnsi="Verdana" w:cs="Calibri"/>
          <w:color w:val="000000"/>
          <w:sz w:val="18"/>
          <w:szCs w:val="18"/>
        </w:rPr>
        <w:t>”</w:t>
      </w:r>
      <w:r w:rsidR="00D92BC1" w:rsidRPr="00EE5B13">
        <w:rPr>
          <w:rFonts w:ascii="Verdana" w:hAnsi="Verdana" w:cs="Calibri"/>
          <w:color w:val="000000"/>
          <w:sz w:val="18"/>
          <w:szCs w:val="18"/>
        </w:rPr>
        <w:t xml:space="preserve">), and </w:t>
      </w:r>
      <w:r w:rsidRPr="00EE5B13">
        <w:rPr>
          <w:rFonts w:ascii="Verdana" w:hAnsi="Verdana" w:cs="Calibri"/>
          <w:color w:val="000000"/>
          <w:sz w:val="18"/>
          <w:szCs w:val="18"/>
        </w:rPr>
        <w:t>Main Contractor</w:t>
      </w:r>
      <w:r w:rsidR="00D92BC1" w:rsidRPr="00EE5B13">
        <w:rPr>
          <w:rFonts w:ascii="Verdana" w:hAnsi="Verdana" w:cs="Calibri"/>
          <w:color w:val="000000"/>
          <w:sz w:val="18"/>
          <w:szCs w:val="18"/>
        </w:rPr>
        <w:t xml:space="preserve"> expects its s</w:t>
      </w:r>
      <w:r w:rsidRPr="00EE5B13">
        <w:rPr>
          <w:rFonts w:ascii="Verdana" w:hAnsi="Verdana" w:cs="Calibri"/>
          <w:color w:val="000000"/>
          <w:sz w:val="18"/>
          <w:szCs w:val="18"/>
        </w:rPr>
        <w:t>ubcontractors</w:t>
      </w:r>
      <w:r w:rsidR="00D92BC1" w:rsidRPr="00EE5B13">
        <w:rPr>
          <w:rFonts w:ascii="Verdana" w:hAnsi="Verdana" w:cs="Calibri"/>
          <w:color w:val="000000"/>
          <w:sz w:val="18"/>
          <w:szCs w:val="18"/>
        </w:rPr>
        <w:t xml:space="preserve"> to adhere to the Policy and the objectives contained therein. The Principles and the Policy are set out on the following website pages:</w:t>
      </w:r>
    </w:p>
    <w:bookmarkStart w:id="340" w:name="_DV_M190"/>
    <w:bookmarkStart w:id="341" w:name="_DV_M191"/>
    <w:bookmarkEnd w:id="340"/>
    <w:bookmarkEnd w:id="341"/>
    <w:p w14:paraId="72BF1774" w14:textId="5D6E07F3" w:rsidR="00F648E8" w:rsidRPr="00EE5B13" w:rsidRDefault="007B55F2" w:rsidP="00F648E8">
      <w:pPr>
        <w:pStyle w:val="Level2Number"/>
        <w:numPr>
          <w:ilvl w:val="0"/>
          <w:numId w:val="0"/>
        </w:numPr>
        <w:ind w:left="709"/>
        <w:rPr>
          <w:rFonts w:ascii="Verdana" w:hAnsi="Verdana" w:cs="Calibri"/>
          <w:color w:val="000000"/>
          <w:sz w:val="18"/>
          <w:szCs w:val="18"/>
        </w:rPr>
      </w:pPr>
      <w:r>
        <w:rPr>
          <w:rFonts w:ascii="Verdana" w:hAnsi="Verdana" w:cs="Calibri"/>
          <w:color w:val="000000"/>
          <w:sz w:val="18"/>
          <w:szCs w:val="18"/>
        </w:rPr>
        <w:fldChar w:fldCharType="begin"/>
      </w:r>
      <w:r>
        <w:rPr>
          <w:rFonts w:ascii="Verdana" w:hAnsi="Verdana" w:cs="Calibri"/>
          <w:color w:val="000000"/>
          <w:sz w:val="18"/>
          <w:szCs w:val="18"/>
        </w:rPr>
        <w:instrText>HYPERLINK "</w:instrText>
      </w:r>
      <w:r w:rsidRPr="00A1670C">
        <w:rPr>
          <w:rFonts w:ascii="Verdana" w:hAnsi="Verdana" w:cs="Calibri"/>
          <w:color w:val="000000"/>
          <w:sz w:val="18"/>
          <w:szCs w:val="18"/>
        </w:rPr>
        <w:instrText>https://www.capgemini.com/gb-en/about-us/crs/our-core-principles-of-sustainable-procurement/</w:instrText>
      </w:r>
      <w:r>
        <w:rPr>
          <w:rFonts w:ascii="Verdana" w:hAnsi="Verdana" w:cs="Calibri"/>
          <w:color w:val="000000"/>
          <w:sz w:val="18"/>
          <w:szCs w:val="18"/>
        </w:rPr>
        <w:instrText>"</w:instrText>
      </w:r>
      <w:r>
        <w:rPr>
          <w:rFonts w:ascii="Verdana" w:hAnsi="Verdana" w:cs="Calibri"/>
          <w:color w:val="000000"/>
          <w:sz w:val="18"/>
          <w:szCs w:val="18"/>
        </w:rPr>
      </w:r>
      <w:r>
        <w:rPr>
          <w:rFonts w:ascii="Verdana" w:hAnsi="Verdana" w:cs="Calibri"/>
          <w:color w:val="000000"/>
          <w:sz w:val="18"/>
          <w:szCs w:val="18"/>
        </w:rPr>
        <w:fldChar w:fldCharType="separate"/>
      </w:r>
      <w:r w:rsidRPr="00282738">
        <w:rPr>
          <w:rStyle w:val="Hyperlink"/>
          <w:rFonts w:ascii="Verdana" w:hAnsi="Verdana" w:cs="Calibri"/>
          <w:sz w:val="18"/>
          <w:szCs w:val="18"/>
        </w:rPr>
        <w:t>https://www.capgemini.com/gb-en/about-us/crs/our-core-principles-of-sustainable-procurement/</w:t>
      </w:r>
      <w:r>
        <w:rPr>
          <w:rFonts w:ascii="Verdana" w:hAnsi="Verdana" w:cs="Calibri"/>
          <w:color w:val="000000"/>
          <w:sz w:val="18"/>
          <w:szCs w:val="18"/>
        </w:rPr>
        <w:fldChar w:fldCharType="end"/>
      </w:r>
      <w:r>
        <w:rPr>
          <w:rFonts w:ascii="Verdana" w:hAnsi="Verdana" w:cs="Calibri"/>
          <w:color w:val="000000"/>
          <w:sz w:val="18"/>
          <w:szCs w:val="18"/>
        </w:rPr>
        <w:t xml:space="preserve"> </w:t>
      </w:r>
    </w:p>
    <w:p w14:paraId="6A4CE824" w14:textId="749583DA" w:rsidR="009511A7" w:rsidRPr="00EE5B13" w:rsidRDefault="007B55F2" w:rsidP="009F7823">
      <w:pPr>
        <w:pStyle w:val="Level2Number"/>
        <w:numPr>
          <w:ilvl w:val="0"/>
          <w:numId w:val="0"/>
        </w:numPr>
        <w:tabs>
          <w:tab w:val="left" w:pos="720"/>
        </w:tabs>
        <w:ind w:left="709"/>
        <w:rPr>
          <w:rFonts w:ascii="Verdana" w:hAnsi="Verdana" w:cs="Calibri"/>
          <w:color w:val="000000"/>
          <w:sz w:val="18"/>
          <w:szCs w:val="18"/>
        </w:rPr>
      </w:pPr>
      <w:hyperlink r:id="rId19" w:history="1">
        <w:r w:rsidRPr="00282738">
          <w:rPr>
            <w:rStyle w:val="Hyperlink"/>
            <w:rFonts w:ascii="Verdana" w:hAnsi="Verdana" w:cs="Calibri"/>
            <w:sz w:val="18"/>
            <w:szCs w:val="18"/>
          </w:rPr>
          <w:t>https://www.capgemini.com/wp-content/uploads/2022/06/Policy-Env-June-2022-update.pdf</w:t>
        </w:r>
      </w:hyperlink>
      <w:r>
        <w:rPr>
          <w:rFonts w:ascii="Verdana" w:hAnsi="Verdana" w:cs="Calibri"/>
          <w:color w:val="000000"/>
          <w:sz w:val="18"/>
          <w:szCs w:val="18"/>
        </w:rPr>
        <w:t xml:space="preserve"> </w:t>
      </w:r>
    </w:p>
    <w:p w14:paraId="73667BEB" w14:textId="78C36A87" w:rsidR="00D92BC1" w:rsidRPr="00EE5B13" w:rsidRDefault="002434E0" w:rsidP="002054D2">
      <w:pPr>
        <w:pStyle w:val="Level2Number"/>
        <w:numPr>
          <w:ilvl w:val="1"/>
          <w:numId w:val="13"/>
        </w:numPr>
        <w:ind w:left="709"/>
        <w:rPr>
          <w:rFonts w:ascii="Verdana" w:hAnsi="Verdana" w:cs="Calibri"/>
          <w:color w:val="000000"/>
          <w:sz w:val="18"/>
          <w:szCs w:val="18"/>
        </w:rPr>
      </w:pPr>
      <w:bookmarkStart w:id="342" w:name="_DV_M192"/>
      <w:bookmarkEnd w:id="342"/>
      <w:r w:rsidRPr="00EE5B13">
        <w:rPr>
          <w:rFonts w:ascii="Verdana" w:hAnsi="Verdana" w:cs="Calibri"/>
          <w:color w:val="000000"/>
          <w:sz w:val="18"/>
          <w:szCs w:val="18"/>
        </w:rPr>
        <w:t>The Main Contractor</w:t>
      </w:r>
      <w:r w:rsidR="00D92BC1" w:rsidRPr="00EE5B13">
        <w:rPr>
          <w:rFonts w:ascii="Verdana" w:hAnsi="Verdana" w:cs="Calibri"/>
          <w:color w:val="000000"/>
          <w:sz w:val="18"/>
          <w:szCs w:val="18"/>
        </w:rPr>
        <w:t xml:space="preserve"> may revise the </w:t>
      </w:r>
      <w:proofErr w:type="gramStart"/>
      <w:r w:rsidR="00D92BC1" w:rsidRPr="00EE5B13">
        <w:rPr>
          <w:rFonts w:ascii="Verdana" w:hAnsi="Verdana" w:cs="Calibri"/>
          <w:color w:val="000000"/>
          <w:sz w:val="18"/>
          <w:szCs w:val="18"/>
        </w:rPr>
        <w:t>Principles</w:t>
      </w:r>
      <w:proofErr w:type="gramEnd"/>
      <w:r w:rsidR="00D92BC1" w:rsidRPr="00EE5B13">
        <w:rPr>
          <w:rFonts w:ascii="Verdana" w:hAnsi="Verdana" w:cs="Calibri"/>
          <w:color w:val="000000"/>
          <w:sz w:val="18"/>
          <w:szCs w:val="18"/>
        </w:rPr>
        <w:t xml:space="preserve"> and/or Policy at any time by amending the website pages. The Su</w:t>
      </w:r>
      <w:r w:rsidRPr="00EE5B13">
        <w:rPr>
          <w:rFonts w:ascii="Verdana" w:hAnsi="Verdana" w:cs="Calibri"/>
          <w:color w:val="000000"/>
          <w:sz w:val="18"/>
          <w:szCs w:val="18"/>
        </w:rPr>
        <w:t>b-Contractor</w:t>
      </w:r>
      <w:r w:rsidR="00D92BC1" w:rsidRPr="00EE5B13">
        <w:rPr>
          <w:rFonts w:ascii="Verdana" w:hAnsi="Verdana" w:cs="Calibri"/>
          <w:color w:val="000000"/>
          <w:sz w:val="18"/>
          <w:szCs w:val="18"/>
        </w:rPr>
        <w:t xml:space="preserve"> shall check</w:t>
      </w:r>
      <w:r w:rsidR="00B60D12" w:rsidRPr="00EE5B13">
        <w:rPr>
          <w:rFonts w:ascii="Verdana" w:hAnsi="Verdana" w:cs="Calibri"/>
          <w:color w:val="000000"/>
          <w:sz w:val="18"/>
          <w:szCs w:val="18"/>
        </w:rPr>
        <w:t xml:space="preserve"> </w:t>
      </w:r>
      <w:hyperlink r:id="rId20" w:history="1">
        <w:r w:rsidR="00B60D12" w:rsidRPr="00EE5B13">
          <w:rPr>
            <w:rStyle w:val="Hyperlink"/>
            <w:rFonts w:ascii="Verdana" w:hAnsi="Verdana" w:cs="Calibri"/>
            <w:sz w:val="18"/>
            <w:szCs w:val="18"/>
          </w:rPr>
          <w:t>www.capgemini.com</w:t>
        </w:r>
      </w:hyperlink>
      <w:r w:rsidR="00D92BC1" w:rsidRPr="00EE5B13">
        <w:rPr>
          <w:rFonts w:ascii="Verdana" w:hAnsi="Verdana" w:cs="Calibri"/>
          <w:color w:val="000000"/>
          <w:sz w:val="18"/>
          <w:szCs w:val="18"/>
        </w:rPr>
        <w:t xml:space="preserve"> from time to time to take notice of any changes that </w:t>
      </w:r>
      <w:r w:rsidRPr="00EE5B13">
        <w:rPr>
          <w:rFonts w:ascii="Verdana" w:hAnsi="Verdana" w:cs="Calibri"/>
          <w:color w:val="000000"/>
          <w:sz w:val="18"/>
          <w:szCs w:val="18"/>
        </w:rPr>
        <w:t xml:space="preserve">the Main Contractor </w:t>
      </w:r>
      <w:r w:rsidR="00D92BC1" w:rsidRPr="00EE5B13">
        <w:rPr>
          <w:rFonts w:ascii="Verdana" w:hAnsi="Verdana" w:cs="Calibri"/>
          <w:color w:val="000000"/>
          <w:sz w:val="18"/>
          <w:szCs w:val="18"/>
        </w:rPr>
        <w:t>has made.</w:t>
      </w:r>
    </w:p>
    <w:p w14:paraId="3DACD1F8" w14:textId="77777777" w:rsidR="00D92BC1" w:rsidRPr="00EE5B13" w:rsidRDefault="00D92BC1" w:rsidP="002054D2">
      <w:pPr>
        <w:pStyle w:val="Level2Number"/>
        <w:numPr>
          <w:ilvl w:val="1"/>
          <w:numId w:val="13"/>
        </w:numPr>
        <w:ind w:left="709"/>
        <w:rPr>
          <w:rFonts w:ascii="Verdana" w:hAnsi="Verdana" w:cs="Calibri"/>
          <w:color w:val="000000"/>
          <w:sz w:val="18"/>
          <w:szCs w:val="18"/>
        </w:rPr>
      </w:pPr>
      <w:bookmarkStart w:id="343" w:name="_DV_M193"/>
      <w:bookmarkEnd w:id="343"/>
      <w:r w:rsidRPr="00EE5B13">
        <w:rPr>
          <w:rFonts w:ascii="Verdana" w:hAnsi="Verdana" w:cs="Calibri"/>
          <w:color w:val="000000"/>
          <w:sz w:val="18"/>
          <w:szCs w:val="18"/>
        </w:rPr>
        <w:t xml:space="preserve">The </w:t>
      </w:r>
      <w:r w:rsidR="002434E0" w:rsidRPr="00EE5B13">
        <w:rPr>
          <w:rFonts w:ascii="Verdana" w:hAnsi="Verdana" w:cs="Calibri"/>
          <w:color w:val="000000"/>
          <w:sz w:val="18"/>
          <w:szCs w:val="18"/>
        </w:rPr>
        <w:t>Sub-Contractor</w:t>
      </w:r>
      <w:r w:rsidRPr="00EE5B13">
        <w:rPr>
          <w:rFonts w:ascii="Verdana" w:hAnsi="Verdana" w:cs="Calibri"/>
          <w:color w:val="000000"/>
          <w:sz w:val="18"/>
          <w:szCs w:val="18"/>
        </w:rPr>
        <w:t xml:space="preserve"> shall, and shall ensure that its subcontractors, suppliers and other third parties engaged in connection with </w:t>
      </w:r>
      <w:r w:rsidR="002434E0" w:rsidRPr="00EE5B13">
        <w:rPr>
          <w:rFonts w:ascii="Verdana" w:hAnsi="Verdana" w:cs="Calibri"/>
          <w:color w:val="000000"/>
          <w:sz w:val="18"/>
          <w:szCs w:val="18"/>
        </w:rPr>
        <w:t>a Statements of Work</w:t>
      </w:r>
      <w:r w:rsidRPr="00EE5B13">
        <w:rPr>
          <w:rFonts w:ascii="Verdana" w:hAnsi="Verdana" w:cs="Calibri"/>
          <w:color w:val="000000"/>
          <w:sz w:val="18"/>
          <w:szCs w:val="18"/>
        </w:rPr>
        <w:t xml:space="preserve"> shall, </w:t>
      </w:r>
      <w:proofErr w:type="gramStart"/>
      <w:r w:rsidRPr="00EE5B13">
        <w:rPr>
          <w:rFonts w:ascii="Verdana" w:hAnsi="Verdana" w:cs="Calibri"/>
          <w:color w:val="000000"/>
          <w:sz w:val="18"/>
          <w:szCs w:val="18"/>
        </w:rPr>
        <w:t>at all times</w:t>
      </w:r>
      <w:proofErr w:type="gramEnd"/>
      <w:r w:rsidRPr="00EE5B13">
        <w:rPr>
          <w:rFonts w:ascii="Verdana" w:hAnsi="Verdana" w:cs="Calibri"/>
          <w:color w:val="000000"/>
          <w:sz w:val="18"/>
          <w:szCs w:val="18"/>
        </w:rPr>
        <w:t xml:space="preserve"> comply with the Principles and the </w:t>
      </w:r>
      <w:proofErr w:type="gramStart"/>
      <w:r w:rsidRPr="00EE5B13">
        <w:rPr>
          <w:rFonts w:ascii="Verdana" w:hAnsi="Verdana" w:cs="Calibri"/>
          <w:color w:val="000000"/>
          <w:sz w:val="18"/>
          <w:szCs w:val="18"/>
        </w:rPr>
        <w:t>Policy,</w:t>
      </w:r>
      <w:r w:rsidR="008A48A9" w:rsidRPr="00EE5B13">
        <w:rPr>
          <w:rFonts w:ascii="Verdana" w:hAnsi="Verdana" w:cs="Calibri"/>
          <w:color w:val="000000"/>
          <w:sz w:val="18"/>
          <w:szCs w:val="18"/>
        </w:rPr>
        <w:t xml:space="preserve"> </w:t>
      </w:r>
      <w:r w:rsidRPr="00EE5B13">
        <w:rPr>
          <w:rFonts w:ascii="Verdana" w:hAnsi="Verdana" w:cs="Calibri"/>
          <w:color w:val="000000"/>
          <w:sz w:val="18"/>
          <w:szCs w:val="18"/>
        </w:rPr>
        <w:t>and</w:t>
      </w:r>
      <w:proofErr w:type="gramEnd"/>
      <w:r w:rsidRPr="00EE5B13">
        <w:rPr>
          <w:rFonts w:ascii="Verdana" w:hAnsi="Verdana" w:cs="Calibri"/>
          <w:color w:val="000000"/>
          <w:sz w:val="18"/>
          <w:szCs w:val="18"/>
        </w:rPr>
        <w:t xml:space="preserve"> shall notify </w:t>
      </w:r>
      <w:r w:rsidR="002434E0" w:rsidRPr="00EE5B13">
        <w:rPr>
          <w:rFonts w:ascii="Verdana" w:hAnsi="Verdana" w:cs="Calibri"/>
          <w:color w:val="000000"/>
          <w:sz w:val="18"/>
          <w:szCs w:val="18"/>
        </w:rPr>
        <w:t xml:space="preserve">the Main Contractor </w:t>
      </w:r>
      <w:r w:rsidRPr="00EE5B13">
        <w:rPr>
          <w:rFonts w:ascii="Verdana" w:hAnsi="Verdana" w:cs="Calibri"/>
          <w:color w:val="000000"/>
          <w:sz w:val="18"/>
          <w:szCs w:val="18"/>
        </w:rPr>
        <w:t xml:space="preserve">as soon as possible </w:t>
      </w:r>
      <w:proofErr w:type="gramStart"/>
      <w:r w:rsidRPr="00EE5B13">
        <w:rPr>
          <w:rFonts w:ascii="Verdana" w:hAnsi="Verdana" w:cs="Calibri"/>
          <w:color w:val="000000"/>
          <w:sz w:val="18"/>
          <w:szCs w:val="18"/>
        </w:rPr>
        <w:t>in the event that</w:t>
      </w:r>
      <w:proofErr w:type="gramEnd"/>
      <w:r w:rsidRPr="00EE5B13">
        <w:rPr>
          <w:rFonts w:ascii="Verdana" w:hAnsi="Verdana" w:cs="Calibri"/>
          <w:color w:val="000000"/>
          <w:sz w:val="18"/>
          <w:szCs w:val="18"/>
        </w:rPr>
        <w:t xml:space="preserve"> the Su</w:t>
      </w:r>
      <w:r w:rsidR="002434E0" w:rsidRPr="00EE5B13">
        <w:rPr>
          <w:rFonts w:ascii="Verdana" w:hAnsi="Verdana" w:cs="Calibri"/>
          <w:color w:val="000000"/>
          <w:sz w:val="18"/>
          <w:szCs w:val="18"/>
        </w:rPr>
        <w:t>b-Contractor</w:t>
      </w:r>
      <w:r w:rsidRPr="00EE5B13">
        <w:rPr>
          <w:rFonts w:ascii="Verdana" w:hAnsi="Verdana" w:cs="Calibri"/>
          <w:color w:val="000000"/>
          <w:sz w:val="18"/>
          <w:szCs w:val="18"/>
        </w:rPr>
        <w:t xml:space="preserve"> or its subcontractors, suppliers or third parties breach the Principles or Policy.</w:t>
      </w:r>
    </w:p>
    <w:p w14:paraId="29FFEAA4" w14:textId="77777777" w:rsidR="00D92BC1" w:rsidRPr="00EE5B13" w:rsidRDefault="00D92BC1" w:rsidP="002054D2">
      <w:pPr>
        <w:pStyle w:val="Level2Number"/>
        <w:numPr>
          <w:ilvl w:val="1"/>
          <w:numId w:val="13"/>
        </w:numPr>
        <w:ind w:left="709"/>
        <w:rPr>
          <w:rFonts w:ascii="Verdana" w:hAnsi="Verdana" w:cs="Calibri"/>
          <w:color w:val="000000"/>
          <w:sz w:val="18"/>
          <w:szCs w:val="18"/>
        </w:rPr>
      </w:pPr>
      <w:bookmarkStart w:id="344" w:name="_DV_M194"/>
      <w:bookmarkEnd w:id="344"/>
      <w:r w:rsidRPr="00EE5B13">
        <w:rPr>
          <w:rFonts w:ascii="Verdana" w:hAnsi="Verdana" w:cs="Calibri"/>
          <w:color w:val="000000"/>
          <w:sz w:val="18"/>
          <w:szCs w:val="18"/>
        </w:rPr>
        <w:t xml:space="preserve">The </w:t>
      </w:r>
      <w:r w:rsidR="002434E0" w:rsidRPr="00EE5B13">
        <w:rPr>
          <w:rFonts w:ascii="Verdana" w:hAnsi="Verdana" w:cs="Calibri"/>
          <w:color w:val="000000"/>
          <w:sz w:val="18"/>
          <w:szCs w:val="18"/>
        </w:rPr>
        <w:t>Sub-Contractor sh</w:t>
      </w:r>
      <w:r w:rsidRPr="00EE5B13">
        <w:rPr>
          <w:rFonts w:ascii="Verdana" w:hAnsi="Verdana" w:cs="Calibri"/>
          <w:color w:val="000000"/>
          <w:sz w:val="18"/>
          <w:szCs w:val="18"/>
        </w:rPr>
        <w:t xml:space="preserve">all review its compliance, and the compliance of its relevant subcontractors, suppliers and third parties, with the Principles and Policy periodically whilst continuing to provide any services or goods to </w:t>
      </w:r>
      <w:r w:rsidR="002434E0" w:rsidRPr="00EE5B13">
        <w:rPr>
          <w:rFonts w:ascii="Verdana" w:hAnsi="Verdana" w:cs="Calibri"/>
          <w:color w:val="000000"/>
          <w:sz w:val="18"/>
          <w:szCs w:val="18"/>
        </w:rPr>
        <w:t>the Main Contractor</w:t>
      </w:r>
      <w:r w:rsidRPr="00EE5B13">
        <w:rPr>
          <w:rFonts w:ascii="Verdana" w:hAnsi="Verdana" w:cs="Calibri"/>
          <w:color w:val="000000"/>
          <w:sz w:val="18"/>
          <w:szCs w:val="18"/>
        </w:rPr>
        <w:t>.</w:t>
      </w:r>
    </w:p>
    <w:p w14:paraId="59D95D5C" w14:textId="77777777" w:rsidR="00D92BC1" w:rsidRPr="00EE5B13" w:rsidRDefault="00D92BC1" w:rsidP="002054D2">
      <w:pPr>
        <w:pStyle w:val="Level2Number"/>
        <w:numPr>
          <w:ilvl w:val="1"/>
          <w:numId w:val="13"/>
        </w:numPr>
        <w:ind w:left="709"/>
        <w:rPr>
          <w:rFonts w:ascii="Verdana" w:hAnsi="Verdana" w:cs="Calibri"/>
          <w:color w:val="000000"/>
          <w:sz w:val="18"/>
          <w:szCs w:val="18"/>
        </w:rPr>
      </w:pPr>
      <w:bookmarkStart w:id="345" w:name="_DV_M195"/>
      <w:bookmarkEnd w:id="345"/>
      <w:r w:rsidRPr="00EE5B13">
        <w:rPr>
          <w:rFonts w:ascii="Verdana" w:hAnsi="Verdana" w:cs="Calibri"/>
          <w:color w:val="000000"/>
          <w:sz w:val="18"/>
          <w:szCs w:val="18"/>
        </w:rPr>
        <w:t xml:space="preserve">The </w:t>
      </w:r>
      <w:r w:rsidR="002434E0" w:rsidRPr="00EE5B13">
        <w:rPr>
          <w:rFonts w:ascii="Verdana" w:hAnsi="Verdana" w:cs="Calibri"/>
          <w:color w:val="000000"/>
          <w:sz w:val="18"/>
          <w:szCs w:val="18"/>
        </w:rPr>
        <w:t>Sub-Contractor</w:t>
      </w:r>
      <w:r w:rsidRPr="00EE5B13">
        <w:rPr>
          <w:rFonts w:ascii="Verdana" w:hAnsi="Verdana" w:cs="Calibri"/>
          <w:color w:val="000000"/>
          <w:sz w:val="18"/>
          <w:szCs w:val="18"/>
        </w:rPr>
        <w:t xml:space="preserve"> shall, at no charge to </w:t>
      </w:r>
      <w:r w:rsidR="002434E0" w:rsidRPr="00EE5B13">
        <w:rPr>
          <w:rFonts w:ascii="Verdana" w:hAnsi="Verdana" w:cs="Calibri"/>
          <w:color w:val="000000"/>
          <w:sz w:val="18"/>
          <w:szCs w:val="18"/>
        </w:rPr>
        <w:t>the Main Contractor</w:t>
      </w:r>
      <w:r w:rsidRPr="00EE5B13">
        <w:rPr>
          <w:rFonts w:ascii="Verdana" w:hAnsi="Verdana" w:cs="Calibri"/>
          <w:color w:val="000000"/>
          <w:sz w:val="18"/>
          <w:szCs w:val="18"/>
        </w:rPr>
        <w:t xml:space="preserve">, promptly answer any questions or requests for information from </w:t>
      </w:r>
      <w:r w:rsidR="002434E0" w:rsidRPr="00EE5B13">
        <w:rPr>
          <w:rFonts w:ascii="Verdana" w:hAnsi="Verdana" w:cs="Calibri"/>
          <w:color w:val="000000"/>
          <w:sz w:val="18"/>
          <w:szCs w:val="18"/>
        </w:rPr>
        <w:t>the Main Contractor</w:t>
      </w:r>
      <w:r w:rsidRPr="00EE5B13">
        <w:rPr>
          <w:rFonts w:ascii="Verdana" w:hAnsi="Verdana" w:cs="Calibri"/>
          <w:color w:val="000000"/>
          <w:sz w:val="18"/>
          <w:szCs w:val="18"/>
        </w:rPr>
        <w:t xml:space="preserve"> to enable </w:t>
      </w:r>
      <w:r w:rsidR="002434E0" w:rsidRPr="00EE5B13">
        <w:rPr>
          <w:rFonts w:ascii="Verdana" w:hAnsi="Verdana" w:cs="Calibri"/>
          <w:color w:val="000000"/>
          <w:sz w:val="18"/>
          <w:szCs w:val="18"/>
        </w:rPr>
        <w:t>the Main Contractor</w:t>
      </w:r>
      <w:r w:rsidRPr="00EE5B13">
        <w:rPr>
          <w:rFonts w:ascii="Verdana" w:hAnsi="Verdana" w:cs="Calibri"/>
          <w:color w:val="000000"/>
          <w:sz w:val="18"/>
          <w:szCs w:val="18"/>
        </w:rPr>
        <w:t xml:space="preserve"> to assess the Su</w:t>
      </w:r>
      <w:r w:rsidR="002434E0" w:rsidRPr="00EE5B13">
        <w:rPr>
          <w:rFonts w:ascii="Verdana" w:hAnsi="Verdana" w:cs="Calibri"/>
          <w:color w:val="000000"/>
          <w:sz w:val="18"/>
          <w:szCs w:val="18"/>
        </w:rPr>
        <w:t>b-Contractor’s</w:t>
      </w:r>
      <w:r w:rsidRPr="00EE5B13">
        <w:rPr>
          <w:rFonts w:ascii="Verdana" w:hAnsi="Verdana" w:cs="Calibri"/>
          <w:color w:val="000000"/>
          <w:sz w:val="18"/>
          <w:szCs w:val="18"/>
        </w:rPr>
        <w:t xml:space="preserve"> compliance with the Principles and Policy and/or promptly complete and return any surveys issued by </w:t>
      </w:r>
      <w:r w:rsidR="002434E0" w:rsidRPr="00EE5B13">
        <w:rPr>
          <w:rFonts w:ascii="Verdana" w:hAnsi="Verdana" w:cs="Calibri"/>
          <w:color w:val="000000"/>
          <w:sz w:val="18"/>
          <w:szCs w:val="18"/>
        </w:rPr>
        <w:t xml:space="preserve">the Main Contractor </w:t>
      </w:r>
      <w:r w:rsidRPr="00EE5B13">
        <w:rPr>
          <w:rFonts w:ascii="Verdana" w:hAnsi="Verdana" w:cs="Calibri"/>
          <w:color w:val="000000"/>
          <w:sz w:val="18"/>
          <w:szCs w:val="18"/>
        </w:rPr>
        <w:t>regarding the Principles and Policy.</w:t>
      </w:r>
    </w:p>
    <w:p w14:paraId="02DF6CB7" w14:textId="77777777" w:rsidR="00D92BC1" w:rsidRPr="00EE5B13" w:rsidRDefault="00D92BC1" w:rsidP="002054D2">
      <w:pPr>
        <w:pStyle w:val="Level2Number"/>
        <w:numPr>
          <w:ilvl w:val="1"/>
          <w:numId w:val="13"/>
        </w:numPr>
        <w:ind w:left="709"/>
        <w:rPr>
          <w:rFonts w:ascii="Verdana" w:hAnsi="Verdana" w:cs="Calibri"/>
          <w:color w:val="000000"/>
          <w:sz w:val="18"/>
          <w:szCs w:val="18"/>
        </w:rPr>
      </w:pPr>
      <w:bookmarkStart w:id="346" w:name="_DV_M196"/>
      <w:bookmarkEnd w:id="346"/>
      <w:r w:rsidRPr="00EE5B13">
        <w:rPr>
          <w:rFonts w:ascii="Verdana" w:hAnsi="Verdana" w:cs="Calibri"/>
          <w:color w:val="000000"/>
          <w:sz w:val="18"/>
          <w:szCs w:val="18"/>
        </w:rPr>
        <w:lastRenderedPageBreak/>
        <w:t>The Su</w:t>
      </w:r>
      <w:r w:rsidR="002434E0" w:rsidRPr="00EE5B13">
        <w:rPr>
          <w:rFonts w:ascii="Verdana" w:hAnsi="Verdana" w:cs="Calibri"/>
          <w:color w:val="000000"/>
          <w:sz w:val="18"/>
          <w:szCs w:val="18"/>
        </w:rPr>
        <w:t>b-Contractor</w:t>
      </w:r>
      <w:r w:rsidRPr="00EE5B13">
        <w:rPr>
          <w:rFonts w:ascii="Verdana" w:hAnsi="Verdana" w:cs="Calibri"/>
          <w:color w:val="000000"/>
          <w:sz w:val="18"/>
          <w:szCs w:val="18"/>
        </w:rPr>
        <w:t xml:space="preserve"> warrants that:</w:t>
      </w:r>
    </w:p>
    <w:p w14:paraId="505A573C" w14:textId="77777777" w:rsidR="00D92BC1" w:rsidRPr="00EE5B13" w:rsidRDefault="00D92BC1" w:rsidP="002054D2">
      <w:pPr>
        <w:pStyle w:val="Level3Number"/>
        <w:numPr>
          <w:ilvl w:val="2"/>
          <w:numId w:val="13"/>
        </w:numPr>
        <w:ind w:left="1418"/>
        <w:rPr>
          <w:rFonts w:ascii="Verdana" w:hAnsi="Verdana" w:cs="Calibri"/>
          <w:color w:val="000000"/>
          <w:sz w:val="18"/>
          <w:szCs w:val="18"/>
        </w:rPr>
      </w:pPr>
      <w:bookmarkStart w:id="347" w:name="_DV_M197"/>
      <w:bookmarkEnd w:id="347"/>
      <w:r w:rsidRPr="00EE5B13">
        <w:rPr>
          <w:rFonts w:ascii="Verdana" w:hAnsi="Verdana" w:cs="Calibri"/>
          <w:color w:val="000000"/>
          <w:sz w:val="18"/>
          <w:szCs w:val="18"/>
        </w:rPr>
        <w:t>it has not been and is not engaged in any practices involving the use of child labour, forced labour, the exploitation of vulnerable people, or human trafficking (slavery and human trafficking);</w:t>
      </w:r>
    </w:p>
    <w:p w14:paraId="34D17FD4" w14:textId="77777777" w:rsidR="00D92BC1" w:rsidRPr="00EE5B13" w:rsidRDefault="00D92BC1" w:rsidP="002054D2">
      <w:pPr>
        <w:pStyle w:val="Level3Number"/>
        <w:numPr>
          <w:ilvl w:val="2"/>
          <w:numId w:val="13"/>
        </w:numPr>
        <w:ind w:left="1418"/>
        <w:rPr>
          <w:rFonts w:ascii="Verdana" w:hAnsi="Verdana" w:cs="Calibri"/>
          <w:color w:val="000000"/>
          <w:sz w:val="18"/>
          <w:szCs w:val="18"/>
        </w:rPr>
      </w:pPr>
      <w:bookmarkStart w:id="348" w:name="_DV_M198"/>
      <w:bookmarkEnd w:id="348"/>
      <w:r w:rsidRPr="00EE5B13">
        <w:rPr>
          <w:rFonts w:ascii="Verdana" w:hAnsi="Verdana" w:cs="Calibri"/>
          <w:color w:val="000000"/>
          <w:sz w:val="18"/>
          <w:szCs w:val="18"/>
        </w:rPr>
        <w:t>its employees and agency workers are paid in compliance with all applicable employment laws and minimum wage requirements; and</w:t>
      </w:r>
    </w:p>
    <w:p w14:paraId="6421A920" w14:textId="77777777" w:rsidR="00D92BC1" w:rsidRPr="00EE5B13" w:rsidRDefault="00D92BC1" w:rsidP="002054D2">
      <w:pPr>
        <w:pStyle w:val="Level3Number"/>
        <w:numPr>
          <w:ilvl w:val="2"/>
          <w:numId w:val="13"/>
        </w:numPr>
        <w:ind w:left="1418"/>
        <w:rPr>
          <w:rFonts w:ascii="Verdana" w:hAnsi="Verdana" w:cs="Calibri"/>
          <w:color w:val="000000"/>
          <w:sz w:val="18"/>
          <w:szCs w:val="18"/>
        </w:rPr>
      </w:pPr>
      <w:bookmarkStart w:id="349" w:name="_DV_M199"/>
      <w:bookmarkEnd w:id="349"/>
      <w:r w:rsidRPr="00EE5B13">
        <w:rPr>
          <w:rFonts w:ascii="Verdana" w:hAnsi="Verdana" w:cs="Calibri"/>
          <w:color w:val="000000"/>
          <w:sz w:val="18"/>
          <w:szCs w:val="18"/>
        </w:rPr>
        <w:t>it will take reasonable steps to prevent slavery and human trafficking in connection with the Su</w:t>
      </w:r>
      <w:r w:rsidR="002434E0" w:rsidRPr="00EE5B13">
        <w:rPr>
          <w:rFonts w:ascii="Verdana" w:hAnsi="Verdana" w:cs="Calibri"/>
          <w:color w:val="000000"/>
          <w:sz w:val="18"/>
          <w:szCs w:val="18"/>
        </w:rPr>
        <w:t>b-Contractor</w:t>
      </w:r>
      <w:r w:rsidRPr="00EE5B13">
        <w:rPr>
          <w:rFonts w:ascii="Verdana" w:hAnsi="Verdana" w:cs="Calibri"/>
          <w:color w:val="000000"/>
          <w:sz w:val="18"/>
          <w:szCs w:val="18"/>
        </w:rPr>
        <w:t>'s business; and</w:t>
      </w:r>
    </w:p>
    <w:p w14:paraId="7A622AE8" w14:textId="6091EFE7" w:rsidR="00D92BC1" w:rsidRPr="00EE5B13" w:rsidRDefault="00D92BC1" w:rsidP="002054D2">
      <w:pPr>
        <w:pStyle w:val="Level3Number"/>
        <w:numPr>
          <w:ilvl w:val="2"/>
          <w:numId w:val="13"/>
        </w:numPr>
        <w:ind w:left="1418"/>
        <w:rPr>
          <w:rFonts w:ascii="Verdana" w:hAnsi="Verdana" w:cs="Calibri"/>
          <w:color w:val="000000"/>
          <w:sz w:val="18"/>
          <w:szCs w:val="18"/>
        </w:rPr>
      </w:pPr>
      <w:bookmarkStart w:id="350" w:name="_DV_M200"/>
      <w:bookmarkEnd w:id="350"/>
      <w:r w:rsidRPr="00EE5B13">
        <w:rPr>
          <w:rFonts w:ascii="Verdana" w:hAnsi="Verdana" w:cs="Calibri"/>
          <w:color w:val="000000"/>
          <w:sz w:val="18"/>
          <w:szCs w:val="18"/>
        </w:rPr>
        <w:t xml:space="preserve">it will comply with the </w:t>
      </w:r>
      <w:r w:rsidR="002434E0" w:rsidRPr="00EE5B13">
        <w:rPr>
          <w:rFonts w:ascii="Verdana" w:hAnsi="Verdana" w:cs="Calibri"/>
          <w:color w:val="000000"/>
          <w:sz w:val="18"/>
          <w:szCs w:val="18"/>
        </w:rPr>
        <w:t>Main Contractor’s Su</w:t>
      </w:r>
      <w:r w:rsidRPr="00EE5B13">
        <w:rPr>
          <w:rFonts w:ascii="Verdana" w:hAnsi="Verdana" w:cs="Calibri"/>
          <w:color w:val="000000"/>
          <w:sz w:val="18"/>
          <w:szCs w:val="18"/>
        </w:rPr>
        <w:t xml:space="preserve">pplier Standards of Conduct </w:t>
      </w:r>
      <w:r w:rsidR="00F3057C" w:rsidRPr="00EE5B13">
        <w:rPr>
          <w:rFonts w:ascii="Verdana" w:hAnsi="Verdana" w:cs="Calibri"/>
          <w:color w:val="000000"/>
          <w:sz w:val="18"/>
          <w:szCs w:val="18"/>
        </w:rPr>
        <w:t xml:space="preserve">currently available at </w:t>
      </w:r>
      <w:hyperlink r:id="rId21" w:history="1">
        <w:r w:rsidR="00901A06" w:rsidRPr="003F4902">
          <w:rPr>
            <w:rStyle w:val="Hyperlink"/>
            <w:rFonts w:ascii="Verdana" w:hAnsi="Verdana" w:cs="Calibri"/>
            <w:sz w:val="18"/>
            <w:szCs w:val="18"/>
          </w:rPr>
          <w:t>https://www.capgemini.com/wp-content/uploads/2024/04/Supplier-Standards-of-Conduct-_-English-version-_-26042024.pdf</w:t>
        </w:r>
      </w:hyperlink>
      <w:r w:rsidR="00901A06">
        <w:rPr>
          <w:rFonts w:ascii="Verdana" w:hAnsi="Verdana" w:cs="Calibri"/>
          <w:color w:val="000000"/>
          <w:sz w:val="18"/>
          <w:szCs w:val="18"/>
        </w:rPr>
        <w:t xml:space="preserve"> </w:t>
      </w:r>
      <w:r w:rsidRPr="00EE5B13">
        <w:rPr>
          <w:rFonts w:ascii="Verdana" w:hAnsi="Verdana" w:cs="Calibri"/>
          <w:color w:val="000000"/>
          <w:sz w:val="18"/>
          <w:szCs w:val="18"/>
        </w:rPr>
        <w:t xml:space="preserve">as updated from time to time by </w:t>
      </w:r>
      <w:r w:rsidR="00CC1702" w:rsidRPr="00EE5B13">
        <w:rPr>
          <w:rFonts w:ascii="Verdana" w:hAnsi="Verdana" w:cs="Calibri"/>
          <w:color w:val="000000"/>
          <w:sz w:val="18"/>
          <w:szCs w:val="18"/>
        </w:rPr>
        <w:t>the Main Contractor.</w:t>
      </w:r>
    </w:p>
    <w:p w14:paraId="2314F0E8" w14:textId="77777777" w:rsidR="00D92BC1" w:rsidRPr="00EE5B13" w:rsidRDefault="00D92BC1" w:rsidP="002054D2">
      <w:pPr>
        <w:pStyle w:val="Level2Number"/>
        <w:numPr>
          <w:ilvl w:val="1"/>
          <w:numId w:val="13"/>
        </w:numPr>
        <w:ind w:left="709"/>
        <w:rPr>
          <w:rFonts w:ascii="Verdana" w:hAnsi="Verdana" w:cs="Calibri"/>
          <w:color w:val="000000"/>
          <w:sz w:val="18"/>
          <w:szCs w:val="18"/>
        </w:rPr>
      </w:pPr>
      <w:bookmarkStart w:id="351" w:name="_DV_M201"/>
      <w:bookmarkEnd w:id="351"/>
      <w:r w:rsidRPr="00EE5B13">
        <w:rPr>
          <w:rFonts w:ascii="Verdana" w:hAnsi="Verdana" w:cs="Calibri"/>
          <w:color w:val="000000"/>
          <w:sz w:val="18"/>
          <w:szCs w:val="18"/>
        </w:rPr>
        <w:t>The Su</w:t>
      </w:r>
      <w:r w:rsidR="002434E0" w:rsidRPr="00EE5B13">
        <w:rPr>
          <w:rFonts w:ascii="Verdana" w:hAnsi="Verdana" w:cs="Calibri"/>
          <w:color w:val="000000"/>
          <w:sz w:val="18"/>
          <w:szCs w:val="18"/>
        </w:rPr>
        <w:t>b-Contractor</w:t>
      </w:r>
      <w:r w:rsidRPr="00EE5B13">
        <w:rPr>
          <w:rFonts w:ascii="Verdana" w:hAnsi="Verdana" w:cs="Calibri"/>
          <w:color w:val="000000"/>
          <w:sz w:val="18"/>
          <w:szCs w:val="18"/>
        </w:rPr>
        <w:t xml:space="preserve"> agrees to provide all reasonable information required by </w:t>
      </w:r>
      <w:r w:rsidR="002434E0" w:rsidRPr="00EE5B13">
        <w:rPr>
          <w:rFonts w:ascii="Verdana" w:hAnsi="Verdana" w:cs="Calibri"/>
          <w:color w:val="000000"/>
          <w:sz w:val="18"/>
          <w:szCs w:val="18"/>
        </w:rPr>
        <w:t>the Main Contractor</w:t>
      </w:r>
      <w:r w:rsidRPr="00EE5B13">
        <w:rPr>
          <w:rFonts w:ascii="Verdana" w:hAnsi="Verdana" w:cs="Calibri"/>
          <w:color w:val="000000"/>
          <w:sz w:val="18"/>
          <w:szCs w:val="18"/>
        </w:rPr>
        <w:t xml:space="preserve"> for the purposes of completing </w:t>
      </w:r>
      <w:r w:rsidR="000B57B2" w:rsidRPr="00EE5B13">
        <w:rPr>
          <w:rFonts w:ascii="Verdana" w:hAnsi="Verdana" w:cs="Calibri"/>
          <w:color w:val="000000"/>
          <w:sz w:val="18"/>
          <w:szCs w:val="18"/>
        </w:rPr>
        <w:t>the Main Contractor</w:t>
      </w:r>
      <w:r w:rsidRPr="00EE5B13">
        <w:rPr>
          <w:rFonts w:ascii="Verdana" w:hAnsi="Verdana" w:cs="Calibri"/>
          <w:color w:val="000000"/>
          <w:sz w:val="18"/>
          <w:szCs w:val="18"/>
        </w:rPr>
        <w:t>'s annual anti-slavery and human trafficking statement as required by the UK's Modern Slavery Act 2015.</w:t>
      </w:r>
    </w:p>
    <w:p w14:paraId="756ABA09" w14:textId="159EEFB4" w:rsidR="00D92BC1" w:rsidRPr="00EE5B13" w:rsidRDefault="00D92BC1" w:rsidP="002054D2">
      <w:pPr>
        <w:pStyle w:val="Level2Number"/>
        <w:numPr>
          <w:ilvl w:val="1"/>
          <w:numId w:val="13"/>
        </w:numPr>
        <w:ind w:left="709"/>
        <w:rPr>
          <w:rFonts w:ascii="Verdana" w:hAnsi="Verdana" w:cs="Calibri"/>
          <w:color w:val="000000"/>
          <w:sz w:val="18"/>
          <w:szCs w:val="18"/>
        </w:rPr>
      </w:pPr>
      <w:bookmarkStart w:id="352" w:name="_DV_M202"/>
      <w:bookmarkEnd w:id="352"/>
      <w:r w:rsidRPr="00EE5B13">
        <w:rPr>
          <w:rFonts w:ascii="Verdana" w:hAnsi="Verdana" w:cs="Calibri"/>
          <w:color w:val="000000"/>
          <w:sz w:val="18"/>
          <w:szCs w:val="18"/>
        </w:rPr>
        <w:t>The Su</w:t>
      </w:r>
      <w:r w:rsidR="000B57B2" w:rsidRPr="00EE5B13">
        <w:rPr>
          <w:rFonts w:ascii="Verdana" w:hAnsi="Verdana" w:cs="Calibri"/>
          <w:color w:val="000000"/>
          <w:sz w:val="18"/>
          <w:szCs w:val="18"/>
        </w:rPr>
        <w:t>b-Contractor</w:t>
      </w:r>
      <w:r w:rsidRPr="00EE5B13">
        <w:rPr>
          <w:rFonts w:ascii="Verdana" w:hAnsi="Verdana" w:cs="Calibri"/>
          <w:color w:val="000000"/>
          <w:sz w:val="18"/>
          <w:szCs w:val="18"/>
        </w:rPr>
        <w:t xml:space="preserve"> will permit </w:t>
      </w:r>
      <w:r w:rsidR="000B57B2" w:rsidRPr="00EE5B13">
        <w:rPr>
          <w:rFonts w:ascii="Verdana" w:hAnsi="Verdana" w:cs="Calibri"/>
          <w:color w:val="000000"/>
          <w:sz w:val="18"/>
          <w:szCs w:val="18"/>
        </w:rPr>
        <w:t>the Main Contractor</w:t>
      </w:r>
      <w:r w:rsidRPr="00EE5B13">
        <w:rPr>
          <w:rFonts w:ascii="Verdana" w:hAnsi="Verdana" w:cs="Calibri"/>
          <w:color w:val="000000"/>
          <w:sz w:val="18"/>
          <w:szCs w:val="18"/>
        </w:rPr>
        <w:t xml:space="preserve"> and its third party representatives, on reasonable notice during normal business hours, but without notice if there are reasonable grounds to suspect an instance of slavery and human trafficking, to access and take copies of the Su</w:t>
      </w:r>
      <w:r w:rsidR="000B57B2" w:rsidRPr="00EE5B13">
        <w:rPr>
          <w:rFonts w:ascii="Verdana" w:hAnsi="Verdana" w:cs="Calibri"/>
          <w:color w:val="000000"/>
          <w:sz w:val="18"/>
          <w:szCs w:val="18"/>
        </w:rPr>
        <w:t>b-Contractor</w:t>
      </w:r>
      <w:r w:rsidRPr="00EE5B13">
        <w:rPr>
          <w:rFonts w:ascii="Verdana" w:hAnsi="Verdana" w:cs="Calibri"/>
          <w:color w:val="000000"/>
          <w:sz w:val="18"/>
          <w:szCs w:val="18"/>
        </w:rPr>
        <w:t>'s records and any other information held at the Su</w:t>
      </w:r>
      <w:r w:rsidR="000B57B2" w:rsidRPr="00EE5B13">
        <w:rPr>
          <w:rFonts w:ascii="Verdana" w:hAnsi="Verdana" w:cs="Calibri"/>
          <w:color w:val="000000"/>
          <w:sz w:val="18"/>
          <w:szCs w:val="18"/>
        </w:rPr>
        <w:t>b-Contractor</w:t>
      </w:r>
      <w:r w:rsidRPr="00EE5B13">
        <w:rPr>
          <w:rFonts w:ascii="Verdana" w:hAnsi="Verdana" w:cs="Calibri"/>
          <w:color w:val="000000"/>
          <w:sz w:val="18"/>
          <w:szCs w:val="18"/>
        </w:rPr>
        <w:t>'s premises and to meet with the Su</w:t>
      </w:r>
      <w:r w:rsidR="000B57B2" w:rsidRPr="00EE5B13">
        <w:rPr>
          <w:rFonts w:ascii="Verdana" w:hAnsi="Verdana" w:cs="Calibri"/>
          <w:color w:val="000000"/>
          <w:sz w:val="18"/>
          <w:szCs w:val="18"/>
        </w:rPr>
        <w:t>b-Contractor</w:t>
      </w:r>
      <w:r w:rsidRPr="00EE5B13">
        <w:rPr>
          <w:rFonts w:ascii="Verdana" w:hAnsi="Verdana" w:cs="Calibri"/>
          <w:color w:val="000000"/>
          <w:sz w:val="18"/>
          <w:szCs w:val="18"/>
        </w:rPr>
        <w:t>'s personnel and more generally to audit the S</w:t>
      </w:r>
      <w:r w:rsidR="000B57B2" w:rsidRPr="00EE5B13">
        <w:rPr>
          <w:rFonts w:ascii="Verdana" w:hAnsi="Verdana" w:cs="Calibri"/>
          <w:color w:val="000000"/>
          <w:sz w:val="18"/>
          <w:szCs w:val="18"/>
        </w:rPr>
        <w:t>ub-Contractor</w:t>
      </w:r>
      <w:r w:rsidRPr="00EE5B13">
        <w:rPr>
          <w:rFonts w:ascii="Verdana" w:hAnsi="Verdana" w:cs="Calibri"/>
          <w:color w:val="000000"/>
          <w:sz w:val="18"/>
          <w:szCs w:val="18"/>
        </w:rPr>
        <w:t xml:space="preserve">'s compliance with its obligations under this clause </w:t>
      </w:r>
      <w:r w:rsidR="000B57B2" w:rsidRPr="00EE5B13">
        <w:rPr>
          <w:rFonts w:ascii="Verdana" w:hAnsi="Verdana" w:cs="Calibri"/>
          <w:color w:val="000000"/>
          <w:sz w:val="18"/>
          <w:szCs w:val="18"/>
        </w:rPr>
        <w:t>1</w:t>
      </w:r>
      <w:r w:rsidR="00314DE8">
        <w:rPr>
          <w:rFonts w:ascii="Verdana" w:hAnsi="Verdana" w:cs="Calibri"/>
          <w:color w:val="000000"/>
          <w:sz w:val="18"/>
          <w:szCs w:val="18"/>
        </w:rPr>
        <w:t>5</w:t>
      </w:r>
      <w:r w:rsidRPr="00EE5B13">
        <w:rPr>
          <w:rFonts w:ascii="Verdana" w:hAnsi="Verdana" w:cs="Calibri"/>
          <w:color w:val="000000"/>
          <w:sz w:val="18"/>
          <w:szCs w:val="18"/>
        </w:rPr>
        <w:t>. The Su</w:t>
      </w:r>
      <w:r w:rsidR="000B57B2" w:rsidRPr="00EE5B13">
        <w:rPr>
          <w:rFonts w:ascii="Verdana" w:hAnsi="Verdana" w:cs="Calibri"/>
          <w:color w:val="000000"/>
          <w:sz w:val="18"/>
          <w:szCs w:val="18"/>
        </w:rPr>
        <w:t>b-Contractor</w:t>
      </w:r>
      <w:r w:rsidRPr="00EE5B13">
        <w:rPr>
          <w:rFonts w:ascii="Verdana" w:hAnsi="Verdana" w:cs="Calibri"/>
          <w:color w:val="000000"/>
          <w:sz w:val="18"/>
          <w:szCs w:val="18"/>
        </w:rPr>
        <w:t xml:space="preserve"> shall give all necessary assistance to the conduct of such audits during this Agreement</w:t>
      </w:r>
      <w:r w:rsidR="000B57B2" w:rsidRPr="00EE5B13">
        <w:rPr>
          <w:rFonts w:ascii="Verdana" w:hAnsi="Verdana" w:cs="Calibri"/>
          <w:color w:val="000000"/>
          <w:sz w:val="18"/>
          <w:szCs w:val="18"/>
        </w:rPr>
        <w:t xml:space="preserve"> and the </w:t>
      </w:r>
      <w:r w:rsidR="0062641A" w:rsidRPr="00EE5B13">
        <w:rPr>
          <w:rFonts w:ascii="Verdana" w:hAnsi="Verdana" w:cs="Calibri"/>
          <w:color w:val="000000"/>
          <w:sz w:val="18"/>
          <w:szCs w:val="18"/>
        </w:rPr>
        <w:t>Term</w:t>
      </w:r>
      <w:r w:rsidR="000B57B2" w:rsidRPr="00EE5B13">
        <w:rPr>
          <w:rFonts w:ascii="Verdana" w:hAnsi="Verdana" w:cs="Calibri"/>
          <w:color w:val="000000"/>
          <w:sz w:val="18"/>
          <w:szCs w:val="18"/>
        </w:rPr>
        <w:t xml:space="preserve"> of any Statements of Work</w:t>
      </w:r>
      <w:r w:rsidRPr="00EE5B13">
        <w:rPr>
          <w:rFonts w:ascii="Verdana" w:hAnsi="Verdana" w:cs="Calibri"/>
          <w:color w:val="000000"/>
          <w:sz w:val="18"/>
          <w:szCs w:val="18"/>
        </w:rPr>
        <w:t>.</w:t>
      </w:r>
    </w:p>
    <w:p w14:paraId="1A6FEF98" w14:textId="77777777" w:rsidR="00D92BC1" w:rsidRPr="00EE5B13" w:rsidRDefault="00D92BC1" w:rsidP="002054D2">
      <w:pPr>
        <w:pStyle w:val="Level2Number"/>
        <w:numPr>
          <w:ilvl w:val="1"/>
          <w:numId w:val="13"/>
        </w:numPr>
        <w:ind w:left="709"/>
        <w:rPr>
          <w:rFonts w:ascii="Verdana" w:hAnsi="Verdana" w:cs="Calibri"/>
          <w:color w:val="000000"/>
          <w:sz w:val="18"/>
          <w:szCs w:val="18"/>
        </w:rPr>
      </w:pPr>
      <w:bookmarkStart w:id="353" w:name="_DV_M203"/>
      <w:bookmarkEnd w:id="353"/>
      <w:r w:rsidRPr="00EE5B13">
        <w:rPr>
          <w:rFonts w:ascii="Verdana" w:hAnsi="Verdana" w:cs="Calibri"/>
          <w:color w:val="000000"/>
          <w:sz w:val="18"/>
          <w:szCs w:val="18"/>
        </w:rPr>
        <w:t>The Su</w:t>
      </w:r>
      <w:r w:rsidR="000B57B2" w:rsidRPr="00EE5B13">
        <w:rPr>
          <w:rFonts w:ascii="Verdana" w:hAnsi="Verdana" w:cs="Calibri"/>
          <w:color w:val="000000"/>
          <w:sz w:val="18"/>
          <w:szCs w:val="18"/>
        </w:rPr>
        <w:t>b-Contractor</w:t>
      </w:r>
      <w:r w:rsidRPr="00EE5B13">
        <w:rPr>
          <w:rFonts w:ascii="Verdana" w:hAnsi="Verdana" w:cs="Calibri"/>
          <w:color w:val="000000"/>
          <w:sz w:val="18"/>
          <w:szCs w:val="18"/>
        </w:rPr>
        <w:t xml:space="preserve"> will adopt modern slavery provisions in its contracts with suppliers</w:t>
      </w:r>
      <w:r w:rsidR="000B57B2" w:rsidRPr="00EE5B13">
        <w:rPr>
          <w:rFonts w:ascii="Verdana" w:hAnsi="Verdana" w:cs="Calibri"/>
          <w:color w:val="000000"/>
          <w:sz w:val="18"/>
          <w:szCs w:val="18"/>
        </w:rPr>
        <w:t xml:space="preserve"> and subcontractors </w:t>
      </w:r>
      <w:proofErr w:type="gramStart"/>
      <w:r w:rsidR="000B57B2" w:rsidRPr="00EE5B13">
        <w:rPr>
          <w:rFonts w:ascii="Verdana" w:hAnsi="Verdana" w:cs="Calibri"/>
          <w:color w:val="000000"/>
          <w:sz w:val="18"/>
          <w:szCs w:val="18"/>
        </w:rPr>
        <w:t>so as to</w:t>
      </w:r>
      <w:proofErr w:type="gramEnd"/>
      <w:r w:rsidR="000B57B2" w:rsidRPr="00EE5B13">
        <w:rPr>
          <w:rFonts w:ascii="Verdana" w:hAnsi="Verdana" w:cs="Calibri"/>
          <w:color w:val="000000"/>
          <w:sz w:val="18"/>
          <w:szCs w:val="18"/>
        </w:rPr>
        <w:t xml:space="preserve"> ensure compliance with the Modern Slavery Act 2015</w:t>
      </w:r>
      <w:r w:rsidRPr="00EE5B13">
        <w:rPr>
          <w:rFonts w:ascii="Verdana" w:hAnsi="Verdana" w:cs="Calibri"/>
          <w:color w:val="000000"/>
          <w:sz w:val="18"/>
          <w:szCs w:val="18"/>
        </w:rPr>
        <w:t>.</w:t>
      </w:r>
    </w:p>
    <w:p w14:paraId="53476BAA" w14:textId="0D5E8FAE" w:rsidR="00D92BC1" w:rsidRPr="00EE5B13" w:rsidRDefault="00D92BC1" w:rsidP="002054D2">
      <w:pPr>
        <w:pStyle w:val="Level2Number"/>
        <w:numPr>
          <w:ilvl w:val="1"/>
          <w:numId w:val="13"/>
        </w:numPr>
        <w:ind w:left="709"/>
        <w:rPr>
          <w:rFonts w:ascii="Verdana" w:hAnsi="Verdana" w:cs="Calibri"/>
          <w:color w:val="000000"/>
          <w:sz w:val="18"/>
          <w:szCs w:val="18"/>
        </w:rPr>
      </w:pPr>
      <w:bookmarkStart w:id="354" w:name="_DV_M204"/>
      <w:bookmarkEnd w:id="354"/>
      <w:r w:rsidRPr="00EE5B13">
        <w:rPr>
          <w:rFonts w:ascii="Verdana" w:hAnsi="Verdana" w:cs="Calibri"/>
          <w:color w:val="000000"/>
          <w:sz w:val="18"/>
          <w:szCs w:val="18"/>
        </w:rPr>
        <w:t xml:space="preserve">Each party acknowledges that any breach by it of this Clause </w:t>
      </w:r>
      <w:r w:rsidR="000B57B2" w:rsidRPr="00EE5B13">
        <w:rPr>
          <w:rFonts w:ascii="Verdana" w:hAnsi="Verdana" w:cs="Calibri"/>
          <w:color w:val="000000"/>
          <w:sz w:val="18"/>
          <w:szCs w:val="18"/>
        </w:rPr>
        <w:t>1</w:t>
      </w:r>
      <w:r w:rsidR="00314DE8">
        <w:rPr>
          <w:rFonts w:ascii="Verdana" w:hAnsi="Verdana" w:cs="Calibri"/>
          <w:color w:val="000000"/>
          <w:sz w:val="18"/>
          <w:szCs w:val="18"/>
        </w:rPr>
        <w:t>5</w:t>
      </w:r>
      <w:r w:rsidRPr="00EE5B13">
        <w:rPr>
          <w:rFonts w:ascii="Verdana" w:hAnsi="Verdana" w:cs="Calibri"/>
          <w:color w:val="000000"/>
          <w:sz w:val="18"/>
          <w:szCs w:val="18"/>
        </w:rPr>
        <w:t xml:space="preserve"> shall constitute a material breach of the Agreement</w:t>
      </w:r>
      <w:r w:rsidR="007441C8" w:rsidRPr="00EE5B13">
        <w:rPr>
          <w:rFonts w:ascii="Verdana" w:hAnsi="Verdana" w:cs="Calibri"/>
          <w:color w:val="000000"/>
          <w:sz w:val="18"/>
          <w:szCs w:val="18"/>
        </w:rPr>
        <w:t xml:space="preserve"> and any Statement of Work</w:t>
      </w:r>
      <w:r w:rsidRPr="00EE5B13">
        <w:rPr>
          <w:rFonts w:ascii="Verdana" w:hAnsi="Verdana" w:cs="Calibri"/>
          <w:color w:val="000000"/>
          <w:sz w:val="18"/>
          <w:szCs w:val="18"/>
        </w:rPr>
        <w:t>.</w:t>
      </w:r>
    </w:p>
    <w:p w14:paraId="75FA439A" w14:textId="77777777" w:rsidR="00D806AF" w:rsidRPr="00EE5B13" w:rsidRDefault="00D806AF" w:rsidP="0035397B">
      <w:pPr>
        <w:pStyle w:val="Heading1"/>
      </w:pPr>
      <w:bookmarkStart w:id="355" w:name="_ForThePurposesOfClauseTheExpression-86C"/>
      <w:bookmarkStart w:id="356" w:name="_66693cb6-a5b6-430a-a324-d2f8d514cce4"/>
      <w:bookmarkStart w:id="357" w:name="_df99915f-e818-4fbb-9cde-6a8773832b04"/>
      <w:bookmarkStart w:id="358" w:name="_0610583b-a5df-4118-a3cc-b138b8f7f7d0"/>
      <w:bookmarkStart w:id="359" w:name="_35ffb70b-9355-41bc-96ee-40b3acefca7a"/>
      <w:bookmarkStart w:id="360" w:name="_a9d1ef33-0c6a-4b14-b8c1-7d4d9728f20d"/>
      <w:bookmarkStart w:id="361" w:name="_TheSub-ContractorShallImmediatelyNo-86C"/>
      <w:bookmarkStart w:id="362" w:name="_AnyBreachOfClauseByTheSub-Contracto-86C"/>
      <w:bookmarkStart w:id="363" w:name="_2309fe96-c5cd-4ad6-bf5f-f58f7d089b51"/>
      <w:bookmarkStart w:id="364" w:name="_b236a618-d466-4b9c-aca0-03fc58246458"/>
      <w:bookmarkStart w:id="365" w:name="_693d0763-7f04-4997-9e6e-c4dd79b38c09"/>
      <w:bookmarkStart w:id="366" w:name="_f93ca551-37c4-4f3c-b482-125f27a45ffc"/>
      <w:bookmarkStart w:id="367" w:name="_924bc9b6-817b-4afb-9123-ae06091a150a"/>
      <w:bookmarkStart w:id="368" w:name="_0d4115c6-0f40-45ce-a1eb-580c72bec0e1"/>
      <w:bookmarkStart w:id="369" w:name="_18ebe584-8a49-4f0d-a7d3-14b6c70cb87d"/>
      <w:bookmarkStart w:id="370" w:name="_97d92c25-56f6-4d4f-af47-5ad90a727b78"/>
      <w:bookmarkStart w:id="371" w:name="_0fbaeaac-9b82-46df-b276-12ab82b542a6"/>
      <w:bookmarkStart w:id="372" w:name="_93d43463-3e43-478f-8925-1d343b58f7f0"/>
      <w:bookmarkStart w:id="373" w:name="_021361fc-7e01-4c89-9215-26f2a7ddc548"/>
      <w:bookmarkStart w:id="374" w:name="_ec29e3ff-0dd3-4f49-991e-83f923b61c9e"/>
      <w:bookmarkStart w:id="375" w:name="_1502116263-1052160"/>
      <w:bookmarkStart w:id="376" w:name="_1502116263-1289160"/>
      <w:bookmarkStart w:id="377" w:name="_SupplierAssociatedPersonsMeansAllOr-FA4"/>
      <w:bookmarkStart w:id="378" w:name="_PersonsAssociatedWithTheSupplierSup-FA4"/>
      <w:bookmarkStart w:id="379" w:name="_PersonsAssociatedWithAnyOfTheSuppli-FA4"/>
      <w:bookmarkStart w:id="380" w:name="_1500990628-20641121"/>
      <w:bookmarkStart w:id="381" w:name="_1501595742-43661471"/>
      <w:bookmarkStart w:id="382" w:name="_1501595742-15398571"/>
      <w:bookmarkStart w:id="383" w:name="_1501595742-15380471"/>
      <w:bookmarkStart w:id="384" w:name="_1500990628-48681121"/>
      <w:bookmarkStart w:id="385" w:name="_1500990628-48871121"/>
      <w:bookmarkStart w:id="386" w:name="_1502293289-669210126"/>
      <w:bookmarkStart w:id="387" w:name="_1502293289-874512126"/>
      <w:bookmarkStart w:id="388" w:name="_957ee9c2-ccb5-4424-a2ee-8c9588760d90"/>
      <w:bookmarkStart w:id="389" w:name="_1ac0b22f-0f80-4a94-a36e-b91c9e89be42"/>
      <w:bookmarkStart w:id="390" w:name="_fac90781-8678-4c72-9174-00855182fc28"/>
      <w:bookmarkStart w:id="391" w:name="_1502286977-10272325"/>
      <w:bookmarkStart w:id="392" w:name="_69b5f8e4-97f4-45a6-a768-f0171882cd6e"/>
      <w:bookmarkStart w:id="393" w:name="_cd8eb9c4-2a6f-4967-9188-c5d01f3702e5"/>
      <w:bookmarkStart w:id="394" w:name="_d5f45259-d427-400e-97c3-98ff440dd7fb"/>
      <w:bookmarkStart w:id="395" w:name="_ff7b8a61-d7de-46da-bfc3-ef7daa606ec8"/>
      <w:bookmarkStart w:id="396" w:name="_600bdddf-53f0-4214-87c2-ae106e15a9df"/>
      <w:bookmarkStart w:id="397" w:name="_397ccb54-f606-463e-9682-eed7ae8faa87"/>
      <w:bookmarkStart w:id="398" w:name="_47c8ad74-246a-4b00-b2d9-58d3c29432f6"/>
      <w:bookmarkStart w:id="399" w:name="_2ee65dc0-d2fb-4466-8dd4-f0ec065e88e2"/>
      <w:bookmarkStart w:id="400" w:name="_8f984a20-5480-4b60-8b2c-ee147176cffd"/>
      <w:bookmarkStart w:id="401" w:name="_23443177-e7bf-4894-9aee-b0aa10cb482a"/>
      <w:bookmarkStart w:id="402" w:name="_ab38c7d0-bc29-4286-a066-70fda480886e"/>
      <w:bookmarkStart w:id="403" w:name="_a53a75f6-43f5-4227-82c0-409ed352eb1a"/>
      <w:bookmarkStart w:id="404" w:name="_1501595742-13571571"/>
      <w:bookmarkStart w:id="405" w:name="_94b8229c-e92e-4f47-9e96-6a4b96e98499"/>
      <w:bookmarkStart w:id="406" w:name="_ec3840da-3f94-419b-82ab-d33cfe54c7e8"/>
      <w:bookmarkStart w:id="407" w:name="_45b9fe37-c3f1-46a4-a63d-226913a33b8c"/>
      <w:bookmarkStart w:id="408" w:name="_4cac17a7-4ab5-4781-bf7b-a64688486d4a"/>
      <w:bookmarkStart w:id="409" w:name="_fa9400ec-b968-4dd9-83e8-2198d62de016"/>
      <w:bookmarkStart w:id="410" w:name="_DV_M205"/>
      <w:bookmarkStart w:id="411" w:name="_Toc256000015"/>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r w:rsidRPr="00EE5B13">
        <w:t>Audits and investigations</w:t>
      </w:r>
      <w:bookmarkStart w:id="412" w:name="_ddbf01a0-bfa9-4f42-b394-059b0909bd68"/>
      <w:bookmarkEnd w:id="411"/>
      <w:bookmarkEnd w:id="412"/>
    </w:p>
    <w:p w14:paraId="67B12D43" w14:textId="145FC3CD" w:rsidR="000F18EB" w:rsidRPr="00EE5B13" w:rsidRDefault="001F0D7D" w:rsidP="002054D2">
      <w:pPr>
        <w:pStyle w:val="Level2Number"/>
        <w:numPr>
          <w:ilvl w:val="1"/>
          <w:numId w:val="13"/>
        </w:numPr>
        <w:ind w:left="709"/>
        <w:rPr>
          <w:rFonts w:ascii="Verdana" w:hAnsi="Verdana"/>
          <w:sz w:val="18"/>
          <w:szCs w:val="18"/>
        </w:rPr>
      </w:pPr>
      <w:bookmarkStart w:id="413" w:name="_DV_M206"/>
      <w:bookmarkEnd w:id="413"/>
      <w:r w:rsidRPr="00EE5B13">
        <w:rPr>
          <w:rFonts w:ascii="Verdana" w:hAnsi="Verdana"/>
          <w:sz w:val="18"/>
          <w:szCs w:val="18"/>
        </w:rPr>
        <w:t xml:space="preserve">In addition to, and notwithstanding, any other rights of audit that Main Contractor has under this Agreement, the Sub-Contractor shall, for the purpose of assessing compliance by it (and/or its sub-contractors) obligations under this Agreement </w:t>
      </w:r>
      <w:r w:rsidR="000F18EB" w:rsidRPr="00EE5B13">
        <w:rPr>
          <w:rFonts w:ascii="Verdana" w:hAnsi="Verdana"/>
          <w:sz w:val="18"/>
          <w:szCs w:val="18"/>
        </w:rPr>
        <w:t xml:space="preserve">and / or any Statement of Work </w:t>
      </w:r>
      <w:r w:rsidR="00D54938" w:rsidRPr="00EE5B13">
        <w:rPr>
          <w:rFonts w:ascii="Verdana" w:hAnsi="Verdana"/>
          <w:sz w:val="18"/>
          <w:szCs w:val="18"/>
        </w:rPr>
        <w:t>including</w:t>
      </w:r>
      <w:r w:rsidRPr="00EE5B13">
        <w:rPr>
          <w:rFonts w:ascii="Verdana" w:hAnsi="Verdana"/>
          <w:sz w:val="18"/>
          <w:szCs w:val="18"/>
        </w:rPr>
        <w:t xml:space="preserve"> ensuring accuracy of invoices, allow Main Contractor and /or its agents (subject to Main Contractor’s reasonable confidentiality terms) access to inspect and audit all information, records, accounts and other relevant information and premises (including allowing copying of documents) within Sub-Contractor’s possession or control including any Sub-Contractor</w:t>
      </w:r>
      <w:r w:rsidR="000F18EB" w:rsidRPr="00EE5B13">
        <w:rPr>
          <w:rFonts w:ascii="Verdana" w:hAnsi="Verdana"/>
          <w:sz w:val="18"/>
          <w:szCs w:val="18"/>
        </w:rPr>
        <w:t xml:space="preserve"> </w:t>
      </w:r>
      <w:r w:rsidRPr="00EE5B13">
        <w:rPr>
          <w:rFonts w:ascii="Verdana" w:hAnsi="Verdana"/>
          <w:sz w:val="18"/>
          <w:szCs w:val="18"/>
        </w:rPr>
        <w:t xml:space="preserve">equipment and </w:t>
      </w:r>
      <w:r w:rsidR="000F18EB" w:rsidRPr="00EE5B13">
        <w:rPr>
          <w:rFonts w:ascii="Verdana" w:hAnsi="Verdana"/>
          <w:sz w:val="18"/>
          <w:szCs w:val="18"/>
        </w:rPr>
        <w:t>m</w:t>
      </w:r>
      <w:r w:rsidRPr="00EE5B13">
        <w:rPr>
          <w:rFonts w:ascii="Verdana" w:hAnsi="Verdana"/>
          <w:sz w:val="18"/>
          <w:szCs w:val="18"/>
        </w:rPr>
        <w:t xml:space="preserve">aterials stored on, or to be used at </w:t>
      </w:r>
      <w:r w:rsidR="000F18EB" w:rsidRPr="00EE5B13">
        <w:rPr>
          <w:rFonts w:ascii="Verdana" w:hAnsi="Verdana"/>
          <w:sz w:val="18"/>
          <w:szCs w:val="18"/>
        </w:rPr>
        <w:t>Main Contractor’</w:t>
      </w:r>
      <w:r w:rsidRPr="00EE5B13">
        <w:rPr>
          <w:rFonts w:ascii="Verdana" w:hAnsi="Verdana"/>
          <w:sz w:val="18"/>
          <w:szCs w:val="18"/>
        </w:rPr>
        <w:t xml:space="preserve">s premises at all reasonable times during normal working hours except as stated in clause </w:t>
      </w:r>
      <w:r w:rsidR="00E877BC" w:rsidRPr="00EE5B13">
        <w:rPr>
          <w:rFonts w:ascii="Verdana" w:hAnsi="Verdana"/>
          <w:sz w:val="18"/>
          <w:szCs w:val="18"/>
        </w:rPr>
        <w:t>1</w:t>
      </w:r>
      <w:r w:rsidR="00314DE8">
        <w:rPr>
          <w:rFonts w:ascii="Verdana" w:hAnsi="Verdana"/>
          <w:sz w:val="18"/>
          <w:szCs w:val="18"/>
        </w:rPr>
        <w:t>6</w:t>
      </w:r>
      <w:r w:rsidR="00E877BC" w:rsidRPr="00EE5B13">
        <w:rPr>
          <w:rFonts w:ascii="Verdana" w:hAnsi="Verdana"/>
          <w:sz w:val="18"/>
          <w:szCs w:val="18"/>
        </w:rPr>
        <w:t>.2</w:t>
      </w:r>
      <w:r w:rsidR="00742AA1">
        <w:rPr>
          <w:rFonts w:ascii="Verdana" w:hAnsi="Verdana"/>
          <w:sz w:val="18"/>
          <w:szCs w:val="18"/>
        </w:rPr>
        <w:t xml:space="preserve"> </w:t>
      </w:r>
      <w:r w:rsidR="000F18EB" w:rsidRPr="00EE5B13">
        <w:rPr>
          <w:rFonts w:ascii="Verdana" w:hAnsi="Verdana"/>
          <w:sz w:val="18"/>
          <w:szCs w:val="18"/>
        </w:rPr>
        <w:t xml:space="preserve">and </w:t>
      </w:r>
      <w:r w:rsidR="000F18EB" w:rsidRPr="00EE5B13">
        <w:rPr>
          <w:rFonts w:ascii="Verdana" w:hAnsi="Verdana" w:cs="Calibri"/>
          <w:color w:val="000000"/>
          <w:sz w:val="18"/>
          <w:szCs w:val="18"/>
        </w:rPr>
        <w:t xml:space="preserve">for a period </w:t>
      </w:r>
      <w:r w:rsidR="000F18EB" w:rsidRPr="00EE5B13">
        <w:rPr>
          <w:rFonts w:ascii="Verdana" w:hAnsi="Verdana" w:cs="Calibri"/>
          <w:color w:val="000000"/>
          <w:sz w:val="18"/>
          <w:szCs w:val="18"/>
        </w:rPr>
        <w:lastRenderedPageBreak/>
        <w:t xml:space="preserve">of </w:t>
      </w:r>
      <w:r w:rsidR="00CD1BAB" w:rsidRPr="00EE5B13">
        <w:rPr>
          <w:rFonts w:ascii="Verdana" w:hAnsi="Verdana" w:cs="Calibri"/>
          <w:color w:val="000000"/>
          <w:sz w:val="18"/>
          <w:szCs w:val="18"/>
        </w:rPr>
        <w:t xml:space="preserve">18 months </w:t>
      </w:r>
      <w:r w:rsidR="000F18EB" w:rsidRPr="00EE5B13">
        <w:rPr>
          <w:rFonts w:ascii="Verdana" w:hAnsi="Verdana" w:cs="Calibri"/>
          <w:color w:val="000000"/>
          <w:sz w:val="18"/>
          <w:szCs w:val="18"/>
        </w:rPr>
        <w:t>after termination or completion of performance</w:t>
      </w:r>
      <w:r w:rsidR="005639CC" w:rsidRPr="00EE5B13">
        <w:rPr>
          <w:rFonts w:ascii="Verdana" w:hAnsi="Verdana" w:cs="Calibri"/>
          <w:color w:val="000000"/>
          <w:sz w:val="18"/>
          <w:szCs w:val="18"/>
        </w:rPr>
        <w:t xml:space="preserve"> of a Statement of Work</w:t>
      </w:r>
      <w:r w:rsidRPr="00EE5B13">
        <w:rPr>
          <w:rFonts w:ascii="Verdana" w:hAnsi="Verdana"/>
          <w:sz w:val="18"/>
          <w:szCs w:val="18"/>
        </w:rPr>
        <w:t>. The Su</w:t>
      </w:r>
      <w:r w:rsidR="00EE6E65" w:rsidRPr="00EE5B13">
        <w:rPr>
          <w:rFonts w:ascii="Verdana" w:hAnsi="Verdana"/>
          <w:sz w:val="18"/>
          <w:szCs w:val="18"/>
        </w:rPr>
        <w:t>b-Contractor</w:t>
      </w:r>
      <w:r w:rsidRPr="00EE5B13">
        <w:rPr>
          <w:rFonts w:ascii="Verdana" w:hAnsi="Verdana"/>
          <w:sz w:val="18"/>
          <w:szCs w:val="18"/>
        </w:rPr>
        <w:t xml:space="preserve"> shall provide </w:t>
      </w:r>
      <w:r w:rsidR="00EE6E65" w:rsidRPr="00EE5B13">
        <w:rPr>
          <w:rFonts w:ascii="Verdana" w:hAnsi="Verdana"/>
          <w:sz w:val="18"/>
          <w:szCs w:val="18"/>
        </w:rPr>
        <w:t>Main Contractor</w:t>
      </w:r>
      <w:r w:rsidRPr="00EE5B13">
        <w:rPr>
          <w:rFonts w:ascii="Verdana" w:hAnsi="Verdana"/>
          <w:sz w:val="18"/>
          <w:szCs w:val="18"/>
        </w:rPr>
        <w:t xml:space="preserve"> and its agent with all reasonable cooperation, and assistance in respect of its obligation in this clause</w:t>
      </w:r>
      <w:r w:rsidR="00742AA1">
        <w:rPr>
          <w:rFonts w:ascii="Verdana" w:hAnsi="Verdana"/>
          <w:sz w:val="18"/>
          <w:szCs w:val="18"/>
        </w:rPr>
        <w:t xml:space="preserve"> </w:t>
      </w:r>
      <w:r w:rsidR="00E877BC" w:rsidRPr="00EE5B13">
        <w:rPr>
          <w:rFonts w:ascii="Verdana" w:hAnsi="Verdana"/>
          <w:sz w:val="18"/>
          <w:szCs w:val="18"/>
        </w:rPr>
        <w:t>1</w:t>
      </w:r>
      <w:r w:rsidR="00314DE8">
        <w:rPr>
          <w:rFonts w:ascii="Verdana" w:hAnsi="Verdana"/>
          <w:sz w:val="18"/>
          <w:szCs w:val="18"/>
        </w:rPr>
        <w:t>6</w:t>
      </w:r>
      <w:r w:rsidR="00E877BC" w:rsidRPr="00EE5B13">
        <w:rPr>
          <w:rFonts w:ascii="Verdana" w:hAnsi="Verdana"/>
          <w:sz w:val="18"/>
          <w:szCs w:val="18"/>
        </w:rPr>
        <w:t>.1</w:t>
      </w:r>
      <w:r w:rsidRPr="00EE5B13">
        <w:rPr>
          <w:rFonts w:ascii="Verdana" w:hAnsi="Verdana"/>
          <w:sz w:val="18"/>
          <w:szCs w:val="18"/>
        </w:rPr>
        <w:t>.</w:t>
      </w:r>
      <w:r w:rsidRPr="00EE5B13">
        <w:rPr>
          <w:rFonts w:ascii="Verdana" w:hAnsi="Verdana" w:cs="Arial"/>
          <w:color w:val="39393A"/>
          <w:sz w:val="18"/>
          <w:szCs w:val="18"/>
          <w:shd w:val="clear" w:color="auto" w:fill="FFFFFF"/>
        </w:rPr>
        <w:t xml:space="preserve"> </w:t>
      </w:r>
    </w:p>
    <w:p w14:paraId="62B427EA" w14:textId="6B769DBE" w:rsidR="001F0D7D" w:rsidRPr="00EE5B13" w:rsidRDefault="001F0D7D" w:rsidP="002054D2">
      <w:pPr>
        <w:pStyle w:val="Level2Number"/>
        <w:numPr>
          <w:ilvl w:val="1"/>
          <w:numId w:val="13"/>
        </w:numPr>
        <w:ind w:left="709"/>
        <w:rPr>
          <w:rFonts w:ascii="Verdana" w:hAnsi="Verdana"/>
          <w:sz w:val="18"/>
          <w:szCs w:val="18"/>
        </w:rPr>
      </w:pPr>
      <w:r w:rsidRPr="00C20358">
        <w:rPr>
          <w:rFonts w:ascii="Verdana" w:hAnsi="Verdana"/>
          <w:sz w:val="18"/>
          <w:szCs w:val="18"/>
        </w:rPr>
        <w:t>Where such access, inspection or audit is required by an official government regulator, the Sub-Contractor shall allow such inspection or audit at any time and there shall be not be a limit to the number of such inspections or audits that can be undertaken.</w:t>
      </w:r>
    </w:p>
    <w:p w14:paraId="4C6E3DF3" w14:textId="5E5DB5CB" w:rsidR="001F0D7D" w:rsidRPr="00EE5B13" w:rsidRDefault="001F0D7D" w:rsidP="002054D2">
      <w:pPr>
        <w:pStyle w:val="Level2Number"/>
        <w:numPr>
          <w:ilvl w:val="1"/>
          <w:numId w:val="13"/>
        </w:numPr>
        <w:ind w:left="709"/>
        <w:rPr>
          <w:rFonts w:ascii="Verdana" w:hAnsi="Verdana"/>
          <w:sz w:val="18"/>
          <w:szCs w:val="18"/>
        </w:rPr>
      </w:pPr>
      <w:r w:rsidRPr="00EE5B13">
        <w:rPr>
          <w:rFonts w:ascii="Verdana" w:hAnsi="Verdana"/>
          <w:sz w:val="18"/>
          <w:szCs w:val="18"/>
        </w:rPr>
        <w:t xml:space="preserve">Except in cases where it reasonably believes there has been a breach in which case it (and its agents) shall be entitled to immediate </w:t>
      </w:r>
      <w:proofErr w:type="gramStart"/>
      <w:r w:rsidRPr="00EE5B13">
        <w:rPr>
          <w:rFonts w:ascii="Verdana" w:hAnsi="Verdana"/>
          <w:sz w:val="18"/>
          <w:szCs w:val="18"/>
        </w:rPr>
        <w:t>access,</w:t>
      </w:r>
      <w:proofErr w:type="gramEnd"/>
      <w:r w:rsidRPr="00EE5B13">
        <w:rPr>
          <w:rFonts w:ascii="Verdana" w:hAnsi="Verdana"/>
          <w:sz w:val="18"/>
          <w:szCs w:val="18"/>
        </w:rPr>
        <w:t xml:space="preserve"> </w:t>
      </w:r>
      <w:r w:rsidR="00EE6E65" w:rsidRPr="00EE5B13">
        <w:rPr>
          <w:rFonts w:ascii="Verdana" w:hAnsi="Verdana"/>
          <w:sz w:val="18"/>
          <w:szCs w:val="18"/>
        </w:rPr>
        <w:t>Main Contractor</w:t>
      </w:r>
      <w:r w:rsidRPr="00EE5B13">
        <w:rPr>
          <w:rFonts w:ascii="Verdana" w:hAnsi="Verdana"/>
          <w:sz w:val="18"/>
          <w:szCs w:val="18"/>
        </w:rPr>
        <w:t xml:space="preserve"> shall arrange access at such times and in such a manner as shall be intended to prevent such reviews unreasonably interfering with the </w:t>
      </w:r>
      <w:r w:rsidR="007437DF">
        <w:rPr>
          <w:rFonts w:ascii="Verdana" w:hAnsi="Verdana"/>
          <w:sz w:val="18"/>
          <w:szCs w:val="18"/>
        </w:rPr>
        <w:t xml:space="preserve">Sub-Contractor’s </w:t>
      </w:r>
      <w:r w:rsidRPr="00EE5B13">
        <w:rPr>
          <w:rFonts w:ascii="Verdana" w:hAnsi="Verdana"/>
          <w:sz w:val="18"/>
          <w:szCs w:val="18"/>
        </w:rPr>
        <w:t xml:space="preserve">operations. </w:t>
      </w:r>
    </w:p>
    <w:p w14:paraId="3C4B840C" w14:textId="413E87CC" w:rsidR="001F0D7D" w:rsidRPr="00EE5B13" w:rsidRDefault="001F0D7D" w:rsidP="002054D2">
      <w:pPr>
        <w:pStyle w:val="Level2Number"/>
        <w:numPr>
          <w:ilvl w:val="1"/>
          <w:numId w:val="13"/>
        </w:numPr>
        <w:ind w:left="709"/>
        <w:rPr>
          <w:rFonts w:ascii="Verdana" w:hAnsi="Verdana"/>
          <w:sz w:val="18"/>
          <w:szCs w:val="18"/>
        </w:rPr>
      </w:pPr>
      <w:r w:rsidRPr="00EE5B13">
        <w:rPr>
          <w:rFonts w:ascii="Verdana" w:hAnsi="Verdana"/>
          <w:sz w:val="18"/>
          <w:szCs w:val="18"/>
        </w:rPr>
        <w:t>The parties shall bear their own costs and expenses incurred in respect of an inspection carried out in accordance with clause</w:t>
      </w:r>
      <w:r w:rsidR="00EE6E65" w:rsidRPr="00EE5B13">
        <w:rPr>
          <w:rFonts w:ascii="Verdana" w:hAnsi="Verdana"/>
          <w:sz w:val="18"/>
          <w:szCs w:val="18"/>
        </w:rPr>
        <w:t xml:space="preserve">s </w:t>
      </w:r>
      <w:r w:rsidR="00E877BC" w:rsidRPr="00EE5B13">
        <w:rPr>
          <w:rFonts w:ascii="Verdana" w:hAnsi="Verdana"/>
          <w:sz w:val="18"/>
          <w:szCs w:val="18"/>
        </w:rPr>
        <w:t>1</w:t>
      </w:r>
      <w:r w:rsidR="00314DE8">
        <w:rPr>
          <w:rFonts w:ascii="Verdana" w:hAnsi="Verdana"/>
          <w:sz w:val="18"/>
          <w:szCs w:val="18"/>
        </w:rPr>
        <w:t>6</w:t>
      </w:r>
      <w:r w:rsidR="00EE6E65" w:rsidRPr="00EE5B13">
        <w:rPr>
          <w:rFonts w:ascii="Verdana" w:hAnsi="Verdana"/>
          <w:sz w:val="18"/>
          <w:szCs w:val="18"/>
        </w:rPr>
        <w:t>.1</w:t>
      </w:r>
      <w:r w:rsidRPr="00EE5B13">
        <w:rPr>
          <w:rFonts w:ascii="Verdana" w:hAnsi="Verdana"/>
          <w:sz w:val="18"/>
          <w:szCs w:val="18"/>
        </w:rPr>
        <w:t xml:space="preserve"> </w:t>
      </w:r>
      <w:r w:rsidR="00EE6E65" w:rsidRPr="00EE5B13">
        <w:rPr>
          <w:rFonts w:ascii="Verdana" w:hAnsi="Verdana"/>
          <w:sz w:val="18"/>
          <w:szCs w:val="18"/>
        </w:rPr>
        <w:t xml:space="preserve">and </w:t>
      </w:r>
      <w:r w:rsidR="00E877BC" w:rsidRPr="00EE5B13">
        <w:rPr>
          <w:rFonts w:ascii="Verdana" w:hAnsi="Verdana"/>
          <w:sz w:val="18"/>
          <w:szCs w:val="18"/>
        </w:rPr>
        <w:t>1</w:t>
      </w:r>
      <w:r w:rsidR="00314DE8">
        <w:rPr>
          <w:rFonts w:ascii="Verdana" w:hAnsi="Verdana"/>
          <w:sz w:val="18"/>
          <w:szCs w:val="18"/>
        </w:rPr>
        <w:t>6</w:t>
      </w:r>
      <w:r w:rsidR="00EE6E65" w:rsidRPr="00EE5B13">
        <w:rPr>
          <w:rFonts w:ascii="Verdana" w:hAnsi="Verdana"/>
          <w:sz w:val="18"/>
          <w:szCs w:val="18"/>
        </w:rPr>
        <w:t xml:space="preserve">.2, </w:t>
      </w:r>
      <w:r w:rsidRPr="00EE5B13">
        <w:rPr>
          <w:rFonts w:ascii="Verdana" w:hAnsi="Verdana"/>
          <w:sz w:val="18"/>
          <w:szCs w:val="18"/>
        </w:rPr>
        <w:t>unless the inspection identifies a material default by the Su</w:t>
      </w:r>
      <w:r w:rsidR="00EE6E65" w:rsidRPr="00EE5B13">
        <w:rPr>
          <w:rFonts w:ascii="Verdana" w:hAnsi="Verdana"/>
          <w:sz w:val="18"/>
          <w:szCs w:val="18"/>
        </w:rPr>
        <w:t>b-Contractor</w:t>
      </w:r>
      <w:r w:rsidRPr="00EE5B13">
        <w:rPr>
          <w:rFonts w:ascii="Verdana" w:hAnsi="Verdana"/>
          <w:sz w:val="18"/>
          <w:szCs w:val="18"/>
        </w:rPr>
        <w:t>, in which case the Su</w:t>
      </w:r>
      <w:r w:rsidR="00EE6E65" w:rsidRPr="00EE5B13">
        <w:rPr>
          <w:rFonts w:ascii="Verdana" w:hAnsi="Verdana"/>
          <w:sz w:val="18"/>
          <w:szCs w:val="18"/>
        </w:rPr>
        <w:t>b-Contractor</w:t>
      </w:r>
      <w:r w:rsidRPr="00EE5B13">
        <w:rPr>
          <w:rFonts w:ascii="Verdana" w:hAnsi="Verdana"/>
          <w:sz w:val="18"/>
          <w:szCs w:val="18"/>
        </w:rPr>
        <w:t xml:space="preserve"> shall reimburse </w:t>
      </w:r>
      <w:r w:rsidR="00EE6E65" w:rsidRPr="00EE5B13">
        <w:rPr>
          <w:rFonts w:ascii="Verdana" w:hAnsi="Verdana"/>
          <w:sz w:val="18"/>
          <w:szCs w:val="18"/>
        </w:rPr>
        <w:t>Main Contractor</w:t>
      </w:r>
      <w:r w:rsidRPr="00EE5B13">
        <w:rPr>
          <w:rFonts w:ascii="Verdana" w:hAnsi="Verdana"/>
          <w:sz w:val="18"/>
          <w:szCs w:val="18"/>
        </w:rPr>
        <w:t xml:space="preserve"> for all its reasonable costs incurred </w:t>
      </w:r>
      <w:proofErr w:type="gramStart"/>
      <w:r w:rsidRPr="00EE5B13">
        <w:rPr>
          <w:rFonts w:ascii="Verdana" w:hAnsi="Verdana"/>
          <w:sz w:val="18"/>
          <w:szCs w:val="18"/>
        </w:rPr>
        <w:t>in the course of</w:t>
      </w:r>
      <w:proofErr w:type="gramEnd"/>
      <w:r w:rsidRPr="00EE5B13">
        <w:rPr>
          <w:rFonts w:ascii="Verdana" w:hAnsi="Verdana"/>
          <w:sz w:val="18"/>
          <w:szCs w:val="18"/>
        </w:rPr>
        <w:t xml:space="preserve"> the</w:t>
      </w:r>
      <w:r w:rsidR="006423AB" w:rsidRPr="00EE5B13">
        <w:rPr>
          <w:rFonts w:ascii="Verdana" w:hAnsi="Verdana"/>
          <w:sz w:val="18"/>
          <w:szCs w:val="18"/>
        </w:rPr>
        <w:t xml:space="preserve"> audit/</w:t>
      </w:r>
      <w:r w:rsidRPr="00EE5B13">
        <w:rPr>
          <w:rFonts w:ascii="Verdana" w:hAnsi="Verdana"/>
          <w:sz w:val="18"/>
          <w:szCs w:val="18"/>
        </w:rPr>
        <w:t xml:space="preserve"> inspection.</w:t>
      </w:r>
    </w:p>
    <w:p w14:paraId="7F924C18" w14:textId="6C048F77" w:rsidR="00A95105" w:rsidRPr="00EE5B13" w:rsidRDefault="001F0D7D" w:rsidP="002054D2">
      <w:pPr>
        <w:pStyle w:val="Level2Number"/>
        <w:numPr>
          <w:ilvl w:val="1"/>
          <w:numId w:val="13"/>
        </w:numPr>
        <w:ind w:left="709"/>
        <w:rPr>
          <w:rFonts w:ascii="Verdana" w:hAnsi="Verdana"/>
          <w:sz w:val="18"/>
          <w:szCs w:val="18"/>
        </w:rPr>
      </w:pPr>
      <w:r w:rsidRPr="00EE5B13">
        <w:rPr>
          <w:rFonts w:ascii="Verdana" w:hAnsi="Verdana"/>
          <w:sz w:val="18"/>
          <w:szCs w:val="18"/>
        </w:rPr>
        <w:t xml:space="preserve">If an inspection identifies that </w:t>
      </w:r>
      <w:r w:rsidR="006423AB" w:rsidRPr="00EE5B13">
        <w:rPr>
          <w:rFonts w:ascii="Verdana" w:hAnsi="Verdana"/>
          <w:sz w:val="18"/>
          <w:szCs w:val="18"/>
        </w:rPr>
        <w:t>Main</w:t>
      </w:r>
      <w:r w:rsidRPr="00EE5B13">
        <w:rPr>
          <w:rFonts w:ascii="Verdana" w:hAnsi="Verdana"/>
          <w:sz w:val="18"/>
          <w:szCs w:val="18"/>
        </w:rPr>
        <w:t xml:space="preserve"> </w:t>
      </w:r>
      <w:r w:rsidR="006423AB" w:rsidRPr="00EE5B13">
        <w:rPr>
          <w:rFonts w:ascii="Verdana" w:hAnsi="Verdana"/>
          <w:sz w:val="18"/>
          <w:szCs w:val="18"/>
        </w:rPr>
        <w:t xml:space="preserve">Contractor </w:t>
      </w:r>
      <w:r w:rsidRPr="00EE5B13">
        <w:rPr>
          <w:rFonts w:ascii="Verdana" w:hAnsi="Verdana"/>
          <w:sz w:val="18"/>
          <w:szCs w:val="18"/>
        </w:rPr>
        <w:t>has overpaid</w:t>
      </w:r>
      <w:r w:rsidR="00851071" w:rsidRPr="00EE5B13">
        <w:rPr>
          <w:rFonts w:ascii="Verdana" w:hAnsi="Verdana"/>
          <w:sz w:val="18"/>
          <w:szCs w:val="18"/>
        </w:rPr>
        <w:t xml:space="preserve"> any part of</w:t>
      </w:r>
      <w:r w:rsidRPr="00EE5B13">
        <w:rPr>
          <w:rFonts w:ascii="Verdana" w:hAnsi="Verdana"/>
          <w:sz w:val="18"/>
          <w:szCs w:val="18"/>
        </w:rPr>
        <w:t xml:space="preserve"> </w:t>
      </w:r>
      <w:r w:rsidR="00CF0378" w:rsidRPr="00EE5B13">
        <w:rPr>
          <w:rFonts w:ascii="Verdana" w:hAnsi="Verdana"/>
          <w:sz w:val="18"/>
          <w:szCs w:val="18"/>
        </w:rPr>
        <w:t>the Price in a Statement of Work</w:t>
      </w:r>
      <w:r w:rsidR="00FB2052">
        <w:rPr>
          <w:rFonts w:ascii="Verdana" w:hAnsi="Verdana"/>
          <w:sz w:val="18"/>
          <w:szCs w:val="18"/>
        </w:rPr>
        <w:t xml:space="preserve"> or any errors in the amount paid by Main Contractor</w:t>
      </w:r>
      <w:r w:rsidRPr="00EE5B13">
        <w:rPr>
          <w:rFonts w:ascii="Verdana" w:hAnsi="Verdana"/>
          <w:sz w:val="18"/>
          <w:szCs w:val="18"/>
        </w:rPr>
        <w:t>, the Su</w:t>
      </w:r>
      <w:r w:rsidR="006423AB" w:rsidRPr="00EE5B13">
        <w:rPr>
          <w:rFonts w:ascii="Verdana" w:hAnsi="Verdana"/>
          <w:sz w:val="18"/>
          <w:szCs w:val="18"/>
        </w:rPr>
        <w:t>b-Contractor</w:t>
      </w:r>
      <w:r w:rsidRPr="00EE5B13">
        <w:rPr>
          <w:rFonts w:ascii="Verdana" w:hAnsi="Verdana"/>
          <w:sz w:val="18"/>
          <w:szCs w:val="18"/>
        </w:rPr>
        <w:t xml:space="preserve"> shall refund to </w:t>
      </w:r>
      <w:r w:rsidR="006423AB" w:rsidRPr="00EE5B13">
        <w:rPr>
          <w:rFonts w:ascii="Verdana" w:hAnsi="Verdana"/>
          <w:sz w:val="18"/>
          <w:szCs w:val="18"/>
        </w:rPr>
        <w:t xml:space="preserve">Main Contractor </w:t>
      </w:r>
      <w:r w:rsidRPr="00EE5B13">
        <w:rPr>
          <w:rFonts w:ascii="Verdana" w:hAnsi="Verdana"/>
          <w:sz w:val="18"/>
          <w:szCs w:val="18"/>
        </w:rPr>
        <w:t xml:space="preserve">the amount overpaid </w:t>
      </w:r>
      <w:commentRangeStart w:id="414"/>
      <w:r w:rsidRPr="00EE5B13">
        <w:rPr>
          <w:rFonts w:ascii="Verdana" w:hAnsi="Verdana"/>
          <w:sz w:val="18"/>
          <w:szCs w:val="18"/>
        </w:rPr>
        <w:t>(plus interest on such amount from the date of payment until the date of the refund)</w:t>
      </w:r>
      <w:r w:rsidR="00FB2052">
        <w:rPr>
          <w:rFonts w:ascii="Verdana" w:hAnsi="Verdana"/>
          <w:sz w:val="18"/>
          <w:szCs w:val="18"/>
        </w:rPr>
        <w:t xml:space="preserve"> </w:t>
      </w:r>
      <w:commentRangeEnd w:id="414"/>
      <w:r w:rsidR="000E6355">
        <w:rPr>
          <w:rStyle w:val="CommentReference"/>
        </w:rPr>
        <w:commentReference w:id="414"/>
      </w:r>
      <w:r w:rsidR="00FB2052">
        <w:rPr>
          <w:rFonts w:ascii="Verdana" w:hAnsi="Verdana"/>
          <w:sz w:val="18"/>
          <w:szCs w:val="18"/>
        </w:rPr>
        <w:t>and rectify any errors</w:t>
      </w:r>
      <w:r w:rsidRPr="00EE5B13">
        <w:rPr>
          <w:rFonts w:ascii="Verdana" w:hAnsi="Verdana"/>
          <w:sz w:val="18"/>
          <w:szCs w:val="18"/>
        </w:rPr>
        <w:t xml:space="preserve"> within </w:t>
      </w:r>
      <w:r w:rsidR="004E07B3" w:rsidRPr="00EE5B13">
        <w:rPr>
          <w:rFonts w:ascii="Verdana" w:hAnsi="Verdana"/>
          <w:sz w:val="18"/>
          <w:szCs w:val="18"/>
        </w:rPr>
        <w:t>14</w:t>
      </w:r>
      <w:r w:rsidRPr="00EE5B13">
        <w:rPr>
          <w:rFonts w:ascii="Verdana" w:hAnsi="Verdana"/>
          <w:sz w:val="18"/>
          <w:szCs w:val="18"/>
        </w:rPr>
        <w:t xml:space="preserve"> days of notice to do so.</w:t>
      </w:r>
    </w:p>
    <w:p w14:paraId="29CF8524" w14:textId="79571CDC" w:rsidR="00E74B8D" w:rsidRPr="00A95105" w:rsidRDefault="00E74B8D" w:rsidP="002054D2">
      <w:pPr>
        <w:pStyle w:val="Level2Number"/>
        <w:numPr>
          <w:ilvl w:val="1"/>
          <w:numId w:val="13"/>
        </w:numPr>
        <w:ind w:left="709"/>
        <w:rPr>
          <w:rFonts w:ascii="Verdana" w:hAnsi="Verdana"/>
          <w:sz w:val="18"/>
          <w:szCs w:val="18"/>
        </w:rPr>
      </w:pPr>
      <w:r w:rsidRPr="00A95105">
        <w:rPr>
          <w:rFonts w:ascii="Verdana" w:hAnsi="Verdana"/>
          <w:sz w:val="18"/>
          <w:szCs w:val="18"/>
        </w:rPr>
        <w:t>Main Contractor agrees it shall not have access to any other data belonging to Sub-Contractor's other customers. Furthermore, Main Contractor may, at its discretion, accept an independent audit report in lieu of performing an audit in the manner set out above.</w:t>
      </w:r>
    </w:p>
    <w:p w14:paraId="3A153E37" w14:textId="40532B37" w:rsidR="00D806AF" w:rsidRPr="00EE5B13" w:rsidRDefault="00D806AF" w:rsidP="0035397B">
      <w:pPr>
        <w:pStyle w:val="Heading1"/>
      </w:pPr>
      <w:bookmarkStart w:id="415" w:name="_1ea6fb40-1bc1-4bc6-b3df-4de0250d6e9d"/>
      <w:bookmarkStart w:id="416" w:name="_DV_M207"/>
      <w:bookmarkStart w:id="417" w:name="_DV_M208"/>
      <w:bookmarkStart w:id="418" w:name="_DV_M209"/>
      <w:bookmarkStart w:id="419" w:name="_DV_M210"/>
      <w:bookmarkStart w:id="420" w:name="_806b38fc-329e-4edf-bc30-327085f4771c"/>
      <w:bookmarkStart w:id="421" w:name="_DV_M213"/>
      <w:bookmarkStart w:id="422" w:name="_e77c5d18-bd5e-419f-80ee-f8a59934988d"/>
      <w:bookmarkStart w:id="423" w:name="_DV_M214"/>
      <w:bookmarkStart w:id="424" w:name="_24e09889-b5d1-4df2-9c08-a7cbf1d936ad"/>
      <w:bookmarkStart w:id="425" w:name="_1518779869-983133151"/>
      <w:bookmarkStart w:id="426" w:name="_DV_M215"/>
      <w:bookmarkStart w:id="427" w:name="_Toc256000016"/>
      <w:bookmarkEnd w:id="415"/>
      <w:bookmarkEnd w:id="416"/>
      <w:bookmarkEnd w:id="417"/>
      <w:bookmarkEnd w:id="418"/>
      <w:bookmarkEnd w:id="419"/>
      <w:bookmarkEnd w:id="420"/>
      <w:bookmarkEnd w:id="421"/>
      <w:bookmarkEnd w:id="422"/>
      <w:bookmarkEnd w:id="423"/>
      <w:bookmarkEnd w:id="424"/>
      <w:bookmarkEnd w:id="425"/>
      <w:bookmarkEnd w:id="426"/>
      <w:r w:rsidRPr="00EE5B13">
        <w:t>Dispute resolution</w:t>
      </w:r>
      <w:bookmarkStart w:id="428" w:name="_65bd39f6-e85d-4f0c-8e21-a802691f9552"/>
      <w:bookmarkEnd w:id="427"/>
      <w:bookmarkEnd w:id="428"/>
    </w:p>
    <w:p w14:paraId="5C0092F4" w14:textId="77777777" w:rsidR="008A48A9" w:rsidRPr="00EE5B13" w:rsidRDefault="008A48A9" w:rsidP="002054D2">
      <w:pPr>
        <w:pStyle w:val="Level2Number"/>
        <w:numPr>
          <w:ilvl w:val="1"/>
          <w:numId w:val="13"/>
        </w:numPr>
        <w:ind w:left="709"/>
        <w:rPr>
          <w:rFonts w:ascii="Verdana" w:hAnsi="Verdana" w:cs="Calibri"/>
          <w:color w:val="000000"/>
          <w:sz w:val="18"/>
          <w:szCs w:val="18"/>
        </w:rPr>
      </w:pPr>
      <w:bookmarkStart w:id="429" w:name="_DV_M216"/>
      <w:bookmarkEnd w:id="429"/>
      <w:r w:rsidRPr="00EE5B13">
        <w:rPr>
          <w:rFonts w:ascii="Verdana" w:hAnsi="Verdana" w:cs="Calibri"/>
          <w:color w:val="000000"/>
          <w:sz w:val="18"/>
          <w:szCs w:val="18"/>
        </w:rPr>
        <w:t xml:space="preserve">Any question or </w:t>
      </w:r>
      <w:r w:rsidRPr="00C20358">
        <w:rPr>
          <w:rFonts w:ascii="Verdana" w:hAnsi="Verdana"/>
          <w:sz w:val="18"/>
          <w:szCs w:val="18"/>
        </w:rPr>
        <w:t>difference</w:t>
      </w:r>
      <w:r w:rsidRPr="00EE5B13">
        <w:rPr>
          <w:rFonts w:ascii="Verdana" w:hAnsi="Verdana" w:cs="Calibri"/>
          <w:color w:val="000000"/>
          <w:sz w:val="18"/>
          <w:szCs w:val="18"/>
        </w:rPr>
        <w:t xml:space="preserve"> which may arise concerning the construction meaning or effect of this Agreement</w:t>
      </w:r>
      <w:r w:rsidR="00434D99" w:rsidRPr="00EE5B13">
        <w:rPr>
          <w:rFonts w:ascii="Verdana" w:hAnsi="Verdana" w:cs="Calibri"/>
          <w:color w:val="000000"/>
          <w:sz w:val="18"/>
          <w:szCs w:val="18"/>
        </w:rPr>
        <w:t xml:space="preserve"> and/or any Statement of Work</w:t>
      </w:r>
      <w:r w:rsidRPr="00EE5B13">
        <w:rPr>
          <w:rFonts w:ascii="Verdana" w:hAnsi="Verdana" w:cs="Calibri"/>
          <w:color w:val="000000"/>
          <w:sz w:val="18"/>
          <w:szCs w:val="18"/>
        </w:rPr>
        <w:t xml:space="preserve"> or any matter arising out of or in connection with this Agreement </w:t>
      </w:r>
      <w:r w:rsidR="00434D99" w:rsidRPr="00EE5B13">
        <w:rPr>
          <w:rFonts w:ascii="Verdana" w:hAnsi="Verdana" w:cs="Calibri"/>
          <w:color w:val="000000"/>
          <w:sz w:val="18"/>
          <w:szCs w:val="18"/>
        </w:rPr>
        <w:t xml:space="preserve">and/or any Statement of Work </w:t>
      </w:r>
      <w:r w:rsidRPr="00EE5B13">
        <w:rPr>
          <w:rFonts w:ascii="Verdana" w:hAnsi="Verdana" w:cs="Calibri"/>
          <w:color w:val="000000"/>
          <w:sz w:val="18"/>
          <w:szCs w:val="18"/>
        </w:rPr>
        <w:t>shall in the first instance be referred to the Project Manager and the Representative for discussion and resolution at or by the next regular management meeting.  If the matter is not resolved at this meeting the matter will be referred to the next level of the Sub-</w:t>
      </w:r>
      <w:r w:rsidR="00434D99" w:rsidRPr="00EE5B13">
        <w:rPr>
          <w:rFonts w:ascii="Verdana" w:hAnsi="Verdana" w:cs="Calibri"/>
          <w:color w:val="000000"/>
          <w:sz w:val="18"/>
          <w:szCs w:val="18"/>
        </w:rPr>
        <w:t>C</w:t>
      </w:r>
      <w:r w:rsidRPr="00EE5B13">
        <w:rPr>
          <w:rFonts w:ascii="Verdana" w:hAnsi="Verdana" w:cs="Calibri"/>
          <w:color w:val="000000"/>
          <w:sz w:val="18"/>
          <w:szCs w:val="18"/>
        </w:rPr>
        <w:t xml:space="preserve">ontractor and the </w:t>
      </w:r>
      <w:r w:rsidR="00434D99" w:rsidRPr="00EE5B13">
        <w:rPr>
          <w:rFonts w:ascii="Verdana" w:hAnsi="Verdana" w:cs="Calibri"/>
          <w:color w:val="000000"/>
          <w:sz w:val="18"/>
          <w:szCs w:val="18"/>
        </w:rPr>
        <w:t xml:space="preserve">Main </w:t>
      </w:r>
      <w:r w:rsidRPr="00EE5B13">
        <w:rPr>
          <w:rFonts w:ascii="Verdana" w:hAnsi="Verdana" w:cs="Calibri"/>
          <w:color w:val="000000"/>
          <w:sz w:val="18"/>
          <w:szCs w:val="18"/>
        </w:rPr>
        <w:t xml:space="preserve">Contractor's management who must meet within two (2) weeks to attempt to resolve the matter.  If the matter is not resolved at that meeting the escalation continues with the same maximum time intervals up to two (2) more levels of management.  If the unresolved matter is having a serious effect on the </w:t>
      </w:r>
      <w:r w:rsidR="00434D99" w:rsidRPr="00EE5B13">
        <w:rPr>
          <w:rFonts w:ascii="Verdana" w:hAnsi="Verdana" w:cs="Calibri"/>
          <w:color w:val="000000"/>
          <w:sz w:val="18"/>
          <w:szCs w:val="18"/>
        </w:rPr>
        <w:t>Sub-Contract Work</w:t>
      </w:r>
      <w:r w:rsidRPr="00EE5B13">
        <w:rPr>
          <w:rFonts w:ascii="Verdana" w:hAnsi="Verdana" w:cs="Calibri"/>
          <w:color w:val="000000"/>
          <w:sz w:val="18"/>
          <w:szCs w:val="18"/>
        </w:rPr>
        <w:t xml:space="preserve"> the </w:t>
      </w:r>
      <w:r w:rsidR="00434D99" w:rsidRPr="00EE5B13">
        <w:rPr>
          <w:rFonts w:ascii="Verdana" w:hAnsi="Verdana" w:cs="Calibri"/>
          <w:color w:val="000000"/>
          <w:sz w:val="18"/>
          <w:szCs w:val="18"/>
        </w:rPr>
        <w:t>p</w:t>
      </w:r>
      <w:r w:rsidRPr="00EE5B13">
        <w:rPr>
          <w:rFonts w:ascii="Verdana" w:hAnsi="Verdana" w:cs="Calibri"/>
          <w:color w:val="000000"/>
          <w:sz w:val="18"/>
          <w:szCs w:val="18"/>
        </w:rPr>
        <w:t xml:space="preserve">arties will use reasonable endeavours to reduce the elapsed time in completing the process.  </w:t>
      </w:r>
      <w:r w:rsidR="00434D99" w:rsidRPr="00EE5B13">
        <w:rPr>
          <w:rFonts w:ascii="Verdana" w:hAnsi="Verdana" w:cs="Calibri"/>
          <w:color w:val="000000"/>
          <w:sz w:val="18"/>
          <w:szCs w:val="18"/>
        </w:rPr>
        <w:t>The Sub-Contractor</w:t>
      </w:r>
      <w:r w:rsidRPr="00EE5B13">
        <w:rPr>
          <w:rFonts w:ascii="Verdana" w:hAnsi="Verdana" w:cs="Calibri"/>
          <w:color w:val="000000"/>
          <w:sz w:val="18"/>
          <w:szCs w:val="18"/>
        </w:rPr>
        <w:t xml:space="preserve"> may</w:t>
      </w:r>
      <w:r w:rsidR="00434D99" w:rsidRPr="00EE5B13">
        <w:rPr>
          <w:rFonts w:ascii="Verdana" w:hAnsi="Verdana" w:cs="Calibri"/>
          <w:color w:val="000000"/>
          <w:sz w:val="18"/>
          <w:szCs w:val="18"/>
        </w:rPr>
        <w:t xml:space="preserve"> not</w:t>
      </w:r>
      <w:r w:rsidRPr="00EE5B13">
        <w:rPr>
          <w:rFonts w:ascii="Verdana" w:hAnsi="Verdana" w:cs="Calibri"/>
          <w:color w:val="000000"/>
          <w:sz w:val="18"/>
          <w:szCs w:val="18"/>
        </w:rPr>
        <w:t xml:space="preserve"> initiate any legal action or purport to terminate this Agreement</w:t>
      </w:r>
      <w:r w:rsidR="00434D99" w:rsidRPr="00EE5B13">
        <w:rPr>
          <w:rFonts w:ascii="Verdana" w:hAnsi="Verdana" w:cs="Calibri"/>
          <w:color w:val="000000"/>
          <w:sz w:val="18"/>
          <w:szCs w:val="18"/>
        </w:rPr>
        <w:t xml:space="preserve"> and/or a Statement of Work an</w:t>
      </w:r>
      <w:r w:rsidRPr="00EE5B13">
        <w:rPr>
          <w:rFonts w:ascii="Verdana" w:hAnsi="Verdana" w:cs="Calibri"/>
          <w:color w:val="000000"/>
          <w:sz w:val="18"/>
          <w:szCs w:val="18"/>
        </w:rPr>
        <w:t xml:space="preserve"> until the process has been completed unless such </w:t>
      </w:r>
      <w:r w:rsidR="00434D99" w:rsidRPr="00EE5B13">
        <w:rPr>
          <w:rFonts w:ascii="Verdana" w:hAnsi="Verdana" w:cs="Calibri"/>
          <w:color w:val="000000"/>
          <w:sz w:val="18"/>
          <w:szCs w:val="18"/>
        </w:rPr>
        <w:t>p</w:t>
      </w:r>
      <w:r w:rsidRPr="00EE5B13">
        <w:rPr>
          <w:rFonts w:ascii="Verdana" w:hAnsi="Verdana" w:cs="Calibri"/>
          <w:color w:val="000000"/>
          <w:sz w:val="18"/>
          <w:szCs w:val="18"/>
        </w:rPr>
        <w:t>arty has reasonable cause to do so to avoid damage to its business or to protect or preserve any right of action it may have.</w:t>
      </w:r>
    </w:p>
    <w:p w14:paraId="1D1285B7" w14:textId="77777777" w:rsidR="008A48A9" w:rsidRPr="00EE5B13" w:rsidRDefault="008A48A9" w:rsidP="002054D2">
      <w:pPr>
        <w:pStyle w:val="Level2Number"/>
        <w:numPr>
          <w:ilvl w:val="1"/>
          <w:numId w:val="13"/>
        </w:numPr>
        <w:ind w:left="709"/>
        <w:rPr>
          <w:rFonts w:ascii="Verdana" w:hAnsi="Verdana" w:cs="Calibri"/>
          <w:color w:val="000000"/>
          <w:sz w:val="18"/>
          <w:szCs w:val="18"/>
        </w:rPr>
      </w:pPr>
      <w:bookmarkStart w:id="430" w:name="_DV_M217"/>
      <w:bookmarkEnd w:id="430"/>
      <w:r w:rsidRPr="00EE5B13">
        <w:rPr>
          <w:rFonts w:ascii="Verdana" w:hAnsi="Verdana" w:cs="Calibri"/>
          <w:color w:val="000000"/>
          <w:sz w:val="18"/>
          <w:szCs w:val="18"/>
        </w:rPr>
        <w:t>The levels of escalation</w:t>
      </w:r>
      <w:r w:rsidR="00184533" w:rsidRPr="00EE5B13">
        <w:rPr>
          <w:rFonts w:ascii="Verdana" w:hAnsi="Verdana" w:cs="Calibri"/>
          <w:color w:val="000000"/>
          <w:sz w:val="18"/>
          <w:szCs w:val="18"/>
        </w:rPr>
        <w:t xml:space="preserve"> shall be detailed in a Statement of Works</w:t>
      </w:r>
      <w:r w:rsidRPr="00EE5B13">
        <w:rPr>
          <w:rFonts w:ascii="Verdana" w:hAnsi="Verdana" w:cs="Calibri"/>
          <w:color w:val="000000"/>
          <w:sz w:val="18"/>
          <w:szCs w:val="18"/>
        </w:rPr>
        <w:t>:</w:t>
      </w:r>
    </w:p>
    <w:tbl>
      <w:tblPr>
        <w:tblStyle w:val="TableGrid"/>
        <w:tblW w:w="0" w:type="auto"/>
        <w:tblInd w:w="846"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1701"/>
        <w:gridCol w:w="2551"/>
        <w:gridCol w:w="3119"/>
      </w:tblGrid>
      <w:tr w:rsidR="00C20358" w:rsidRPr="00C20358" w14:paraId="4132FFC1" w14:textId="77777777" w:rsidTr="00E24C9F">
        <w:tc>
          <w:tcPr>
            <w:tcW w:w="1701" w:type="dxa"/>
          </w:tcPr>
          <w:p w14:paraId="5A88FAD9" w14:textId="77777777" w:rsidR="00C20358" w:rsidRPr="00C20358" w:rsidRDefault="00C20358" w:rsidP="00A03849">
            <w:pPr>
              <w:pStyle w:val="Level2Number"/>
              <w:numPr>
                <w:ilvl w:val="0"/>
                <w:numId w:val="0"/>
              </w:numPr>
              <w:rPr>
                <w:rFonts w:ascii="Verdana" w:hAnsi="Verdana" w:cs="Calibri"/>
                <w:color w:val="000000"/>
                <w:sz w:val="18"/>
                <w:szCs w:val="18"/>
              </w:rPr>
            </w:pPr>
            <w:bookmarkStart w:id="431" w:name="_DV_M218"/>
            <w:bookmarkEnd w:id="431"/>
          </w:p>
        </w:tc>
        <w:tc>
          <w:tcPr>
            <w:tcW w:w="2551" w:type="dxa"/>
          </w:tcPr>
          <w:p w14:paraId="540C3CBC" w14:textId="77777777" w:rsidR="00C20358" w:rsidRPr="00C20358" w:rsidRDefault="00C20358" w:rsidP="00A03849">
            <w:pPr>
              <w:pStyle w:val="Level2Number"/>
              <w:numPr>
                <w:ilvl w:val="0"/>
                <w:numId w:val="0"/>
              </w:numPr>
              <w:rPr>
                <w:rFonts w:ascii="Verdana" w:hAnsi="Verdana" w:cs="Calibri"/>
                <w:color w:val="000000"/>
                <w:sz w:val="18"/>
                <w:szCs w:val="18"/>
              </w:rPr>
            </w:pPr>
            <w:r w:rsidRPr="00C20358">
              <w:rPr>
                <w:rFonts w:ascii="Verdana" w:hAnsi="Verdana" w:cs="Calibri"/>
                <w:color w:val="000000"/>
                <w:sz w:val="18"/>
                <w:szCs w:val="18"/>
              </w:rPr>
              <w:t>The Prime Contractor</w:t>
            </w:r>
          </w:p>
        </w:tc>
        <w:tc>
          <w:tcPr>
            <w:tcW w:w="3119" w:type="dxa"/>
          </w:tcPr>
          <w:p w14:paraId="7482D355" w14:textId="77777777" w:rsidR="00C20358" w:rsidRPr="00C20358" w:rsidRDefault="00C20358" w:rsidP="00A03849">
            <w:pPr>
              <w:pStyle w:val="Level2Number"/>
              <w:numPr>
                <w:ilvl w:val="0"/>
                <w:numId w:val="0"/>
              </w:numPr>
              <w:rPr>
                <w:rFonts w:ascii="Verdana" w:hAnsi="Verdana" w:cs="Calibri"/>
                <w:color w:val="000000"/>
                <w:sz w:val="18"/>
                <w:szCs w:val="18"/>
              </w:rPr>
            </w:pPr>
            <w:r w:rsidRPr="00C20358">
              <w:rPr>
                <w:rFonts w:ascii="Verdana" w:hAnsi="Verdana" w:cs="Calibri"/>
                <w:color w:val="000000"/>
                <w:sz w:val="18"/>
                <w:szCs w:val="18"/>
              </w:rPr>
              <w:t>The Sub-Contractor</w:t>
            </w:r>
          </w:p>
        </w:tc>
      </w:tr>
      <w:tr w:rsidR="00C20358" w:rsidRPr="00C20358" w14:paraId="35CB8BDC" w14:textId="77777777" w:rsidTr="00E24C9F">
        <w:tc>
          <w:tcPr>
            <w:tcW w:w="1701" w:type="dxa"/>
          </w:tcPr>
          <w:p w14:paraId="5C8A7145" w14:textId="77777777" w:rsidR="00C20358" w:rsidRPr="00C20358" w:rsidRDefault="00C20358" w:rsidP="00A03849">
            <w:pPr>
              <w:pStyle w:val="Level2Number"/>
              <w:numPr>
                <w:ilvl w:val="0"/>
                <w:numId w:val="0"/>
              </w:numPr>
              <w:rPr>
                <w:rFonts w:ascii="Verdana" w:hAnsi="Verdana" w:cs="Calibri"/>
                <w:color w:val="000000"/>
                <w:sz w:val="18"/>
                <w:szCs w:val="18"/>
              </w:rPr>
            </w:pPr>
            <w:bookmarkStart w:id="432" w:name="_DV_M219"/>
            <w:bookmarkEnd w:id="432"/>
            <w:r w:rsidRPr="00C20358">
              <w:rPr>
                <w:rFonts w:ascii="Verdana" w:hAnsi="Verdana" w:cs="Calibri"/>
                <w:color w:val="000000"/>
                <w:sz w:val="18"/>
                <w:szCs w:val="18"/>
              </w:rPr>
              <w:t>First level</w:t>
            </w:r>
          </w:p>
        </w:tc>
        <w:tc>
          <w:tcPr>
            <w:tcW w:w="2551" w:type="dxa"/>
          </w:tcPr>
          <w:p w14:paraId="46283BF5" w14:textId="77777777" w:rsidR="00C20358" w:rsidRPr="00C20358" w:rsidRDefault="00C20358" w:rsidP="00A03849">
            <w:pPr>
              <w:pStyle w:val="Level2Number"/>
              <w:numPr>
                <w:ilvl w:val="0"/>
                <w:numId w:val="0"/>
              </w:numPr>
              <w:rPr>
                <w:rFonts w:ascii="Verdana" w:hAnsi="Verdana" w:cs="Calibri"/>
                <w:color w:val="000000"/>
                <w:sz w:val="18"/>
                <w:szCs w:val="18"/>
              </w:rPr>
            </w:pPr>
            <w:r w:rsidRPr="00C20358">
              <w:rPr>
                <w:rFonts w:ascii="Verdana" w:hAnsi="Verdana" w:cs="Calibri"/>
                <w:color w:val="000000"/>
                <w:sz w:val="18"/>
                <w:szCs w:val="18"/>
              </w:rPr>
              <w:t>Project Manager</w:t>
            </w:r>
          </w:p>
        </w:tc>
        <w:tc>
          <w:tcPr>
            <w:tcW w:w="3119" w:type="dxa"/>
          </w:tcPr>
          <w:p w14:paraId="10910252" w14:textId="77777777" w:rsidR="00C20358" w:rsidRPr="00C20358" w:rsidRDefault="00C20358" w:rsidP="00A03849">
            <w:pPr>
              <w:pStyle w:val="Level2Number"/>
              <w:numPr>
                <w:ilvl w:val="0"/>
                <w:numId w:val="0"/>
              </w:numPr>
              <w:rPr>
                <w:rFonts w:ascii="Verdana" w:hAnsi="Verdana" w:cs="Calibri"/>
                <w:color w:val="000000"/>
                <w:sz w:val="18"/>
                <w:szCs w:val="18"/>
              </w:rPr>
            </w:pPr>
            <w:r w:rsidRPr="00C20358">
              <w:rPr>
                <w:rFonts w:ascii="Verdana" w:hAnsi="Verdana" w:cs="Calibri"/>
                <w:color w:val="000000"/>
                <w:sz w:val="18"/>
                <w:szCs w:val="18"/>
              </w:rPr>
              <w:t>The Representative</w:t>
            </w:r>
          </w:p>
        </w:tc>
      </w:tr>
      <w:tr w:rsidR="00C20358" w:rsidRPr="00C20358" w14:paraId="25D0FC76" w14:textId="77777777" w:rsidTr="00E24C9F">
        <w:tc>
          <w:tcPr>
            <w:tcW w:w="1701" w:type="dxa"/>
          </w:tcPr>
          <w:p w14:paraId="5CC15182" w14:textId="77777777" w:rsidR="00C20358" w:rsidRPr="00C20358" w:rsidRDefault="00C20358" w:rsidP="00A03849">
            <w:pPr>
              <w:pStyle w:val="Level2Number"/>
              <w:numPr>
                <w:ilvl w:val="0"/>
                <w:numId w:val="0"/>
              </w:numPr>
              <w:rPr>
                <w:rFonts w:ascii="Verdana" w:hAnsi="Verdana" w:cs="Calibri"/>
                <w:color w:val="000000"/>
                <w:sz w:val="18"/>
                <w:szCs w:val="18"/>
              </w:rPr>
            </w:pPr>
            <w:bookmarkStart w:id="433" w:name="_DV_M220"/>
            <w:bookmarkEnd w:id="433"/>
            <w:r w:rsidRPr="00C20358">
              <w:rPr>
                <w:rFonts w:ascii="Verdana" w:hAnsi="Verdana" w:cs="Calibri"/>
                <w:color w:val="000000"/>
                <w:sz w:val="18"/>
                <w:szCs w:val="18"/>
              </w:rPr>
              <w:t>Second level</w:t>
            </w:r>
          </w:p>
        </w:tc>
        <w:tc>
          <w:tcPr>
            <w:tcW w:w="2551" w:type="dxa"/>
          </w:tcPr>
          <w:p w14:paraId="7F60D937" w14:textId="77777777" w:rsidR="00C20358" w:rsidRPr="00C20358" w:rsidRDefault="00C20358" w:rsidP="00A03849">
            <w:pPr>
              <w:pStyle w:val="Level2Number"/>
              <w:numPr>
                <w:ilvl w:val="0"/>
                <w:numId w:val="0"/>
              </w:numPr>
              <w:rPr>
                <w:rFonts w:ascii="Verdana" w:hAnsi="Verdana" w:cs="Calibri"/>
                <w:color w:val="000000"/>
                <w:sz w:val="18"/>
                <w:szCs w:val="18"/>
              </w:rPr>
            </w:pPr>
            <w:r w:rsidRPr="00C20358">
              <w:rPr>
                <w:rFonts w:ascii="Verdana" w:hAnsi="Verdana" w:cs="Calibri"/>
                <w:color w:val="000000"/>
                <w:sz w:val="18"/>
                <w:szCs w:val="18"/>
              </w:rPr>
              <w:t>Senior Manager</w:t>
            </w:r>
          </w:p>
        </w:tc>
        <w:tc>
          <w:tcPr>
            <w:tcW w:w="3119" w:type="dxa"/>
          </w:tcPr>
          <w:p w14:paraId="417A0FE3" w14:textId="44B3CA10" w:rsidR="00C20358" w:rsidRPr="00C20358" w:rsidRDefault="00C20358" w:rsidP="00A03849">
            <w:pPr>
              <w:pStyle w:val="Level2Number"/>
              <w:numPr>
                <w:ilvl w:val="0"/>
                <w:numId w:val="0"/>
              </w:numPr>
              <w:rPr>
                <w:rFonts w:ascii="Verdana" w:hAnsi="Verdana" w:cs="Calibri"/>
                <w:color w:val="000000"/>
                <w:sz w:val="18"/>
                <w:szCs w:val="18"/>
              </w:rPr>
            </w:pPr>
            <w:r w:rsidRPr="00C20358">
              <w:rPr>
                <w:rFonts w:ascii="Verdana" w:hAnsi="Verdana" w:cs="Calibri"/>
                <w:color w:val="000000"/>
                <w:sz w:val="18"/>
                <w:szCs w:val="18"/>
              </w:rPr>
              <w:t>[insert]</w:t>
            </w:r>
          </w:p>
        </w:tc>
      </w:tr>
      <w:tr w:rsidR="00C20358" w:rsidRPr="00C20358" w14:paraId="0C4C36CB" w14:textId="77777777" w:rsidTr="00E24C9F">
        <w:tc>
          <w:tcPr>
            <w:tcW w:w="1701" w:type="dxa"/>
          </w:tcPr>
          <w:p w14:paraId="5D71F47D" w14:textId="77777777" w:rsidR="00C20358" w:rsidRPr="00C20358" w:rsidRDefault="00C20358" w:rsidP="00A03849">
            <w:pPr>
              <w:pStyle w:val="Level2Number"/>
              <w:numPr>
                <w:ilvl w:val="0"/>
                <w:numId w:val="0"/>
              </w:numPr>
              <w:rPr>
                <w:rFonts w:ascii="Verdana" w:hAnsi="Verdana" w:cs="Calibri"/>
                <w:color w:val="000000"/>
                <w:sz w:val="18"/>
                <w:szCs w:val="18"/>
              </w:rPr>
            </w:pPr>
            <w:bookmarkStart w:id="434" w:name="_DV_M221"/>
            <w:bookmarkEnd w:id="434"/>
            <w:r w:rsidRPr="00C20358">
              <w:rPr>
                <w:rFonts w:ascii="Verdana" w:hAnsi="Verdana" w:cs="Calibri"/>
                <w:color w:val="000000"/>
                <w:sz w:val="18"/>
                <w:szCs w:val="18"/>
              </w:rPr>
              <w:t>Third level</w:t>
            </w:r>
          </w:p>
        </w:tc>
        <w:tc>
          <w:tcPr>
            <w:tcW w:w="2551" w:type="dxa"/>
          </w:tcPr>
          <w:p w14:paraId="77BD4409" w14:textId="77777777" w:rsidR="00C20358" w:rsidRPr="00C20358" w:rsidRDefault="00C20358" w:rsidP="00A03849">
            <w:pPr>
              <w:pStyle w:val="Level2Number"/>
              <w:numPr>
                <w:ilvl w:val="0"/>
                <w:numId w:val="0"/>
              </w:numPr>
              <w:rPr>
                <w:rFonts w:ascii="Verdana" w:hAnsi="Verdana" w:cs="Calibri"/>
                <w:color w:val="000000"/>
                <w:sz w:val="18"/>
                <w:szCs w:val="18"/>
              </w:rPr>
            </w:pPr>
            <w:r w:rsidRPr="00C20358">
              <w:rPr>
                <w:rFonts w:ascii="Verdana" w:hAnsi="Verdana" w:cs="Calibri"/>
                <w:color w:val="000000"/>
                <w:sz w:val="18"/>
                <w:szCs w:val="18"/>
              </w:rPr>
              <w:t>Associate Director</w:t>
            </w:r>
          </w:p>
        </w:tc>
        <w:tc>
          <w:tcPr>
            <w:tcW w:w="3119" w:type="dxa"/>
          </w:tcPr>
          <w:p w14:paraId="32E80B4D" w14:textId="77777777" w:rsidR="00C20358" w:rsidRPr="00C20358" w:rsidRDefault="00C20358" w:rsidP="00A03849">
            <w:pPr>
              <w:pStyle w:val="Level2Number"/>
              <w:numPr>
                <w:ilvl w:val="0"/>
                <w:numId w:val="0"/>
              </w:numPr>
              <w:rPr>
                <w:rFonts w:ascii="Verdana" w:hAnsi="Verdana" w:cs="Calibri"/>
                <w:color w:val="000000"/>
                <w:sz w:val="18"/>
                <w:szCs w:val="18"/>
              </w:rPr>
            </w:pPr>
            <w:r w:rsidRPr="00C20358">
              <w:rPr>
                <w:rFonts w:ascii="Verdana" w:hAnsi="Verdana" w:cs="Calibri"/>
                <w:color w:val="000000"/>
                <w:sz w:val="18"/>
                <w:szCs w:val="18"/>
              </w:rPr>
              <w:t>[insert]</w:t>
            </w:r>
          </w:p>
        </w:tc>
      </w:tr>
      <w:tr w:rsidR="00C20358" w:rsidRPr="00C20358" w14:paraId="360488DF" w14:textId="77777777" w:rsidTr="00E24C9F">
        <w:tc>
          <w:tcPr>
            <w:tcW w:w="1701" w:type="dxa"/>
          </w:tcPr>
          <w:p w14:paraId="62DEC4DD" w14:textId="77777777" w:rsidR="00C20358" w:rsidRPr="00C20358" w:rsidRDefault="00C20358" w:rsidP="00A03849">
            <w:pPr>
              <w:pStyle w:val="Level2Number"/>
              <w:numPr>
                <w:ilvl w:val="0"/>
                <w:numId w:val="0"/>
              </w:numPr>
              <w:rPr>
                <w:rFonts w:ascii="Verdana" w:hAnsi="Verdana" w:cs="Calibri"/>
                <w:color w:val="000000"/>
                <w:sz w:val="18"/>
                <w:szCs w:val="18"/>
              </w:rPr>
            </w:pPr>
            <w:bookmarkStart w:id="435" w:name="_DV_M222"/>
            <w:bookmarkEnd w:id="435"/>
            <w:r w:rsidRPr="00C20358">
              <w:rPr>
                <w:rFonts w:ascii="Verdana" w:hAnsi="Verdana" w:cs="Calibri"/>
                <w:color w:val="000000"/>
                <w:sz w:val="18"/>
                <w:szCs w:val="18"/>
              </w:rPr>
              <w:t>Fourth level</w:t>
            </w:r>
          </w:p>
        </w:tc>
        <w:tc>
          <w:tcPr>
            <w:tcW w:w="2551" w:type="dxa"/>
          </w:tcPr>
          <w:p w14:paraId="17333831" w14:textId="77777777" w:rsidR="00C20358" w:rsidRPr="00C20358" w:rsidRDefault="00C20358" w:rsidP="00A03849">
            <w:pPr>
              <w:pStyle w:val="Level2Number"/>
              <w:numPr>
                <w:ilvl w:val="0"/>
                <w:numId w:val="0"/>
              </w:numPr>
              <w:rPr>
                <w:rFonts w:ascii="Verdana" w:hAnsi="Verdana" w:cs="Calibri"/>
                <w:color w:val="000000"/>
                <w:sz w:val="18"/>
                <w:szCs w:val="18"/>
              </w:rPr>
            </w:pPr>
            <w:r w:rsidRPr="00C20358">
              <w:rPr>
                <w:rFonts w:ascii="Verdana" w:hAnsi="Verdana" w:cs="Calibri"/>
                <w:color w:val="000000"/>
                <w:sz w:val="18"/>
                <w:szCs w:val="18"/>
              </w:rPr>
              <w:t>Executive Director</w:t>
            </w:r>
          </w:p>
        </w:tc>
        <w:tc>
          <w:tcPr>
            <w:tcW w:w="3119" w:type="dxa"/>
          </w:tcPr>
          <w:p w14:paraId="22FF647A" w14:textId="77777777" w:rsidR="00C20358" w:rsidRPr="00C20358" w:rsidRDefault="00C20358" w:rsidP="00A03849">
            <w:pPr>
              <w:pStyle w:val="Level2Number"/>
              <w:numPr>
                <w:ilvl w:val="0"/>
                <w:numId w:val="0"/>
              </w:numPr>
              <w:rPr>
                <w:rFonts w:ascii="Verdana" w:hAnsi="Verdana" w:cs="Calibri"/>
                <w:color w:val="000000"/>
                <w:sz w:val="18"/>
                <w:szCs w:val="18"/>
              </w:rPr>
            </w:pPr>
            <w:r w:rsidRPr="00C20358">
              <w:rPr>
                <w:rFonts w:ascii="Verdana" w:hAnsi="Verdana" w:cs="Calibri"/>
                <w:color w:val="000000"/>
                <w:sz w:val="18"/>
                <w:szCs w:val="18"/>
              </w:rPr>
              <w:t>[insert]</w:t>
            </w:r>
          </w:p>
        </w:tc>
      </w:tr>
    </w:tbl>
    <w:p w14:paraId="1DCFFBC9" w14:textId="77777777" w:rsidR="008A48A9" w:rsidRPr="00EE5B13" w:rsidRDefault="008A48A9" w:rsidP="002054D2">
      <w:pPr>
        <w:pStyle w:val="Level2Number"/>
        <w:numPr>
          <w:ilvl w:val="1"/>
          <w:numId w:val="13"/>
        </w:numPr>
        <w:spacing w:before="240"/>
        <w:ind w:left="709"/>
        <w:rPr>
          <w:rFonts w:ascii="Verdana" w:hAnsi="Verdana" w:cs="Calibri"/>
          <w:color w:val="000000"/>
          <w:sz w:val="18"/>
          <w:szCs w:val="18"/>
        </w:rPr>
      </w:pPr>
      <w:bookmarkStart w:id="436" w:name="_DV_M223"/>
      <w:bookmarkEnd w:id="436"/>
      <w:r w:rsidRPr="00EE5B13">
        <w:rPr>
          <w:rFonts w:ascii="Verdana" w:hAnsi="Verdana" w:cs="Calibri"/>
          <w:color w:val="000000"/>
          <w:sz w:val="18"/>
          <w:szCs w:val="18"/>
        </w:rPr>
        <w:t>If any of the above</w:t>
      </w:r>
      <w:r w:rsidR="00184533" w:rsidRPr="00EE5B13">
        <w:rPr>
          <w:rFonts w:ascii="Verdana" w:hAnsi="Verdana" w:cs="Calibri"/>
          <w:color w:val="000000"/>
          <w:sz w:val="18"/>
          <w:szCs w:val="18"/>
        </w:rPr>
        <w:t xml:space="preserve"> (as detailed in the Statement of Work)</w:t>
      </w:r>
      <w:r w:rsidRPr="00EE5B13">
        <w:rPr>
          <w:rFonts w:ascii="Verdana" w:hAnsi="Verdana" w:cs="Calibri"/>
          <w:color w:val="000000"/>
          <w:sz w:val="18"/>
          <w:szCs w:val="18"/>
        </w:rPr>
        <w:t xml:space="preserve"> are unable to attend a meeting a substitute may attend provided that such substitute has at least the same seniority and is authorised to settle the unresolved matter.</w:t>
      </w:r>
    </w:p>
    <w:p w14:paraId="4EFB0CCF" w14:textId="0A680543" w:rsidR="008A48A9" w:rsidRPr="00EE5B13" w:rsidRDefault="008A48A9" w:rsidP="002054D2">
      <w:pPr>
        <w:pStyle w:val="Level2Number"/>
        <w:numPr>
          <w:ilvl w:val="1"/>
          <w:numId w:val="13"/>
        </w:numPr>
        <w:ind w:left="709"/>
        <w:rPr>
          <w:rFonts w:ascii="Verdana" w:hAnsi="Verdana" w:cs="Calibri"/>
          <w:color w:val="000000"/>
          <w:sz w:val="18"/>
          <w:szCs w:val="18"/>
        </w:rPr>
      </w:pPr>
      <w:bookmarkStart w:id="437" w:name="_DV_M224"/>
      <w:bookmarkEnd w:id="437"/>
      <w:r w:rsidRPr="00EE5B13">
        <w:rPr>
          <w:rFonts w:ascii="Verdana" w:hAnsi="Verdana" w:cs="Calibri"/>
          <w:color w:val="000000"/>
          <w:sz w:val="18"/>
          <w:szCs w:val="18"/>
        </w:rPr>
        <w:t xml:space="preserve">If the dispute is not resolved by escalation in accordance with </w:t>
      </w:r>
      <w:r w:rsidRPr="005E4031">
        <w:rPr>
          <w:rFonts w:ascii="Verdana" w:hAnsi="Verdana" w:cs="Calibri"/>
          <w:color w:val="000000"/>
          <w:sz w:val="18"/>
          <w:szCs w:val="18"/>
        </w:rPr>
        <w:t xml:space="preserve">Clause </w:t>
      </w:r>
      <w:r w:rsidR="00184533" w:rsidRPr="005E4031">
        <w:rPr>
          <w:rFonts w:ascii="Verdana" w:hAnsi="Verdana" w:cs="Calibri"/>
          <w:color w:val="000000"/>
          <w:sz w:val="18"/>
          <w:szCs w:val="18"/>
        </w:rPr>
        <w:t>1</w:t>
      </w:r>
      <w:r w:rsidR="00314DE8">
        <w:rPr>
          <w:rFonts w:ascii="Verdana" w:hAnsi="Verdana" w:cs="Calibri"/>
          <w:color w:val="000000"/>
          <w:sz w:val="18"/>
          <w:szCs w:val="18"/>
        </w:rPr>
        <w:t>7</w:t>
      </w:r>
      <w:r w:rsidRPr="005E4031">
        <w:rPr>
          <w:rFonts w:ascii="Verdana" w:hAnsi="Verdana" w:cs="Calibri"/>
          <w:color w:val="000000"/>
          <w:sz w:val="18"/>
          <w:szCs w:val="18"/>
        </w:rPr>
        <w:t>.1</w:t>
      </w:r>
      <w:r w:rsidRPr="00EE5B13">
        <w:rPr>
          <w:rFonts w:ascii="Verdana" w:hAnsi="Verdana" w:cs="Calibri"/>
          <w:color w:val="000000"/>
          <w:sz w:val="18"/>
          <w:szCs w:val="18"/>
        </w:rPr>
        <w:t xml:space="preserve">, the </w:t>
      </w:r>
      <w:r w:rsidR="00184533" w:rsidRPr="00EE5B13">
        <w:rPr>
          <w:rFonts w:ascii="Verdana" w:hAnsi="Verdana" w:cs="Calibri"/>
          <w:color w:val="000000"/>
          <w:sz w:val="18"/>
          <w:szCs w:val="18"/>
        </w:rPr>
        <w:t>p</w:t>
      </w:r>
      <w:r w:rsidRPr="00EE5B13">
        <w:rPr>
          <w:rFonts w:ascii="Verdana" w:hAnsi="Verdana" w:cs="Calibri"/>
          <w:color w:val="000000"/>
          <w:sz w:val="18"/>
          <w:szCs w:val="18"/>
        </w:rPr>
        <w:t xml:space="preserve">arties will seek to resolve disputes between them by an Alternative Dispute Resolution technique recommended by the Centre for Effective Dispute Resolution. Neither </w:t>
      </w:r>
      <w:r w:rsidR="00184533" w:rsidRPr="00EE5B13">
        <w:rPr>
          <w:rFonts w:ascii="Verdana" w:hAnsi="Verdana" w:cs="Calibri"/>
          <w:color w:val="000000"/>
          <w:sz w:val="18"/>
          <w:szCs w:val="18"/>
        </w:rPr>
        <w:t>p</w:t>
      </w:r>
      <w:r w:rsidRPr="00EE5B13">
        <w:rPr>
          <w:rFonts w:ascii="Verdana" w:hAnsi="Verdana" w:cs="Calibri"/>
          <w:color w:val="000000"/>
          <w:sz w:val="18"/>
          <w:szCs w:val="18"/>
        </w:rPr>
        <w:t xml:space="preserve">arty may initiate any legal action until the escalation in Clause </w:t>
      </w:r>
      <w:r w:rsidR="00184533" w:rsidRPr="00EE5B13">
        <w:rPr>
          <w:rFonts w:ascii="Verdana" w:hAnsi="Verdana" w:cs="Calibri"/>
          <w:color w:val="000000"/>
          <w:sz w:val="18"/>
          <w:szCs w:val="18"/>
        </w:rPr>
        <w:t>1</w:t>
      </w:r>
      <w:r w:rsidR="00314DE8">
        <w:rPr>
          <w:rFonts w:ascii="Verdana" w:hAnsi="Verdana" w:cs="Calibri"/>
          <w:color w:val="000000"/>
          <w:sz w:val="18"/>
          <w:szCs w:val="18"/>
        </w:rPr>
        <w:t>7</w:t>
      </w:r>
      <w:r w:rsidRPr="00EE5B13">
        <w:rPr>
          <w:rFonts w:ascii="Verdana" w:hAnsi="Verdana" w:cs="Calibri"/>
          <w:color w:val="000000"/>
          <w:sz w:val="18"/>
          <w:szCs w:val="18"/>
        </w:rPr>
        <w:t xml:space="preserve"> has been exhausted and either </w:t>
      </w:r>
      <w:r w:rsidR="00184533" w:rsidRPr="00EE5B13">
        <w:rPr>
          <w:rFonts w:ascii="Verdana" w:hAnsi="Verdana" w:cs="Calibri"/>
          <w:color w:val="000000"/>
          <w:sz w:val="18"/>
          <w:szCs w:val="18"/>
        </w:rPr>
        <w:t>p</w:t>
      </w:r>
      <w:r w:rsidRPr="00EE5B13">
        <w:rPr>
          <w:rFonts w:ascii="Verdana" w:hAnsi="Verdana" w:cs="Calibri"/>
          <w:color w:val="000000"/>
          <w:sz w:val="18"/>
          <w:szCs w:val="18"/>
        </w:rPr>
        <w:t>arty has refused to submit to Alternative Dispute Resolution.</w:t>
      </w:r>
    </w:p>
    <w:p w14:paraId="10274349" w14:textId="11F34EAA" w:rsidR="008A48A9" w:rsidRPr="00EE5B13" w:rsidRDefault="008A48A9" w:rsidP="002054D2">
      <w:pPr>
        <w:pStyle w:val="Level2Number"/>
        <w:numPr>
          <w:ilvl w:val="1"/>
          <w:numId w:val="13"/>
        </w:numPr>
        <w:ind w:left="709"/>
        <w:rPr>
          <w:rFonts w:ascii="Verdana" w:hAnsi="Verdana" w:cs="Calibri"/>
          <w:color w:val="000000"/>
          <w:sz w:val="18"/>
          <w:szCs w:val="18"/>
        </w:rPr>
      </w:pPr>
      <w:bookmarkStart w:id="438" w:name="_DV_M225"/>
      <w:bookmarkEnd w:id="438"/>
      <w:r w:rsidRPr="00EE5B13">
        <w:rPr>
          <w:rFonts w:ascii="Verdana" w:hAnsi="Verdana" w:cs="Calibri"/>
          <w:color w:val="000000"/>
          <w:sz w:val="18"/>
          <w:szCs w:val="18"/>
        </w:rPr>
        <w:t xml:space="preserve">Where a dispute between the </w:t>
      </w:r>
      <w:r w:rsidR="00184533" w:rsidRPr="00EE5B13">
        <w:rPr>
          <w:rFonts w:ascii="Verdana" w:hAnsi="Verdana" w:cs="Calibri"/>
          <w:color w:val="000000"/>
          <w:sz w:val="18"/>
          <w:szCs w:val="18"/>
        </w:rPr>
        <w:t>p</w:t>
      </w:r>
      <w:r w:rsidRPr="00EE5B13">
        <w:rPr>
          <w:rFonts w:ascii="Verdana" w:hAnsi="Verdana" w:cs="Calibri"/>
          <w:color w:val="000000"/>
          <w:sz w:val="18"/>
          <w:szCs w:val="18"/>
        </w:rPr>
        <w:t xml:space="preserve">arties overlaps with a dispute between the </w:t>
      </w:r>
      <w:r w:rsidR="00184533" w:rsidRPr="00EE5B13">
        <w:rPr>
          <w:rFonts w:ascii="Verdana" w:hAnsi="Verdana" w:cs="Calibri"/>
          <w:color w:val="000000"/>
          <w:sz w:val="18"/>
          <w:szCs w:val="18"/>
        </w:rPr>
        <w:t>Customer</w:t>
      </w:r>
      <w:r w:rsidRPr="00EE5B13">
        <w:rPr>
          <w:rFonts w:ascii="Verdana" w:hAnsi="Verdana" w:cs="Calibri"/>
          <w:color w:val="000000"/>
          <w:sz w:val="18"/>
          <w:szCs w:val="18"/>
        </w:rPr>
        <w:t xml:space="preserve"> and the </w:t>
      </w:r>
      <w:r w:rsidR="00184533" w:rsidRPr="00EE5B13">
        <w:rPr>
          <w:rFonts w:ascii="Verdana" w:hAnsi="Verdana" w:cs="Calibri"/>
          <w:color w:val="000000"/>
          <w:sz w:val="18"/>
          <w:szCs w:val="18"/>
        </w:rPr>
        <w:t>Main</w:t>
      </w:r>
      <w:r w:rsidRPr="00EE5B13">
        <w:rPr>
          <w:rFonts w:ascii="Verdana" w:hAnsi="Verdana" w:cs="Calibri"/>
          <w:color w:val="000000"/>
          <w:sz w:val="18"/>
          <w:szCs w:val="18"/>
        </w:rPr>
        <w:t xml:space="preserve"> Contractor then notwithstanding the requirements of this Clause </w:t>
      </w:r>
      <w:r w:rsidR="00184533" w:rsidRPr="00EE5B13">
        <w:rPr>
          <w:rFonts w:ascii="Verdana" w:hAnsi="Verdana" w:cs="Calibri"/>
          <w:color w:val="000000"/>
          <w:sz w:val="18"/>
          <w:szCs w:val="18"/>
        </w:rPr>
        <w:t>1</w:t>
      </w:r>
      <w:r w:rsidR="00A67F43">
        <w:rPr>
          <w:rFonts w:ascii="Verdana" w:hAnsi="Verdana" w:cs="Calibri"/>
          <w:color w:val="000000"/>
          <w:sz w:val="18"/>
          <w:szCs w:val="18"/>
        </w:rPr>
        <w:t>7</w:t>
      </w:r>
      <w:r w:rsidRPr="00EE5B13">
        <w:rPr>
          <w:rFonts w:ascii="Verdana" w:hAnsi="Verdana" w:cs="Calibri"/>
          <w:color w:val="000000"/>
          <w:sz w:val="18"/>
          <w:szCs w:val="18"/>
        </w:rPr>
        <w:t xml:space="preserve">, the </w:t>
      </w:r>
      <w:r w:rsidR="00184533" w:rsidRPr="00EE5B13">
        <w:rPr>
          <w:rFonts w:ascii="Verdana" w:hAnsi="Verdana" w:cs="Calibri"/>
          <w:color w:val="000000"/>
          <w:sz w:val="18"/>
          <w:szCs w:val="18"/>
        </w:rPr>
        <w:t>Sub-</w:t>
      </w:r>
      <w:r w:rsidRPr="00EE5B13">
        <w:rPr>
          <w:rFonts w:ascii="Verdana" w:hAnsi="Verdana" w:cs="Calibri"/>
          <w:color w:val="000000"/>
          <w:sz w:val="18"/>
          <w:szCs w:val="18"/>
        </w:rPr>
        <w:t xml:space="preserve">Contractor shall, at its own cost and at the request of the </w:t>
      </w:r>
      <w:r w:rsidR="00184533" w:rsidRPr="00EE5B13">
        <w:rPr>
          <w:rFonts w:ascii="Verdana" w:hAnsi="Verdana" w:cs="Calibri"/>
          <w:color w:val="000000"/>
          <w:sz w:val="18"/>
          <w:szCs w:val="18"/>
        </w:rPr>
        <w:t>Main Contractor</w:t>
      </w:r>
      <w:r w:rsidRPr="00EE5B13">
        <w:rPr>
          <w:rFonts w:ascii="Verdana" w:hAnsi="Verdana" w:cs="Calibri"/>
          <w:color w:val="000000"/>
          <w:sz w:val="18"/>
          <w:szCs w:val="18"/>
        </w:rPr>
        <w:t xml:space="preserve"> provide all reasonable assistance and information with regard to the resolution of such dispute and adhere to the dispute resolution procedures specified in the </w:t>
      </w:r>
      <w:r w:rsidR="00184533" w:rsidRPr="00EE5B13">
        <w:rPr>
          <w:rFonts w:ascii="Verdana" w:hAnsi="Verdana" w:cs="Calibri"/>
          <w:color w:val="000000"/>
          <w:sz w:val="18"/>
          <w:szCs w:val="18"/>
        </w:rPr>
        <w:t xml:space="preserve">Main </w:t>
      </w:r>
      <w:r w:rsidRPr="00EE5B13">
        <w:rPr>
          <w:rFonts w:ascii="Verdana" w:hAnsi="Verdana" w:cs="Calibri"/>
          <w:color w:val="000000"/>
          <w:sz w:val="18"/>
          <w:szCs w:val="18"/>
        </w:rPr>
        <w:t>Contract.</w:t>
      </w:r>
    </w:p>
    <w:p w14:paraId="4D4CF214" w14:textId="77777777" w:rsidR="00D806AF" w:rsidRPr="00EE5B13" w:rsidRDefault="00D806AF" w:rsidP="0035397B">
      <w:pPr>
        <w:pStyle w:val="Heading1"/>
      </w:pPr>
      <w:bookmarkStart w:id="439" w:name="_b35b06de-bb9d-413c-b79d-519be256992d"/>
      <w:bookmarkStart w:id="440" w:name="_0786f252-9776-43b9-9951-16cdd9f24bd6"/>
      <w:bookmarkStart w:id="441" w:name="_b04633bb-e953-4e01-b9d2-4c0b4304b927"/>
      <w:bookmarkStart w:id="442" w:name="_90772d9a-72ec-4098-b743-3c322f76fce9"/>
      <w:bookmarkStart w:id="443" w:name="_577a2b7e-7980-46b1-b049-7a6be2eee6b3"/>
      <w:bookmarkStart w:id="444" w:name="_d728722e-6353-4e7f-b393-f59c19fcb29c"/>
      <w:bookmarkStart w:id="445" w:name="_f4ef6a73-925d-4153-97e1-7addc2ac3388"/>
      <w:bookmarkStart w:id="446" w:name="_61af9ac4-5e46-44a4-8b3a-d444f976b436"/>
      <w:bookmarkStart w:id="447" w:name="_DV_M226"/>
      <w:bookmarkStart w:id="448" w:name="_Toc256000017"/>
      <w:bookmarkEnd w:id="439"/>
      <w:bookmarkEnd w:id="440"/>
      <w:bookmarkEnd w:id="441"/>
      <w:bookmarkEnd w:id="442"/>
      <w:bookmarkEnd w:id="443"/>
      <w:bookmarkEnd w:id="444"/>
      <w:bookmarkEnd w:id="445"/>
      <w:bookmarkEnd w:id="446"/>
      <w:bookmarkEnd w:id="447"/>
      <w:r w:rsidRPr="00EE5B13">
        <w:t>Force majeure</w:t>
      </w:r>
      <w:bookmarkStart w:id="449" w:name="_5874a6e8-c48f-4cbf-8278-6ae7b5253dae"/>
      <w:bookmarkEnd w:id="448"/>
      <w:bookmarkEnd w:id="449"/>
    </w:p>
    <w:p w14:paraId="1BEFC9B3" w14:textId="6AE7468F" w:rsidR="00130B5E" w:rsidRPr="00EE5B13" w:rsidRDefault="00130B5E" w:rsidP="002054D2">
      <w:pPr>
        <w:pStyle w:val="Level2Number"/>
        <w:numPr>
          <w:ilvl w:val="1"/>
          <w:numId w:val="13"/>
        </w:numPr>
        <w:ind w:left="709"/>
        <w:rPr>
          <w:rFonts w:ascii="Verdana" w:hAnsi="Verdana" w:cs="Calibri"/>
          <w:color w:val="000000"/>
          <w:sz w:val="18"/>
          <w:szCs w:val="18"/>
        </w:rPr>
      </w:pPr>
      <w:bookmarkStart w:id="450" w:name="_fe0b83e8-1d68-4d51-a319-4b7b6c548e55"/>
      <w:bookmarkStart w:id="451" w:name="_10c0c66b-149d-4cd6-bf75-4b62b8434745"/>
      <w:bookmarkStart w:id="452" w:name="_c707b76c-6c45-4985-be9f-6e2db7b41e0d"/>
      <w:bookmarkStart w:id="453" w:name="_ffcdea55-bb26-4be6-8e01-66ab41ab865b"/>
      <w:bookmarkStart w:id="454" w:name="_1784e816-5991-4234-b9de-d837af840e1b"/>
      <w:bookmarkStart w:id="455" w:name="_6bc180ff-3f2e-4a65-8d4f-ceacf4f81e34"/>
      <w:bookmarkStart w:id="456" w:name="_48689dbb-ccdc-4680-bf70-468bf971b292"/>
      <w:bookmarkStart w:id="457" w:name="_1487555135-18101345"/>
      <w:bookmarkStart w:id="458" w:name="_1498468212-118272325"/>
      <w:bookmarkStart w:id="459" w:name="_1498468215-93696525"/>
      <w:bookmarkStart w:id="460" w:name="_1525164187-75310425"/>
      <w:bookmarkStart w:id="461" w:name="_TheOtherSchedules-E5294DA9"/>
      <w:bookmarkStart w:id="462" w:name="_1498665703-653081164"/>
      <w:bookmarkStart w:id="463" w:name="_DV_M227"/>
      <w:bookmarkStart w:id="464" w:name="_Toc25600001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r w:rsidRPr="00EE5B13">
        <w:rPr>
          <w:rFonts w:ascii="Verdana" w:hAnsi="Verdana" w:cs="Calibri"/>
          <w:color w:val="000000"/>
          <w:sz w:val="18"/>
          <w:szCs w:val="18"/>
        </w:rPr>
        <w:t xml:space="preserve">Neither party shall be under any liability to the other party for any delay or failure to perform any obligation hereunder to the extent the same is wholly caused </w:t>
      </w:r>
      <w:r w:rsidR="00A03849">
        <w:rPr>
          <w:rFonts w:ascii="Verdana" w:hAnsi="Verdana" w:cs="Calibri"/>
          <w:color w:val="000000"/>
          <w:sz w:val="18"/>
          <w:szCs w:val="18"/>
        </w:rPr>
        <w:t>by Force Majeure</w:t>
      </w:r>
      <w:r w:rsidRPr="00EE5B13">
        <w:rPr>
          <w:rFonts w:ascii="Verdana" w:hAnsi="Verdana" w:cs="Calibri"/>
          <w:color w:val="000000"/>
          <w:sz w:val="18"/>
          <w:szCs w:val="18"/>
        </w:rPr>
        <w:t>.</w:t>
      </w:r>
    </w:p>
    <w:p w14:paraId="392B632A" w14:textId="77777777" w:rsidR="00AC510A" w:rsidRDefault="00130B5E" w:rsidP="002054D2">
      <w:pPr>
        <w:pStyle w:val="Level2Number"/>
        <w:numPr>
          <w:ilvl w:val="1"/>
          <w:numId w:val="13"/>
        </w:numPr>
        <w:ind w:left="709"/>
        <w:rPr>
          <w:rFonts w:ascii="Verdana" w:hAnsi="Verdana" w:cs="Calibri"/>
          <w:color w:val="000000"/>
          <w:sz w:val="18"/>
          <w:szCs w:val="18"/>
        </w:rPr>
      </w:pPr>
      <w:bookmarkStart w:id="465" w:name="_DV_M228"/>
      <w:bookmarkEnd w:id="465"/>
      <w:r w:rsidRPr="00EE5B13">
        <w:rPr>
          <w:rFonts w:ascii="Verdana" w:hAnsi="Verdana" w:cs="Calibri"/>
          <w:color w:val="000000"/>
          <w:sz w:val="18"/>
          <w:szCs w:val="18"/>
        </w:rPr>
        <w:t>Each party hereto agrees to</w:t>
      </w:r>
      <w:r w:rsidR="00AC510A">
        <w:rPr>
          <w:rFonts w:ascii="Verdana" w:hAnsi="Verdana" w:cs="Calibri"/>
          <w:color w:val="000000"/>
          <w:sz w:val="18"/>
          <w:szCs w:val="18"/>
        </w:rPr>
        <w:t>:</w:t>
      </w:r>
    </w:p>
    <w:p w14:paraId="50FD4D57" w14:textId="2AADFC57" w:rsidR="00AC510A" w:rsidRDefault="00130B5E" w:rsidP="002054D2">
      <w:pPr>
        <w:pStyle w:val="Level2Number"/>
        <w:numPr>
          <w:ilvl w:val="2"/>
          <w:numId w:val="13"/>
        </w:numPr>
        <w:ind w:left="1418" w:hanging="709"/>
        <w:rPr>
          <w:rFonts w:ascii="Verdana" w:hAnsi="Verdana" w:cs="Calibri"/>
          <w:color w:val="000000"/>
          <w:sz w:val="18"/>
          <w:szCs w:val="18"/>
        </w:rPr>
      </w:pPr>
      <w:r w:rsidRPr="00EE5B13">
        <w:rPr>
          <w:rFonts w:ascii="Verdana" w:hAnsi="Verdana" w:cs="Calibri"/>
          <w:color w:val="000000"/>
          <w:sz w:val="18"/>
          <w:szCs w:val="18"/>
        </w:rPr>
        <w:t>give notice forthwith to the other on becoming aware of an Event of Force Majeure such notice to contain details of the circumstances giving rise to the Event of Force Majeure</w:t>
      </w:r>
      <w:r w:rsidR="00AC510A">
        <w:rPr>
          <w:rFonts w:ascii="Verdana" w:hAnsi="Verdana" w:cs="Calibri"/>
          <w:color w:val="000000"/>
          <w:sz w:val="18"/>
          <w:szCs w:val="18"/>
        </w:rPr>
        <w:t xml:space="preserve"> including its expected duration; and</w:t>
      </w:r>
    </w:p>
    <w:p w14:paraId="5919A919" w14:textId="0954CFCE" w:rsidR="00130B5E" w:rsidRPr="00EE5B13" w:rsidRDefault="00AC510A" w:rsidP="002054D2">
      <w:pPr>
        <w:pStyle w:val="Level2Number"/>
        <w:numPr>
          <w:ilvl w:val="2"/>
          <w:numId w:val="13"/>
        </w:numPr>
        <w:ind w:left="1418" w:hanging="709"/>
        <w:rPr>
          <w:rFonts w:ascii="Verdana" w:hAnsi="Verdana" w:cs="Calibri"/>
          <w:color w:val="000000"/>
          <w:sz w:val="18"/>
          <w:szCs w:val="18"/>
        </w:rPr>
      </w:pPr>
      <w:r w:rsidRPr="00AC510A">
        <w:rPr>
          <w:rFonts w:ascii="Verdana" w:hAnsi="Verdana" w:cs="Calibri"/>
          <w:color w:val="000000"/>
          <w:sz w:val="18"/>
          <w:szCs w:val="18"/>
        </w:rPr>
        <w:t xml:space="preserve">use best endeavours to minimise the effects of that </w:t>
      </w:r>
      <w:r>
        <w:rPr>
          <w:rFonts w:ascii="Verdana" w:hAnsi="Verdana" w:cs="Calibri"/>
          <w:color w:val="000000"/>
          <w:sz w:val="18"/>
          <w:szCs w:val="18"/>
        </w:rPr>
        <w:t xml:space="preserve">Force Majeure </w:t>
      </w:r>
      <w:r w:rsidRPr="00AC510A">
        <w:rPr>
          <w:rFonts w:ascii="Verdana" w:hAnsi="Verdana" w:cs="Calibri"/>
          <w:color w:val="000000"/>
          <w:sz w:val="18"/>
          <w:szCs w:val="18"/>
        </w:rPr>
        <w:t>event</w:t>
      </w:r>
      <w:r w:rsidR="00130B5E" w:rsidRPr="00EE5B13">
        <w:rPr>
          <w:rFonts w:ascii="Verdana" w:hAnsi="Verdana" w:cs="Calibri"/>
          <w:color w:val="000000"/>
          <w:sz w:val="18"/>
          <w:szCs w:val="18"/>
        </w:rPr>
        <w:t>.</w:t>
      </w:r>
    </w:p>
    <w:p w14:paraId="48791274" w14:textId="6D9CAF63" w:rsidR="00130B5E" w:rsidRPr="00EE5B13" w:rsidRDefault="00130B5E" w:rsidP="002054D2">
      <w:pPr>
        <w:pStyle w:val="Level2Number"/>
        <w:numPr>
          <w:ilvl w:val="1"/>
          <w:numId w:val="13"/>
        </w:numPr>
        <w:ind w:left="709"/>
        <w:rPr>
          <w:rFonts w:ascii="Verdana" w:hAnsi="Verdana" w:cs="Calibri"/>
          <w:color w:val="000000"/>
          <w:sz w:val="18"/>
          <w:szCs w:val="18"/>
        </w:rPr>
      </w:pPr>
      <w:bookmarkStart w:id="466" w:name="_DV_M229"/>
      <w:bookmarkEnd w:id="466"/>
      <w:r w:rsidRPr="00EE5B13">
        <w:rPr>
          <w:rFonts w:ascii="Verdana" w:hAnsi="Verdana" w:cs="Calibri"/>
          <w:color w:val="000000"/>
          <w:sz w:val="18"/>
          <w:szCs w:val="18"/>
        </w:rPr>
        <w:t xml:space="preserve">Where the </w:t>
      </w:r>
      <w:r w:rsidR="00AA3780" w:rsidRPr="00EE5B13">
        <w:rPr>
          <w:rFonts w:ascii="Verdana" w:hAnsi="Verdana" w:cs="Calibri"/>
          <w:color w:val="000000"/>
          <w:sz w:val="18"/>
          <w:szCs w:val="18"/>
        </w:rPr>
        <w:t>p</w:t>
      </w:r>
      <w:r w:rsidRPr="00EE5B13">
        <w:rPr>
          <w:rFonts w:ascii="Verdana" w:hAnsi="Verdana" w:cs="Calibri"/>
          <w:color w:val="000000"/>
          <w:sz w:val="18"/>
          <w:szCs w:val="18"/>
        </w:rPr>
        <w:t>arty seeking to claim relief from Force Majeure is the Sub-</w:t>
      </w:r>
      <w:r w:rsidR="00AA3780" w:rsidRPr="00EE5B13">
        <w:rPr>
          <w:rFonts w:ascii="Verdana" w:hAnsi="Verdana" w:cs="Calibri"/>
          <w:color w:val="000000"/>
          <w:sz w:val="18"/>
          <w:szCs w:val="18"/>
        </w:rPr>
        <w:t>C</w:t>
      </w:r>
      <w:r w:rsidRPr="00EE5B13">
        <w:rPr>
          <w:rFonts w:ascii="Verdana" w:hAnsi="Verdana" w:cs="Calibri"/>
          <w:color w:val="000000"/>
          <w:sz w:val="18"/>
          <w:szCs w:val="18"/>
        </w:rPr>
        <w:t>ontractor, relief shall only be afforded if the Sub-</w:t>
      </w:r>
      <w:r w:rsidR="00AA3780" w:rsidRPr="00EE5B13">
        <w:rPr>
          <w:rFonts w:ascii="Verdana" w:hAnsi="Verdana" w:cs="Calibri"/>
          <w:color w:val="000000"/>
          <w:sz w:val="18"/>
          <w:szCs w:val="18"/>
        </w:rPr>
        <w:t>C</w:t>
      </w:r>
      <w:r w:rsidRPr="00EE5B13">
        <w:rPr>
          <w:rFonts w:ascii="Verdana" w:hAnsi="Verdana" w:cs="Calibri"/>
          <w:color w:val="000000"/>
          <w:sz w:val="18"/>
          <w:szCs w:val="18"/>
        </w:rPr>
        <w:t>ontractor has fully complied with all and any requirements or obligations specified in the Agreement</w:t>
      </w:r>
      <w:r w:rsidR="00FB10CE" w:rsidRPr="00EE5B13">
        <w:rPr>
          <w:rFonts w:ascii="Verdana" w:hAnsi="Verdana" w:cs="Calibri"/>
          <w:color w:val="000000"/>
          <w:sz w:val="18"/>
          <w:szCs w:val="18"/>
        </w:rPr>
        <w:t xml:space="preserve"> and the Statement of Work</w:t>
      </w:r>
      <w:r w:rsidRPr="00EE5B13">
        <w:rPr>
          <w:rFonts w:ascii="Verdana" w:hAnsi="Verdana" w:cs="Calibri"/>
          <w:color w:val="000000"/>
          <w:sz w:val="18"/>
          <w:szCs w:val="18"/>
        </w:rPr>
        <w:t xml:space="preserve"> as being relevant to </w:t>
      </w:r>
      <w:r w:rsidR="00AC510A">
        <w:rPr>
          <w:rFonts w:ascii="Verdana" w:hAnsi="Verdana" w:cs="Calibri"/>
          <w:color w:val="000000"/>
          <w:sz w:val="18"/>
          <w:szCs w:val="18"/>
        </w:rPr>
        <w:t>the</w:t>
      </w:r>
      <w:r w:rsidRPr="00EE5B13">
        <w:rPr>
          <w:rFonts w:ascii="Verdana" w:hAnsi="Verdana" w:cs="Calibri"/>
          <w:color w:val="000000"/>
          <w:sz w:val="18"/>
          <w:szCs w:val="18"/>
        </w:rPr>
        <w:t xml:space="preserve"> Force Majeure</w:t>
      </w:r>
      <w:r w:rsidR="00AC510A">
        <w:rPr>
          <w:rFonts w:ascii="Verdana" w:hAnsi="Verdana" w:cs="Calibri"/>
          <w:color w:val="000000"/>
          <w:sz w:val="18"/>
          <w:szCs w:val="18"/>
        </w:rPr>
        <w:t xml:space="preserve"> event</w:t>
      </w:r>
      <w:r w:rsidRPr="00EE5B13">
        <w:rPr>
          <w:rFonts w:ascii="Verdana" w:hAnsi="Verdana" w:cs="Calibri"/>
          <w:color w:val="000000"/>
          <w:sz w:val="18"/>
          <w:szCs w:val="18"/>
        </w:rPr>
        <w:t xml:space="preserve"> and it is acknowledged that any </w:t>
      </w:r>
      <w:r w:rsidR="00AC510A">
        <w:rPr>
          <w:rFonts w:ascii="Verdana" w:hAnsi="Verdana" w:cs="Calibri"/>
          <w:color w:val="000000"/>
          <w:sz w:val="18"/>
          <w:szCs w:val="18"/>
        </w:rPr>
        <w:t xml:space="preserve">Force Majeure </w:t>
      </w:r>
      <w:r w:rsidRPr="00EE5B13">
        <w:rPr>
          <w:rFonts w:ascii="Verdana" w:hAnsi="Verdana" w:cs="Calibri"/>
          <w:color w:val="000000"/>
          <w:sz w:val="18"/>
          <w:szCs w:val="18"/>
        </w:rPr>
        <w:t xml:space="preserve">event which is capable of being mitigated (including, without limitation, any </w:t>
      </w:r>
      <w:r w:rsidR="00AC510A">
        <w:rPr>
          <w:rFonts w:ascii="Verdana" w:hAnsi="Verdana" w:cs="Calibri"/>
          <w:color w:val="000000"/>
          <w:sz w:val="18"/>
          <w:szCs w:val="18"/>
        </w:rPr>
        <w:t xml:space="preserve">robust back-up or </w:t>
      </w:r>
      <w:r w:rsidRPr="00EE5B13">
        <w:rPr>
          <w:rFonts w:ascii="Verdana" w:hAnsi="Verdana" w:cs="Calibri"/>
          <w:color w:val="000000"/>
          <w:sz w:val="18"/>
          <w:szCs w:val="18"/>
        </w:rPr>
        <w:t xml:space="preserve">business continuity or disaster recovery </w:t>
      </w:r>
      <w:r w:rsidR="00AC510A">
        <w:rPr>
          <w:rFonts w:ascii="Verdana" w:hAnsi="Verdana" w:cs="Calibri"/>
          <w:color w:val="000000"/>
          <w:sz w:val="18"/>
          <w:szCs w:val="18"/>
        </w:rPr>
        <w:t>arrangement</w:t>
      </w:r>
      <w:r w:rsidRPr="00EE5B13">
        <w:rPr>
          <w:rFonts w:ascii="Verdana" w:hAnsi="Verdana" w:cs="Calibri"/>
          <w:color w:val="000000"/>
          <w:sz w:val="18"/>
          <w:szCs w:val="18"/>
        </w:rPr>
        <w:t xml:space="preserve">) shall not be regarded as </w:t>
      </w:r>
      <w:r w:rsidR="00AC510A">
        <w:rPr>
          <w:rFonts w:ascii="Verdana" w:hAnsi="Verdana" w:cs="Calibri"/>
          <w:color w:val="000000"/>
          <w:sz w:val="18"/>
          <w:szCs w:val="18"/>
        </w:rPr>
        <w:t xml:space="preserve">a </w:t>
      </w:r>
      <w:r w:rsidRPr="00EE5B13">
        <w:rPr>
          <w:rFonts w:ascii="Verdana" w:hAnsi="Verdana" w:cs="Calibri"/>
          <w:color w:val="000000"/>
          <w:sz w:val="18"/>
          <w:szCs w:val="18"/>
        </w:rPr>
        <w:t>Force Majeure</w:t>
      </w:r>
      <w:r w:rsidR="00AC510A">
        <w:rPr>
          <w:rFonts w:ascii="Verdana" w:hAnsi="Verdana" w:cs="Calibri"/>
          <w:color w:val="000000"/>
          <w:sz w:val="18"/>
          <w:szCs w:val="18"/>
        </w:rPr>
        <w:t xml:space="preserve"> event</w:t>
      </w:r>
      <w:r w:rsidRPr="00EE5B13">
        <w:rPr>
          <w:rFonts w:ascii="Verdana" w:hAnsi="Verdana" w:cs="Calibri"/>
          <w:color w:val="000000"/>
          <w:sz w:val="18"/>
          <w:szCs w:val="18"/>
        </w:rPr>
        <w:t xml:space="preserve">.  </w:t>
      </w:r>
    </w:p>
    <w:p w14:paraId="63F408F4" w14:textId="7C19819F" w:rsidR="00610F3B" w:rsidRPr="00EE5B13" w:rsidRDefault="00610F3B" w:rsidP="0035397B">
      <w:pPr>
        <w:pStyle w:val="Heading1"/>
      </w:pPr>
      <w:bookmarkStart w:id="467" w:name="_DV_M230"/>
      <w:bookmarkEnd w:id="467"/>
      <w:r w:rsidRPr="00EE5B13">
        <w:lastRenderedPageBreak/>
        <w:t>Changes</w:t>
      </w:r>
    </w:p>
    <w:p w14:paraId="40AC21B9" w14:textId="610F09ED" w:rsidR="00610F3B" w:rsidRPr="006675D6" w:rsidRDefault="00610F3B" w:rsidP="002054D2">
      <w:pPr>
        <w:pStyle w:val="Level2Number"/>
        <w:numPr>
          <w:ilvl w:val="1"/>
          <w:numId w:val="13"/>
        </w:numPr>
        <w:ind w:left="709"/>
        <w:rPr>
          <w:rFonts w:ascii="Verdana" w:hAnsi="Verdana" w:cs="Calibri"/>
          <w:color w:val="000000"/>
          <w:sz w:val="18"/>
          <w:szCs w:val="18"/>
        </w:rPr>
      </w:pPr>
      <w:r w:rsidRPr="006675D6">
        <w:rPr>
          <w:rFonts w:ascii="Verdana" w:hAnsi="Verdana" w:cs="Calibri"/>
          <w:color w:val="000000"/>
          <w:sz w:val="18"/>
          <w:szCs w:val="18"/>
        </w:rPr>
        <w:t xml:space="preserve">If either party wishes to make a change to this Agreement at any time, Main Contractor </w:t>
      </w:r>
      <w:commentRangeStart w:id="468"/>
      <w:r w:rsidRPr="006675D6">
        <w:rPr>
          <w:rFonts w:ascii="Verdana" w:hAnsi="Verdana" w:cs="Calibri"/>
          <w:color w:val="000000"/>
          <w:sz w:val="18"/>
          <w:szCs w:val="18"/>
        </w:rPr>
        <w:t>may require</w:t>
      </w:r>
      <w:commentRangeEnd w:id="468"/>
      <w:r w:rsidR="000E6355">
        <w:rPr>
          <w:rStyle w:val="CommentReference"/>
        </w:rPr>
        <w:commentReference w:id="468"/>
      </w:r>
      <w:r w:rsidRPr="006675D6">
        <w:rPr>
          <w:rFonts w:ascii="Verdana" w:hAnsi="Verdana" w:cs="Calibri"/>
          <w:color w:val="000000"/>
          <w:sz w:val="18"/>
          <w:szCs w:val="18"/>
        </w:rPr>
        <w:t>, and the Sub-Contractor may recommend, such a change (a Change Request) under the procedure set out in this clause.</w:t>
      </w:r>
    </w:p>
    <w:p w14:paraId="26969345" w14:textId="77777777" w:rsidR="00610F3B" w:rsidRPr="006675D6" w:rsidRDefault="00610F3B" w:rsidP="002054D2">
      <w:pPr>
        <w:pStyle w:val="Level2Number"/>
        <w:numPr>
          <w:ilvl w:val="1"/>
          <w:numId w:val="13"/>
        </w:numPr>
        <w:ind w:left="709"/>
        <w:rPr>
          <w:rFonts w:ascii="Verdana" w:hAnsi="Verdana" w:cs="Calibri"/>
          <w:color w:val="000000"/>
          <w:sz w:val="18"/>
          <w:szCs w:val="18"/>
        </w:rPr>
      </w:pPr>
      <w:r w:rsidRPr="006675D6">
        <w:rPr>
          <w:rFonts w:ascii="Verdana" w:hAnsi="Verdana" w:cs="Calibri"/>
          <w:color w:val="000000"/>
          <w:sz w:val="18"/>
          <w:szCs w:val="18"/>
        </w:rPr>
        <w:t>Each Change Request shall include such information necessary to enable the parties to assess the impact of the proposed change.</w:t>
      </w:r>
    </w:p>
    <w:p w14:paraId="799C8878" w14:textId="7587F732" w:rsidR="00610F3B" w:rsidRPr="00EE5B13" w:rsidRDefault="00610F3B" w:rsidP="002054D2">
      <w:pPr>
        <w:pStyle w:val="Level2Number"/>
        <w:numPr>
          <w:ilvl w:val="1"/>
          <w:numId w:val="13"/>
        </w:numPr>
        <w:ind w:left="709"/>
        <w:rPr>
          <w:rFonts w:ascii="Verdana" w:hAnsi="Verdana"/>
          <w:sz w:val="18"/>
          <w:szCs w:val="18"/>
        </w:rPr>
      </w:pPr>
      <w:r w:rsidRPr="00EE5B13">
        <w:rPr>
          <w:rFonts w:ascii="Verdana" w:hAnsi="Verdana"/>
          <w:sz w:val="18"/>
          <w:szCs w:val="18"/>
        </w:rPr>
        <w:t>Where Main Contractor issues a Change Request, the Sub-Contractor shall reply to Main Contractor within [</w:t>
      </w:r>
      <w:r w:rsidR="005E4031" w:rsidRPr="005E4031">
        <w:rPr>
          <w:rFonts w:ascii="Verdana" w:hAnsi="Verdana"/>
          <w:sz w:val="18"/>
          <w:szCs w:val="18"/>
          <w:highlight w:val="yellow"/>
        </w:rPr>
        <w:t>X</w:t>
      </w:r>
      <w:r w:rsidRPr="005E4031">
        <w:rPr>
          <w:rFonts w:ascii="Verdana" w:hAnsi="Verdana"/>
          <w:sz w:val="18"/>
          <w:szCs w:val="18"/>
          <w:highlight w:val="yellow"/>
        </w:rPr>
        <w:t>]</w:t>
      </w:r>
      <w:r w:rsidRPr="00EE5B13">
        <w:rPr>
          <w:rFonts w:ascii="Verdana" w:hAnsi="Verdana"/>
          <w:sz w:val="18"/>
          <w:szCs w:val="18"/>
        </w:rPr>
        <w:t xml:space="preserve"> business days of receipt, or such period as is otherwise agreed between the parties, either agreeing to the Change Request and providing details of work required; or refusing the Change Request and outlining the reasons for refusal.</w:t>
      </w:r>
    </w:p>
    <w:p w14:paraId="052C4B99" w14:textId="539E872C" w:rsidR="00610F3B" w:rsidRPr="006675D6" w:rsidRDefault="00610F3B" w:rsidP="002054D2">
      <w:pPr>
        <w:pStyle w:val="Level2Number"/>
        <w:numPr>
          <w:ilvl w:val="1"/>
          <w:numId w:val="13"/>
        </w:numPr>
        <w:ind w:left="709"/>
        <w:rPr>
          <w:rFonts w:ascii="Verdana" w:hAnsi="Verdana" w:cs="Calibri"/>
          <w:color w:val="000000"/>
          <w:sz w:val="18"/>
          <w:szCs w:val="18"/>
        </w:rPr>
      </w:pPr>
      <w:r w:rsidRPr="006675D6">
        <w:rPr>
          <w:rFonts w:ascii="Verdana" w:hAnsi="Verdana" w:cs="Calibri"/>
          <w:color w:val="000000"/>
          <w:sz w:val="18"/>
          <w:szCs w:val="18"/>
        </w:rPr>
        <w:t>A Change Request shall be submitted by the party requesting the change to the other party and shall only become binding on the parties once the Change Request is signed by an authorised representative of both parties and no variation to this Agreement shall be valid unless the provisions of this clause 1</w:t>
      </w:r>
      <w:r w:rsidR="00314DE8">
        <w:rPr>
          <w:rFonts w:ascii="Verdana" w:hAnsi="Verdana" w:cs="Calibri"/>
          <w:color w:val="000000"/>
          <w:sz w:val="18"/>
          <w:szCs w:val="18"/>
        </w:rPr>
        <w:t>9</w:t>
      </w:r>
      <w:r w:rsidRPr="006675D6">
        <w:rPr>
          <w:rFonts w:ascii="Verdana" w:hAnsi="Verdana" w:cs="Calibri"/>
          <w:color w:val="000000"/>
          <w:sz w:val="18"/>
          <w:szCs w:val="18"/>
        </w:rPr>
        <w:t xml:space="preserve"> are complied with.</w:t>
      </w:r>
    </w:p>
    <w:p w14:paraId="0F5CE48F" w14:textId="03B486CB" w:rsidR="00610F3B" w:rsidRPr="006675D6" w:rsidRDefault="00610F3B" w:rsidP="002054D2">
      <w:pPr>
        <w:pStyle w:val="Level2Number"/>
        <w:numPr>
          <w:ilvl w:val="1"/>
          <w:numId w:val="13"/>
        </w:numPr>
        <w:ind w:left="709"/>
        <w:rPr>
          <w:rFonts w:ascii="Verdana" w:hAnsi="Verdana" w:cs="Calibri"/>
          <w:color w:val="000000"/>
          <w:sz w:val="18"/>
          <w:szCs w:val="18"/>
        </w:rPr>
      </w:pPr>
      <w:r w:rsidRPr="006675D6">
        <w:rPr>
          <w:rFonts w:ascii="Verdana" w:hAnsi="Verdana" w:cs="Calibri"/>
          <w:color w:val="000000"/>
          <w:sz w:val="18"/>
          <w:szCs w:val="18"/>
        </w:rPr>
        <w:t>Until a Change Request made in accordance with this clause 1</w:t>
      </w:r>
      <w:r w:rsidR="00314DE8">
        <w:rPr>
          <w:rFonts w:ascii="Verdana" w:hAnsi="Verdana" w:cs="Calibri"/>
          <w:color w:val="000000"/>
          <w:sz w:val="18"/>
          <w:szCs w:val="18"/>
        </w:rPr>
        <w:t>9</w:t>
      </w:r>
      <w:r w:rsidRPr="006675D6">
        <w:rPr>
          <w:rFonts w:ascii="Verdana" w:hAnsi="Verdana" w:cs="Calibri"/>
          <w:color w:val="000000"/>
          <w:sz w:val="18"/>
          <w:szCs w:val="18"/>
        </w:rPr>
        <w:t xml:space="preserve"> have been signed by an authorised representative of both parties, Main Contractor and the Sub-Contractor shall continue to perform this Agreement in compliance with its terms prior to the signature of the Change Request.</w:t>
      </w:r>
    </w:p>
    <w:p w14:paraId="67C5B4F8" w14:textId="08DB6666" w:rsidR="00D806AF" w:rsidRPr="00EE5B13" w:rsidRDefault="00D806AF" w:rsidP="0035397B">
      <w:pPr>
        <w:pStyle w:val="Heading1"/>
      </w:pPr>
      <w:r w:rsidRPr="00EE5B13">
        <w:t>Entire agreement</w:t>
      </w:r>
      <w:bookmarkStart w:id="469" w:name="_82df088f-ecd1-478d-bd6f-4787cf4429a0"/>
      <w:bookmarkEnd w:id="464"/>
      <w:bookmarkEnd w:id="469"/>
    </w:p>
    <w:p w14:paraId="26BC7D37" w14:textId="77777777" w:rsidR="00D806AF" w:rsidRPr="00EE5B13" w:rsidRDefault="00D806AF" w:rsidP="002054D2">
      <w:pPr>
        <w:pStyle w:val="Level2Number"/>
        <w:numPr>
          <w:ilvl w:val="1"/>
          <w:numId w:val="13"/>
        </w:numPr>
        <w:ind w:left="709"/>
        <w:rPr>
          <w:rFonts w:ascii="Verdana" w:hAnsi="Verdana" w:cs="Calibri"/>
          <w:color w:val="000000"/>
          <w:sz w:val="18"/>
          <w:szCs w:val="18"/>
        </w:rPr>
      </w:pPr>
      <w:bookmarkStart w:id="470" w:name="_DV_M231"/>
      <w:bookmarkEnd w:id="470"/>
      <w:r w:rsidRPr="00EE5B13">
        <w:rPr>
          <w:rFonts w:ascii="Verdana" w:hAnsi="Verdana" w:cs="Calibri"/>
          <w:color w:val="000000"/>
          <w:sz w:val="18"/>
          <w:szCs w:val="18"/>
        </w:rPr>
        <w:t xml:space="preserve">The parties agree that this Agreement and any </w:t>
      </w:r>
      <w:r w:rsidR="00B6525A" w:rsidRPr="00EE5B13">
        <w:rPr>
          <w:rFonts w:ascii="Verdana" w:hAnsi="Verdana" w:cs="Calibri"/>
          <w:color w:val="000000"/>
          <w:sz w:val="18"/>
          <w:szCs w:val="18"/>
        </w:rPr>
        <w:t xml:space="preserve">Statement of Work </w:t>
      </w:r>
      <w:proofErr w:type="gramStart"/>
      <w:r w:rsidRPr="00EE5B13">
        <w:rPr>
          <w:rFonts w:ascii="Verdana" w:hAnsi="Verdana" w:cs="Calibri"/>
          <w:color w:val="000000"/>
          <w:sz w:val="18"/>
          <w:szCs w:val="18"/>
        </w:rPr>
        <w:t>entered into</w:t>
      </w:r>
      <w:proofErr w:type="gramEnd"/>
      <w:r w:rsidRPr="00EE5B13">
        <w:rPr>
          <w:rFonts w:ascii="Verdana" w:hAnsi="Verdana" w:cs="Calibri"/>
          <w:color w:val="000000"/>
          <w:sz w:val="18"/>
          <w:szCs w:val="18"/>
        </w:rPr>
        <w:t xml:space="preserve"> pursuant to it </w:t>
      </w:r>
      <w:r w:rsidR="00B6525A" w:rsidRPr="00EE5B13">
        <w:rPr>
          <w:rFonts w:ascii="Verdana" w:hAnsi="Verdana" w:cs="Calibri"/>
          <w:color w:val="000000"/>
          <w:sz w:val="18"/>
          <w:szCs w:val="18"/>
        </w:rPr>
        <w:t xml:space="preserve">for Sub-Contract Work </w:t>
      </w:r>
      <w:r w:rsidRPr="00EE5B13">
        <w:rPr>
          <w:rFonts w:ascii="Verdana" w:hAnsi="Verdana" w:cs="Calibri"/>
          <w:color w:val="000000"/>
          <w:sz w:val="18"/>
          <w:szCs w:val="18"/>
        </w:rPr>
        <w:t>constitutes the entire agreement between them and supersedes all previous agreements, understandings and arrangements between them, whether in writing or oral in respect of its subject matter.</w:t>
      </w:r>
      <w:bookmarkStart w:id="471" w:name="_f40f8891-57ea-4a8c-8457-e645cb20e0e4"/>
      <w:bookmarkEnd w:id="471"/>
    </w:p>
    <w:p w14:paraId="281C68C5" w14:textId="77777777" w:rsidR="00D806AF" w:rsidRPr="00EE5B13" w:rsidRDefault="00D806AF" w:rsidP="002054D2">
      <w:pPr>
        <w:pStyle w:val="Level2Number"/>
        <w:numPr>
          <w:ilvl w:val="1"/>
          <w:numId w:val="13"/>
        </w:numPr>
        <w:ind w:left="709"/>
        <w:rPr>
          <w:rFonts w:ascii="Verdana" w:hAnsi="Verdana" w:cs="Calibri"/>
          <w:color w:val="000000"/>
          <w:sz w:val="18"/>
          <w:szCs w:val="18"/>
        </w:rPr>
      </w:pPr>
      <w:bookmarkStart w:id="472" w:name="_DV_M232"/>
      <w:bookmarkEnd w:id="472"/>
      <w:r w:rsidRPr="00EE5B13">
        <w:rPr>
          <w:rFonts w:ascii="Verdana" w:hAnsi="Verdana" w:cs="Calibri"/>
          <w:color w:val="000000"/>
          <w:sz w:val="18"/>
          <w:szCs w:val="18"/>
        </w:rPr>
        <w:t xml:space="preserve">Each party acknowledges that it has not entered into this Agreement or any </w:t>
      </w:r>
      <w:r w:rsidR="00B6525A" w:rsidRPr="00EE5B13">
        <w:rPr>
          <w:rFonts w:ascii="Verdana" w:hAnsi="Verdana" w:cs="Calibri"/>
          <w:color w:val="000000"/>
          <w:sz w:val="18"/>
          <w:szCs w:val="18"/>
        </w:rPr>
        <w:t>Statement of Work</w:t>
      </w:r>
      <w:r w:rsidRPr="00EE5B13">
        <w:rPr>
          <w:rFonts w:ascii="Verdana" w:hAnsi="Verdana" w:cs="Calibri"/>
          <w:color w:val="000000"/>
          <w:sz w:val="18"/>
          <w:szCs w:val="18"/>
        </w:rPr>
        <w:t xml:space="preserve"> in reliance on, and shall have no remedies in respect of, any representation or warranty that is not expressly set out in this Agreement or any </w:t>
      </w:r>
      <w:r w:rsidR="00B6525A" w:rsidRPr="00EE5B13">
        <w:rPr>
          <w:rFonts w:ascii="Verdana" w:hAnsi="Verdana" w:cs="Calibri"/>
          <w:color w:val="000000"/>
          <w:sz w:val="18"/>
          <w:szCs w:val="18"/>
        </w:rPr>
        <w:t>Statement of Work</w:t>
      </w:r>
      <w:r w:rsidRPr="00EE5B13">
        <w:rPr>
          <w:rFonts w:ascii="Verdana" w:hAnsi="Verdana" w:cs="Calibri"/>
          <w:color w:val="000000"/>
          <w:sz w:val="18"/>
          <w:szCs w:val="18"/>
        </w:rPr>
        <w:t xml:space="preserve">. No party shall have any claim for innocent or negligent misrepresentation </w:t>
      </w:r>
      <w:proofErr w:type="gramStart"/>
      <w:r w:rsidRPr="00EE5B13">
        <w:rPr>
          <w:rFonts w:ascii="Verdana" w:hAnsi="Verdana" w:cs="Calibri"/>
          <w:color w:val="000000"/>
          <w:sz w:val="18"/>
          <w:szCs w:val="18"/>
        </w:rPr>
        <w:t>on the basis of</w:t>
      </w:r>
      <w:proofErr w:type="gramEnd"/>
      <w:r w:rsidRPr="00EE5B13">
        <w:rPr>
          <w:rFonts w:ascii="Verdana" w:hAnsi="Verdana" w:cs="Calibri"/>
          <w:color w:val="000000"/>
          <w:sz w:val="18"/>
          <w:szCs w:val="18"/>
        </w:rPr>
        <w:t xml:space="preserve"> any statement in this Agreement</w:t>
      </w:r>
      <w:r w:rsidR="00B6525A" w:rsidRPr="00EE5B13">
        <w:rPr>
          <w:rFonts w:ascii="Verdana" w:hAnsi="Verdana" w:cs="Calibri"/>
          <w:color w:val="000000"/>
          <w:sz w:val="18"/>
          <w:szCs w:val="18"/>
        </w:rPr>
        <w:t xml:space="preserve"> or a Statement of Work</w:t>
      </w:r>
      <w:r w:rsidRPr="00EE5B13">
        <w:rPr>
          <w:rFonts w:ascii="Verdana" w:hAnsi="Verdana" w:cs="Calibri"/>
          <w:color w:val="000000"/>
          <w:sz w:val="18"/>
          <w:szCs w:val="18"/>
        </w:rPr>
        <w:t>.</w:t>
      </w:r>
      <w:bookmarkStart w:id="473" w:name="_1390bffa-adae-43cc-9d79-4d52de361e35"/>
      <w:bookmarkEnd w:id="473"/>
    </w:p>
    <w:p w14:paraId="64EC1379" w14:textId="77777777" w:rsidR="00D806AF" w:rsidRPr="00EE5B13" w:rsidRDefault="00D806AF" w:rsidP="002054D2">
      <w:pPr>
        <w:pStyle w:val="Level2Number"/>
        <w:numPr>
          <w:ilvl w:val="1"/>
          <w:numId w:val="13"/>
        </w:numPr>
        <w:ind w:left="709"/>
        <w:rPr>
          <w:rFonts w:ascii="Verdana" w:hAnsi="Verdana" w:cs="Calibri"/>
          <w:color w:val="000000"/>
          <w:sz w:val="18"/>
          <w:szCs w:val="18"/>
        </w:rPr>
      </w:pPr>
      <w:bookmarkStart w:id="474" w:name="_DV_M233"/>
      <w:bookmarkEnd w:id="474"/>
      <w:r w:rsidRPr="00EE5B13">
        <w:rPr>
          <w:rFonts w:ascii="Verdana" w:hAnsi="Verdana" w:cs="Calibri"/>
          <w:color w:val="000000"/>
          <w:sz w:val="18"/>
          <w:szCs w:val="18"/>
        </w:rPr>
        <w:t>Nothing in this Agreement</w:t>
      </w:r>
      <w:r w:rsidR="00B6525A" w:rsidRPr="00EE5B13">
        <w:rPr>
          <w:rFonts w:ascii="Verdana" w:hAnsi="Verdana" w:cs="Calibri"/>
          <w:color w:val="000000"/>
          <w:sz w:val="18"/>
          <w:szCs w:val="18"/>
        </w:rPr>
        <w:t xml:space="preserve"> or a Statement of Work</w:t>
      </w:r>
      <w:r w:rsidRPr="00EE5B13">
        <w:rPr>
          <w:rFonts w:ascii="Verdana" w:hAnsi="Verdana" w:cs="Calibri"/>
          <w:color w:val="000000"/>
          <w:sz w:val="18"/>
          <w:szCs w:val="18"/>
        </w:rPr>
        <w:t xml:space="preserve"> purports to limit or exclude any liability for fraud.</w:t>
      </w:r>
      <w:bookmarkStart w:id="475" w:name="_c17a3a7f-41b0-4975-88f4-89a126e1441b"/>
      <w:bookmarkEnd w:id="475"/>
    </w:p>
    <w:p w14:paraId="4FB3F4DA" w14:textId="77777777" w:rsidR="00D806AF" w:rsidRPr="00EE5B13" w:rsidRDefault="00D806AF" w:rsidP="0035397B">
      <w:pPr>
        <w:pStyle w:val="Heading1"/>
      </w:pPr>
      <w:bookmarkStart w:id="476" w:name="_DV_M234"/>
      <w:bookmarkStart w:id="477" w:name="_Toc256000020"/>
      <w:bookmarkEnd w:id="476"/>
      <w:commentRangeStart w:id="478"/>
      <w:r w:rsidRPr="00EE5B13">
        <w:t>Notices</w:t>
      </w:r>
      <w:bookmarkStart w:id="479" w:name="_59f85a4b-5b8a-49e8-8a7a-b0e2e22d5b83"/>
      <w:bookmarkEnd w:id="477"/>
      <w:bookmarkEnd w:id="479"/>
    </w:p>
    <w:p w14:paraId="45C53E9D" w14:textId="77777777" w:rsidR="00D806AF" w:rsidRPr="00EE5B13" w:rsidRDefault="00D806AF" w:rsidP="002054D2">
      <w:pPr>
        <w:pStyle w:val="Level2Number"/>
        <w:numPr>
          <w:ilvl w:val="1"/>
          <w:numId w:val="13"/>
        </w:numPr>
        <w:ind w:left="709"/>
        <w:rPr>
          <w:rFonts w:ascii="Verdana" w:hAnsi="Verdana" w:cs="Calibri"/>
          <w:color w:val="000000"/>
          <w:sz w:val="18"/>
          <w:szCs w:val="18"/>
        </w:rPr>
      </w:pPr>
      <w:bookmarkStart w:id="480" w:name="_DV_M235"/>
      <w:bookmarkEnd w:id="480"/>
      <w:r w:rsidRPr="00EE5B13">
        <w:rPr>
          <w:rFonts w:ascii="Verdana" w:hAnsi="Verdana" w:cs="Calibri"/>
          <w:color w:val="000000"/>
          <w:sz w:val="18"/>
          <w:szCs w:val="18"/>
        </w:rPr>
        <w:t xml:space="preserve">Any notice or other communication given by a party under this Agreement </w:t>
      </w:r>
      <w:r w:rsidR="000A4D72" w:rsidRPr="00EE5B13">
        <w:rPr>
          <w:rFonts w:ascii="Verdana" w:hAnsi="Verdana" w:cs="Calibri"/>
          <w:color w:val="000000"/>
          <w:sz w:val="18"/>
          <w:szCs w:val="18"/>
        </w:rPr>
        <w:t xml:space="preserve">or a Statement of Work </w:t>
      </w:r>
      <w:r w:rsidRPr="00EE5B13">
        <w:rPr>
          <w:rFonts w:ascii="Verdana" w:hAnsi="Verdana" w:cs="Calibri"/>
          <w:color w:val="000000"/>
          <w:sz w:val="18"/>
          <w:szCs w:val="18"/>
        </w:rPr>
        <w:t>shall:</w:t>
      </w:r>
      <w:bookmarkStart w:id="481" w:name="_d9b61e48-38f0-4a68-ac3d-8d254599287a"/>
      <w:bookmarkEnd w:id="481"/>
    </w:p>
    <w:p w14:paraId="3AFFEAB2" w14:textId="77777777" w:rsidR="00D806AF" w:rsidRPr="00EE5B13" w:rsidRDefault="00D806AF" w:rsidP="002054D2">
      <w:pPr>
        <w:pStyle w:val="Level3Number"/>
        <w:numPr>
          <w:ilvl w:val="2"/>
          <w:numId w:val="13"/>
        </w:numPr>
        <w:ind w:left="1418"/>
        <w:rPr>
          <w:rFonts w:ascii="Verdana" w:hAnsi="Verdana" w:cs="Calibri"/>
          <w:color w:val="000000"/>
          <w:sz w:val="18"/>
          <w:szCs w:val="18"/>
        </w:rPr>
      </w:pPr>
      <w:bookmarkStart w:id="482" w:name="_DV_M236"/>
      <w:bookmarkEnd w:id="482"/>
      <w:r w:rsidRPr="00EE5B13">
        <w:rPr>
          <w:rFonts w:ascii="Verdana" w:hAnsi="Verdana" w:cs="Calibri"/>
          <w:color w:val="000000"/>
          <w:sz w:val="18"/>
          <w:szCs w:val="18"/>
        </w:rPr>
        <w:t>be in writing and in English;</w:t>
      </w:r>
      <w:bookmarkStart w:id="483" w:name="_a06d98a9-3d26-432d-825f-ba3b079a2b15"/>
      <w:bookmarkEnd w:id="483"/>
    </w:p>
    <w:p w14:paraId="06DB8A74" w14:textId="77777777" w:rsidR="00D806AF" w:rsidRPr="00EE5B13" w:rsidRDefault="00D806AF" w:rsidP="002054D2">
      <w:pPr>
        <w:pStyle w:val="Level3Number"/>
        <w:numPr>
          <w:ilvl w:val="2"/>
          <w:numId w:val="13"/>
        </w:numPr>
        <w:ind w:left="1418"/>
        <w:rPr>
          <w:rFonts w:ascii="Verdana" w:hAnsi="Verdana" w:cs="Calibri"/>
          <w:color w:val="000000"/>
          <w:sz w:val="18"/>
          <w:szCs w:val="18"/>
        </w:rPr>
      </w:pPr>
      <w:bookmarkStart w:id="484" w:name="_DV_M237"/>
      <w:bookmarkEnd w:id="484"/>
      <w:r w:rsidRPr="00EE5B13">
        <w:rPr>
          <w:rFonts w:ascii="Verdana" w:hAnsi="Verdana" w:cs="Calibri"/>
          <w:color w:val="000000"/>
          <w:sz w:val="18"/>
          <w:szCs w:val="18"/>
        </w:rPr>
        <w:t>be signed by, or on behalf of, the party giving it; and</w:t>
      </w:r>
      <w:bookmarkStart w:id="485" w:name="_7484b6d8-9b36-4349-bab4-ec49222fa0eb"/>
      <w:bookmarkEnd w:id="485"/>
    </w:p>
    <w:p w14:paraId="2F5B4B2D" w14:textId="5EA93AE6" w:rsidR="00D806AF" w:rsidRPr="00EE5B13" w:rsidRDefault="00D806AF" w:rsidP="002054D2">
      <w:pPr>
        <w:pStyle w:val="Level3Number"/>
        <w:numPr>
          <w:ilvl w:val="2"/>
          <w:numId w:val="13"/>
        </w:numPr>
        <w:ind w:left="1418"/>
        <w:rPr>
          <w:rFonts w:ascii="Verdana" w:hAnsi="Verdana" w:cs="Calibri"/>
          <w:color w:val="000000"/>
          <w:sz w:val="18"/>
          <w:szCs w:val="18"/>
        </w:rPr>
      </w:pPr>
      <w:bookmarkStart w:id="486" w:name="_DV_M238"/>
      <w:bookmarkEnd w:id="486"/>
      <w:r w:rsidRPr="00EE5B13">
        <w:rPr>
          <w:rFonts w:ascii="Verdana" w:hAnsi="Verdana" w:cs="Calibri"/>
          <w:color w:val="000000"/>
          <w:sz w:val="18"/>
          <w:szCs w:val="18"/>
        </w:rPr>
        <w:lastRenderedPageBreak/>
        <w:t xml:space="preserve">be sent to the relevant party at the address set out in </w:t>
      </w:r>
      <w:r w:rsidRPr="005E4031">
        <w:rPr>
          <w:rFonts w:ascii="Verdana" w:hAnsi="Verdana" w:cs="Calibri"/>
          <w:color w:val="000000"/>
          <w:sz w:val="18"/>
          <w:szCs w:val="18"/>
        </w:rPr>
        <w:t>clause</w:t>
      </w:r>
      <w:r w:rsidR="000A4D72" w:rsidRPr="005E4031">
        <w:rPr>
          <w:rFonts w:ascii="Verdana" w:hAnsi="Verdana" w:cs="Calibri"/>
          <w:color w:val="000000"/>
          <w:sz w:val="18"/>
          <w:szCs w:val="18"/>
        </w:rPr>
        <w:t xml:space="preserve"> </w:t>
      </w:r>
      <w:r w:rsidR="00FC2031" w:rsidRPr="005E4031">
        <w:rPr>
          <w:rFonts w:ascii="Verdana" w:hAnsi="Verdana" w:cs="Calibri"/>
          <w:color w:val="000000"/>
          <w:sz w:val="18"/>
          <w:szCs w:val="18"/>
        </w:rPr>
        <w:t>2</w:t>
      </w:r>
      <w:r w:rsidR="00314DE8">
        <w:rPr>
          <w:rFonts w:ascii="Verdana" w:hAnsi="Verdana" w:cs="Calibri"/>
          <w:color w:val="000000"/>
          <w:sz w:val="18"/>
          <w:szCs w:val="18"/>
        </w:rPr>
        <w:t>1</w:t>
      </w:r>
      <w:r w:rsidR="000A4D72" w:rsidRPr="005E4031">
        <w:rPr>
          <w:rFonts w:ascii="Verdana" w:hAnsi="Verdana" w:cs="Calibri"/>
          <w:color w:val="000000"/>
          <w:sz w:val="18"/>
          <w:szCs w:val="18"/>
        </w:rPr>
        <w:t>.3</w:t>
      </w:r>
      <w:r w:rsidRPr="00EE5B13">
        <w:rPr>
          <w:rFonts w:ascii="Verdana" w:hAnsi="Verdana" w:cs="Calibri"/>
          <w:color w:val="000000"/>
          <w:sz w:val="18"/>
          <w:szCs w:val="18"/>
        </w:rPr>
        <w:t>.</w:t>
      </w:r>
      <w:bookmarkStart w:id="487" w:name="_46af3842-fddd-4b07-9514-b34d471f8a96"/>
      <w:bookmarkEnd w:id="487"/>
    </w:p>
    <w:p w14:paraId="5C5FB851" w14:textId="77777777" w:rsidR="00D806AF" w:rsidRPr="00EE5B13" w:rsidRDefault="00D806AF" w:rsidP="002054D2">
      <w:pPr>
        <w:pStyle w:val="Level2Number"/>
        <w:numPr>
          <w:ilvl w:val="1"/>
          <w:numId w:val="13"/>
        </w:numPr>
        <w:ind w:left="709"/>
        <w:rPr>
          <w:rFonts w:ascii="Verdana" w:hAnsi="Verdana" w:cs="Calibri"/>
          <w:color w:val="000000"/>
          <w:sz w:val="18"/>
          <w:szCs w:val="18"/>
        </w:rPr>
      </w:pPr>
      <w:bookmarkStart w:id="488" w:name="_DV_M239"/>
      <w:bookmarkEnd w:id="488"/>
      <w:r w:rsidRPr="00EE5B13">
        <w:rPr>
          <w:rFonts w:ascii="Verdana" w:hAnsi="Verdana" w:cs="Calibri"/>
          <w:color w:val="000000"/>
          <w:sz w:val="18"/>
          <w:szCs w:val="18"/>
        </w:rPr>
        <w:t>Notices may be given, and are deemed received:</w:t>
      </w:r>
      <w:bookmarkStart w:id="489" w:name="_7511252e-7a21-4bdc-9251-6a2b61544a29"/>
      <w:bookmarkEnd w:id="489"/>
    </w:p>
    <w:p w14:paraId="5F2ED364" w14:textId="77777777" w:rsidR="00D806AF" w:rsidRPr="00EE5B13" w:rsidRDefault="00D806AF" w:rsidP="002054D2">
      <w:pPr>
        <w:pStyle w:val="Level3Number"/>
        <w:numPr>
          <w:ilvl w:val="2"/>
          <w:numId w:val="13"/>
        </w:numPr>
        <w:ind w:left="1418"/>
        <w:rPr>
          <w:rFonts w:ascii="Verdana" w:hAnsi="Verdana" w:cs="Calibri"/>
          <w:color w:val="000000"/>
          <w:sz w:val="18"/>
          <w:szCs w:val="18"/>
        </w:rPr>
      </w:pPr>
      <w:bookmarkStart w:id="490" w:name="_DV_M240"/>
      <w:bookmarkEnd w:id="490"/>
      <w:r w:rsidRPr="00EE5B13">
        <w:rPr>
          <w:rFonts w:ascii="Verdana" w:hAnsi="Verdana" w:cs="Calibri"/>
          <w:color w:val="000000"/>
          <w:sz w:val="18"/>
          <w:szCs w:val="18"/>
        </w:rPr>
        <w:t>by hand: on receipt of a signature at the time of delivery;</w:t>
      </w:r>
      <w:bookmarkStart w:id="491" w:name="_bec48d6d-741d-4a5e-acf3-11d5f537f066"/>
      <w:bookmarkEnd w:id="491"/>
    </w:p>
    <w:p w14:paraId="2270869C" w14:textId="77777777" w:rsidR="00D806AF" w:rsidRPr="00EE5B13" w:rsidRDefault="00D806AF" w:rsidP="002054D2">
      <w:pPr>
        <w:pStyle w:val="Level3Number"/>
        <w:numPr>
          <w:ilvl w:val="2"/>
          <w:numId w:val="13"/>
        </w:numPr>
        <w:ind w:left="1418"/>
        <w:rPr>
          <w:rFonts w:ascii="Verdana" w:hAnsi="Verdana" w:cs="Calibri"/>
          <w:color w:val="000000"/>
          <w:sz w:val="18"/>
          <w:szCs w:val="18"/>
        </w:rPr>
      </w:pPr>
      <w:bookmarkStart w:id="492" w:name="_DV_M241"/>
      <w:bookmarkEnd w:id="492"/>
      <w:r w:rsidRPr="00EE5B13">
        <w:rPr>
          <w:rFonts w:ascii="Verdana" w:hAnsi="Verdana" w:cs="Calibri"/>
          <w:color w:val="000000"/>
          <w:sz w:val="18"/>
          <w:szCs w:val="18"/>
        </w:rPr>
        <w:t>by Royal Mail Recorded Signed For post: on the second Business Day after posting;</w:t>
      </w:r>
      <w:bookmarkStart w:id="493" w:name="_90e5b9fd-fb85-40d5-a53b-d08caee4b2b0"/>
      <w:bookmarkEnd w:id="493"/>
    </w:p>
    <w:p w14:paraId="51E8DBFF" w14:textId="77777777" w:rsidR="007D3190" w:rsidRPr="00EE5B13" w:rsidRDefault="007D3190" w:rsidP="002054D2">
      <w:pPr>
        <w:pStyle w:val="Level3Number"/>
        <w:numPr>
          <w:ilvl w:val="2"/>
          <w:numId w:val="13"/>
        </w:numPr>
        <w:ind w:left="1418"/>
        <w:rPr>
          <w:rFonts w:ascii="Verdana" w:hAnsi="Verdana" w:cs="Calibri"/>
          <w:color w:val="000000"/>
          <w:sz w:val="18"/>
          <w:szCs w:val="18"/>
        </w:rPr>
      </w:pPr>
      <w:bookmarkStart w:id="494" w:name="_DV_M242"/>
      <w:bookmarkEnd w:id="494"/>
      <w:r w:rsidRPr="00EE5B13">
        <w:rPr>
          <w:rFonts w:ascii="Verdana" w:hAnsi="Verdana" w:cs="Calibri"/>
          <w:color w:val="000000"/>
          <w:sz w:val="18"/>
          <w:szCs w:val="18"/>
        </w:rPr>
        <w:t>by post: forty-eight (48) hours after a first class registered letter is posted to the appropriate address.</w:t>
      </w:r>
    </w:p>
    <w:p w14:paraId="6D4CB0DB" w14:textId="77777777" w:rsidR="00D806AF" w:rsidRPr="00EE5B13" w:rsidRDefault="00D806AF" w:rsidP="002054D2">
      <w:pPr>
        <w:pStyle w:val="Level2Number"/>
        <w:numPr>
          <w:ilvl w:val="1"/>
          <w:numId w:val="13"/>
        </w:numPr>
        <w:ind w:left="709"/>
        <w:rPr>
          <w:rFonts w:ascii="Verdana" w:hAnsi="Verdana" w:cs="Calibri"/>
          <w:color w:val="000000"/>
          <w:sz w:val="18"/>
          <w:szCs w:val="18"/>
        </w:rPr>
      </w:pPr>
      <w:bookmarkStart w:id="495" w:name="_5c7a9ba8-effd-4362-85f5-6c63eeb3db9e"/>
      <w:bookmarkStart w:id="496" w:name="_b1bf77a3-5dea-456b-8fac-7f01d8b9b4f1"/>
      <w:bookmarkStart w:id="497" w:name="_b6cd6117-c64c-4953-a9e0-1ccf1553ef15"/>
      <w:bookmarkStart w:id="498" w:name="_DV_M243"/>
      <w:bookmarkEnd w:id="495"/>
      <w:bookmarkEnd w:id="496"/>
      <w:bookmarkEnd w:id="497"/>
      <w:bookmarkEnd w:id="498"/>
      <w:r w:rsidRPr="00EE5B13">
        <w:rPr>
          <w:rFonts w:ascii="Verdana" w:hAnsi="Verdana" w:cs="Calibri"/>
          <w:color w:val="000000"/>
          <w:sz w:val="18"/>
          <w:szCs w:val="18"/>
        </w:rPr>
        <w:t>Notices and other communications shall be sent to</w:t>
      </w:r>
      <w:r w:rsidR="007D3190" w:rsidRPr="006675D6">
        <w:rPr>
          <w:rFonts w:ascii="Verdana" w:hAnsi="Verdana" w:cs="Calibri"/>
          <w:color w:val="000000"/>
          <w:sz w:val="18"/>
          <w:szCs w:val="18"/>
        </w:rPr>
        <w:t xml:space="preserve"> </w:t>
      </w:r>
      <w:r w:rsidR="007D3190" w:rsidRPr="00EE5B13">
        <w:rPr>
          <w:rFonts w:ascii="Verdana" w:hAnsi="Verdana" w:cs="Calibri"/>
          <w:color w:val="000000"/>
          <w:sz w:val="18"/>
          <w:szCs w:val="18"/>
        </w:rPr>
        <w:t>the</w:t>
      </w:r>
      <w:r w:rsidR="00224AB2" w:rsidRPr="00EE5B13">
        <w:rPr>
          <w:rFonts w:ascii="Verdana" w:hAnsi="Verdana" w:cs="Calibri"/>
          <w:color w:val="000000"/>
          <w:sz w:val="18"/>
          <w:szCs w:val="18"/>
        </w:rPr>
        <w:t xml:space="preserve"> registered office</w:t>
      </w:r>
      <w:r w:rsidR="007D3190" w:rsidRPr="00EE5B13">
        <w:rPr>
          <w:rFonts w:ascii="Verdana" w:hAnsi="Verdana" w:cs="Calibri"/>
          <w:color w:val="000000"/>
          <w:sz w:val="18"/>
          <w:szCs w:val="18"/>
        </w:rPr>
        <w:t xml:space="preserve"> stated in the Agreement (or any other address notified for this purpose by that party)</w:t>
      </w:r>
      <w:r w:rsidR="0012184C" w:rsidRPr="00EE5B13">
        <w:rPr>
          <w:rFonts w:ascii="Verdana" w:hAnsi="Verdana" w:cs="Calibri"/>
          <w:color w:val="000000"/>
          <w:sz w:val="18"/>
          <w:szCs w:val="18"/>
        </w:rPr>
        <w:t>.</w:t>
      </w:r>
      <w:bookmarkStart w:id="499" w:name="_a422341d-d8fb-4d20-b1f4-5e23b767dcfe"/>
      <w:bookmarkEnd w:id="499"/>
    </w:p>
    <w:p w14:paraId="3229BEFD" w14:textId="77777777" w:rsidR="00D806AF" w:rsidRPr="00EE5B13" w:rsidRDefault="00D806AF" w:rsidP="002054D2">
      <w:pPr>
        <w:pStyle w:val="Level2Number"/>
        <w:numPr>
          <w:ilvl w:val="1"/>
          <w:numId w:val="13"/>
        </w:numPr>
        <w:ind w:left="709"/>
        <w:rPr>
          <w:rFonts w:ascii="Verdana" w:hAnsi="Verdana" w:cs="Calibri"/>
          <w:color w:val="000000"/>
          <w:sz w:val="18"/>
          <w:szCs w:val="18"/>
        </w:rPr>
      </w:pPr>
      <w:bookmarkStart w:id="500" w:name="_c1e66951-afe2-4b20-9219-614d118a7c51"/>
      <w:bookmarkStart w:id="501" w:name="_5567282f-e7d1-49c3-88f3-2c70ad3928d4"/>
      <w:bookmarkStart w:id="502" w:name="_838f10d3-6634-4461-b1cd-cad7ee9aa19f"/>
      <w:bookmarkStart w:id="503" w:name="_769792c2-c31a-4b09-a1b7-a5a84e9e71af"/>
      <w:bookmarkStart w:id="504" w:name="_8e4c3382-5338-464e-8a6b-a1d543ab3ccc"/>
      <w:bookmarkStart w:id="505" w:name="_DV_M244"/>
      <w:bookmarkEnd w:id="500"/>
      <w:bookmarkEnd w:id="501"/>
      <w:bookmarkEnd w:id="502"/>
      <w:bookmarkEnd w:id="503"/>
      <w:bookmarkEnd w:id="504"/>
      <w:bookmarkEnd w:id="505"/>
      <w:r w:rsidRPr="00EE5B13">
        <w:rPr>
          <w:rFonts w:ascii="Verdana" w:hAnsi="Verdana" w:cs="Calibri"/>
          <w:color w:val="000000"/>
          <w:sz w:val="18"/>
          <w:szCs w:val="18"/>
        </w:rPr>
        <w:t>All references to time are to the local time at the place of deemed receipt.</w:t>
      </w:r>
      <w:bookmarkStart w:id="506" w:name="_bf1a1c05-13a1-4d00-a7b0-c90a43985129"/>
      <w:bookmarkEnd w:id="506"/>
    </w:p>
    <w:p w14:paraId="0690CC73" w14:textId="53D92F83" w:rsidR="00D806AF" w:rsidRPr="00EE5B13" w:rsidRDefault="0012184C" w:rsidP="002054D2">
      <w:pPr>
        <w:pStyle w:val="Level2Number"/>
        <w:numPr>
          <w:ilvl w:val="1"/>
          <w:numId w:val="13"/>
        </w:numPr>
        <w:ind w:left="709"/>
        <w:rPr>
          <w:rFonts w:ascii="Verdana" w:hAnsi="Verdana" w:cs="Calibri"/>
          <w:color w:val="000000"/>
          <w:sz w:val="18"/>
          <w:szCs w:val="18"/>
        </w:rPr>
      </w:pPr>
      <w:bookmarkStart w:id="507" w:name="_DV_M245"/>
      <w:bookmarkEnd w:id="507"/>
      <w:r w:rsidRPr="00EE5B13">
        <w:rPr>
          <w:rFonts w:ascii="Verdana" w:hAnsi="Verdana" w:cs="Calibri"/>
          <w:color w:val="000000"/>
          <w:sz w:val="18"/>
          <w:szCs w:val="18"/>
        </w:rPr>
        <w:t xml:space="preserve"> </w:t>
      </w:r>
      <w:bookmarkStart w:id="508" w:name="_b0a81fd2-52f7-4009-8121-6f88199311cf"/>
      <w:bookmarkStart w:id="509" w:name="_DV_M246"/>
      <w:bookmarkEnd w:id="508"/>
      <w:bookmarkEnd w:id="509"/>
      <w:r w:rsidR="00D806AF" w:rsidRPr="00EE5B13">
        <w:rPr>
          <w:rFonts w:ascii="Verdana" w:hAnsi="Verdana" w:cs="Calibri"/>
          <w:color w:val="000000"/>
          <w:sz w:val="18"/>
          <w:szCs w:val="18"/>
        </w:rPr>
        <w:t>A notice given under this Agreement is not validly served if sent by email.</w:t>
      </w:r>
      <w:bookmarkStart w:id="510" w:name="_d542ffdc-73a6-4dc9-9456-dde1e3624460"/>
      <w:bookmarkEnd w:id="510"/>
      <w:commentRangeEnd w:id="478"/>
      <w:r w:rsidR="000E6355">
        <w:rPr>
          <w:rStyle w:val="CommentReference"/>
        </w:rPr>
        <w:commentReference w:id="478"/>
      </w:r>
    </w:p>
    <w:p w14:paraId="7C0017C3" w14:textId="77777777" w:rsidR="00D806AF" w:rsidRPr="0035397B" w:rsidRDefault="00D806AF" w:rsidP="0035397B">
      <w:pPr>
        <w:pStyle w:val="Heading1"/>
      </w:pPr>
      <w:bookmarkStart w:id="511" w:name="_92c3d8ad-278b-4e1a-b21e-89be39305d9b"/>
      <w:bookmarkStart w:id="512" w:name="_ea04ffbc-a056-406c-9fe4-a17e03711e81"/>
      <w:bookmarkStart w:id="513" w:name="_22f6e5f0-44f2-4410-b27f-6f91643e0dd0"/>
      <w:bookmarkStart w:id="514" w:name="_c9ba3d0c-cf2d-420f-a139-ffd9a76f218f"/>
      <w:bookmarkStart w:id="515" w:name="_b3805a17-3321-4cb6-9996-55545bd98191"/>
      <w:bookmarkStart w:id="516" w:name="_97910228-1fc1-4d68-8b1e-28239674dfed"/>
      <w:bookmarkStart w:id="517" w:name="_DV_M247"/>
      <w:bookmarkStart w:id="518" w:name="_Toc256000022"/>
      <w:bookmarkEnd w:id="511"/>
      <w:bookmarkEnd w:id="512"/>
      <w:bookmarkEnd w:id="513"/>
      <w:bookmarkEnd w:id="514"/>
      <w:bookmarkEnd w:id="515"/>
      <w:bookmarkEnd w:id="516"/>
      <w:bookmarkEnd w:id="517"/>
      <w:r w:rsidRPr="0035397B">
        <w:t>Further assurance</w:t>
      </w:r>
      <w:bookmarkStart w:id="519" w:name="_1cf781eb-10f8-4ff8-85ea-4a39103d7f1a"/>
      <w:bookmarkEnd w:id="518"/>
      <w:bookmarkEnd w:id="519"/>
    </w:p>
    <w:p w14:paraId="2A9C98B0" w14:textId="77777777" w:rsidR="00D806AF" w:rsidRPr="00EE5B13" w:rsidRDefault="00D806AF" w:rsidP="002029AA">
      <w:pPr>
        <w:pStyle w:val="BodyText1"/>
        <w:ind w:left="0"/>
        <w:rPr>
          <w:rFonts w:ascii="Verdana" w:hAnsi="Verdana" w:cs="Calibri"/>
          <w:color w:val="000000"/>
          <w:sz w:val="18"/>
          <w:szCs w:val="18"/>
        </w:rPr>
      </w:pPr>
      <w:bookmarkStart w:id="520" w:name="_DV_M248"/>
      <w:bookmarkEnd w:id="520"/>
      <w:r w:rsidRPr="00EE5B13">
        <w:rPr>
          <w:rFonts w:ascii="Verdana" w:hAnsi="Verdana" w:cs="Calibri"/>
          <w:color w:val="000000"/>
          <w:sz w:val="18"/>
          <w:szCs w:val="18"/>
        </w:rPr>
        <w:t>Each party shall at the request of the other, and at the cost of the requesting party, do all acts and execute all documents which are necessary to give full effect to this Agreement</w:t>
      </w:r>
      <w:r w:rsidR="005C000C" w:rsidRPr="00EE5B13">
        <w:rPr>
          <w:rFonts w:ascii="Verdana" w:hAnsi="Verdana" w:cs="Calibri"/>
          <w:color w:val="000000"/>
          <w:sz w:val="18"/>
          <w:szCs w:val="18"/>
        </w:rPr>
        <w:t xml:space="preserve"> and any Statement of Work</w:t>
      </w:r>
      <w:r w:rsidRPr="00EE5B13">
        <w:rPr>
          <w:rFonts w:ascii="Verdana" w:hAnsi="Verdana" w:cs="Calibri"/>
          <w:color w:val="000000"/>
          <w:sz w:val="18"/>
          <w:szCs w:val="18"/>
        </w:rPr>
        <w:t>.</w:t>
      </w:r>
    </w:p>
    <w:p w14:paraId="549A73B9" w14:textId="77777777" w:rsidR="00D806AF" w:rsidRPr="00EE5B13" w:rsidRDefault="00D806AF" w:rsidP="0035397B">
      <w:pPr>
        <w:pStyle w:val="Heading1"/>
      </w:pPr>
      <w:bookmarkStart w:id="521" w:name="_DV_M249"/>
      <w:bookmarkStart w:id="522" w:name="_Toc256000023"/>
      <w:bookmarkEnd w:id="521"/>
      <w:r w:rsidRPr="00EE5B13">
        <w:t>Variation</w:t>
      </w:r>
      <w:bookmarkStart w:id="523" w:name="_fbfc237d-f61c-4d55-826e-49b46c778255"/>
      <w:bookmarkEnd w:id="522"/>
      <w:bookmarkEnd w:id="523"/>
    </w:p>
    <w:p w14:paraId="44566D9A" w14:textId="77777777" w:rsidR="00D806AF" w:rsidRPr="00EE5B13" w:rsidRDefault="00D806AF" w:rsidP="002029AA">
      <w:pPr>
        <w:pStyle w:val="BodyText1"/>
        <w:ind w:left="0"/>
        <w:rPr>
          <w:rFonts w:ascii="Verdana" w:hAnsi="Verdana" w:cs="Calibri"/>
          <w:color w:val="000000"/>
          <w:sz w:val="18"/>
          <w:szCs w:val="18"/>
        </w:rPr>
      </w:pPr>
      <w:bookmarkStart w:id="524" w:name="_DV_M250"/>
      <w:bookmarkEnd w:id="524"/>
      <w:r w:rsidRPr="00EE5B13">
        <w:rPr>
          <w:rFonts w:ascii="Verdana" w:hAnsi="Verdana" w:cs="Calibri"/>
          <w:color w:val="000000"/>
          <w:sz w:val="18"/>
          <w:szCs w:val="18"/>
        </w:rPr>
        <w:t xml:space="preserve">No variation of this Agreement </w:t>
      </w:r>
      <w:r w:rsidR="005C000C" w:rsidRPr="00EE5B13">
        <w:rPr>
          <w:rFonts w:ascii="Verdana" w:hAnsi="Verdana" w:cs="Calibri"/>
          <w:color w:val="000000"/>
          <w:sz w:val="18"/>
          <w:szCs w:val="18"/>
        </w:rPr>
        <w:t xml:space="preserve">nor any Statement of Work </w:t>
      </w:r>
      <w:r w:rsidRPr="00EE5B13">
        <w:rPr>
          <w:rFonts w:ascii="Verdana" w:hAnsi="Verdana" w:cs="Calibri"/>
          <w:color w:val="000000"/>
          <w:sz w:val="18"/>
          <w:szCs w:val="18"/>
        </w:rPr>
        <w:t>shall be valid or effective unless it is in writing, refers to this Agreement</w:t>
      </w:r>
      <w:r w:rsidR="005C000C" w:rsidRPr="00EE5B13">
        <w:rPr>
          <w:rFonts w:ascii="Verdana" w:hAnsi="Verdana" w:cs="Calibri"/>
          <w:color w:val="000000"/>
          <w:sz w:val="18"/>
          <w:szCs w:val="18"/>
        </w:rPr>
        <w:t xml:space="preserve"> or the Statement of Work</w:t>
      </w:r>
      <w:r w:rsidRPr="00EE5B13">
        <w:rPr>
          <w:rFonts w:ascii="Verdana" w:hAnsi="Verdana" w:cs="Calibri"/>
          <w:color w:val="000000"/>
          <w:sz w:val="18"/>
          <w:szCs w:val="18"/>
        </w:rPr>
        <w:t xml:space="preserve"> and is duly signed or executed by, or on behalf of, each party.</w:t>
      </w:r>
    </w:p>
    <w:p w14:paraId="42B78E47" w14:textId="77777777" w:rsidR="00D806AF" w:rsidRPr="00EE5B13" w:rsidRDefault="00D806AF" w:rsidP="0035397B">
      <w:pPr>
        <w:pStyle w:val="Heading1"/>
      </w:pPr>
      <w:bookmarkStart w:id="525" w:name="_DV_M251"/>
      <w:bookmarkStart w:id="526" w:name="_Toc256000024"/>
      <w:bookmarkEnd w:id="525"/>
      <w:r w:rsidRPr="00EE5B13">
        <w:t>Assignment</w:t>
      </w:r>
      <w:bookmarkStart w:id="527" w:name="_68bf35e7-4a90-4932-8437-91b9d5931abd"/>
      <w:bookmarkEnd w:id="526"/>
      <w:bookmarkEnd w:id="527"/>
    </w:p>
    <w:p w14:paraId="16DA11C3" w14:textId="77777777" w:rsidR="00D806AF" w:rsidRPr="00EE5B13" w:rsidRDefault="00D806AF" w:rsidP="002029AA">
      <w:pPr>
        <w:pStyle w:val="Level2Number"/>
        <w:numPr>
          <w:ilvl w:val="0"/>
          <w:numId w:val="0"/>
        </w:numPr>
        <w:rPr>
          <w:rFonts w:ascii="Verdana" w:hAnsi="Verdana" w:cs="Calibri"/>
          <w:color w:val="000000"/>
          <w:sz w:val="18"/>
          <w:szCs w:val="18"/>
        </w:rPr>
      </w:pPr>
      <w:bookmarkStart w:id="528" w:name="_DV_M252"/>
      <w:bookmarkEnd w:id="528"/>
      <w:r w:rsidRPr="00EE5B13">
        <w:rPr>
          <w:rFonts w:ascii="Verdana" w:hAnsi="Verdana" w:cs="Calibri"/>
          <w:color w:val="000000"/>
          <w:sz w:val="18"/>
          <w:szCs w:val="18"/>
        </w:rPr>
        <w:t>The Sub-Contractor may not assign, subcontract or encumber any right or obligation under this Agreement, in whole or in part, without the Main Contractor’s prior written consent.</w:t>
      </w:r>
      <w:bookmarkStart w:id="529" w:name="_7600ba36-79f9-4075-8b84-874597d0ce2e"/>
      <w:bookmarkEnd w:id="529"/>
    </w:p>
    <w:p w14:paraId="528A39CD" w14:textId="77777777" w:rsidR="00D806AF" w:rsidRPr="00EE5B13" w:rsidRDefault="00D806AF" w:rsidP="0035397B">
      <w:pPr>
        <w:pStyle w:val="Heading1"/>
      </w:pPr>
      <w:bookmarkStart w:id="530" w:name="_DV_M253"/>
      <w:bookmarkStart w:id="531" w:name="_0210cffb-9d4a-4531-b6d9-563d1e21bd8e"/>
      <w:bookmarkStart w:id="532" w:name="_2963eeea-84ac-4bee-956b-9d4123e78890"/>
      <w:bookmarkStart w:id="533" w:name="_DV_M254"/>
      <w:bookmarkStart w:id="534" w:name="_Toc256000026"/>
      <w:bookmarkEnd w:id="530"/>
      <w:bookmarkEnd w:id="531"/>
      <w:bookmarkEnd w:id="532"/>
      <w:bookmarkEnd w:id="533"/>
      <w:r w:rsidRPr="00EE5B13">
        <w:t>No partnership or agency</w:t>
      </w:r>
      <w:bookmarkStart w:id="535" w:name="_0877309e-2d6d-492a-8a6a-3a038ef7bae7"/>
      <w:bookmarkEnd w:id="534"/>
      <w:bookmarkEnd w:id="535"/>
    </w:p>
    <w:p w14:paraId="1BD858B3" w14:textId="77777777" w:rsidR="00D806AF" w:rsidRPr="00EE5B13" w:rsidRDefault="00D806AF" w:rsidP="002029AA">
      <w:pPr>
        <w:pStyle w:val="BodyText1"/>
        <w:ind w:left="0"/>
        <w:rPr>
          <w:rFonts w:ascii="Verdana" w:hAnsi="Verdana" w:cs="Calibri"/>
          <w:color w:val="000000"/>
          <w:sz w:val="18"/>
          <w:szCs w:val="18"/>
        </w:rPr>
      </w:pPr>
      <w:bookmarkStart w:id="536" w:name="_DV_M255"/>
      <w:bookmarkEnd w:id="536"/>
      <w:r w:rsidRPr="00EE5B13">
        <w:rPr>
          <w:rFonts w:ascii="Verdana" w:hAnsi="Verdana" w:cs="Calibri"/>
          <w:color w:val="000000"/>
          <w:sz w:val="18"/>
          <w:szCs w:val="18"/>
        </w:rPr>
        <w:t>The parties are independent businesses and are not partners, principal and agent or employer and employee and this Agreement</w:t>
      </w:r>
      <w:r w:rsidR="005C000C" w:rsidRPr="00EE5B13">
        <w:rPr>
          <w:rFonts w:ascii="Verdana" w:hAnsi="Verdana" w:cs="Calibri"/>
          <w:color w:val="000000"/>
          <w:sz w:val="18"/>
          <w:szCs w:val="18"/>
        </w:rPr>
        <w:t xml:space="preserve"> or any Statement of Work</w:t>
      </w:r>
      <w:r w:rsidRPr="00EE5B13">
        <w:rPr>
          <w:rFonts w:ascii="Verdana" w:hAnsi="Verdana" w:cs="Calibri"/>
          <w:color w:val="000000"/>
          <w:sz w:val="18"/>
          <w:szCs w:val="18"/>
        </w:rPr>
        <w:t xml:space="preserve"> does not establish any joint venture, trust, fiduciary or other relationship between them, other than the contractual relationship expressly provided for in it. None of the parties shall have, nor shall represent that they have, any authority to make any commitments on the other party’s behalf.</w:t>
      </w:r>
    </w:p>
    <w:p w14:paraId="55CF7BBB" w14:textId="77777777" w:rsidR="00D806AF" w:rsidRPr="00EE5B13" w:rsidRDefault="00D806AF" w:rsidP="0035397B">
      <w:pPr>
        <w:pStyle w:val="Heading1"/>
      </w:pPr>
      <w:bookmarkStart w:id="537" w:name="_2637bccc-6639-4d02-b0d1-0cc2c86d92c9"/>
      <w:bookmarkStart w:id="538" w:name="_72ebb3ad-8799-4326-9f3f-00bb6e4f551a"/>
      <w:bookmarkStart w:id="539" w:name="_cce2094e-bb86-453b-a4ae-6f4665896832"/>
      <w:bookmarkStart w:id="540" w:name="_DV_M256"/>
      <w:bookmarkStart w:id="541" w:name="_Toc256000028"/>
      <w:bookmarkEnd w:id="537"/>
      <w:bookmarkEnd w:id="538"/>
      <w:bookmarkEnd w:id="539"/>
      <w:bookmarkEnd w:id="540"/>
      <w:r w:rsidRPr="00EE5B13">
        <w:t>Equitable relief</w:t>
      </w:r>
      <w:bookmarkStart w:id="542" w:name="_626f93c8-d95f-48ae-b9fd-9027ec64d0c4"/>
      <w:bookmarkEnd w:id="541"/>
      <w:bookmarkEnd w:id="542"/>
    </w:p>
    <w:p w14:paraId="13CA9153" w14:textId="77777777" w:rsidR="00D806AF" w:rsidRPr="00EE5B13" w:rsidRDefault="00D806AF" w:rsidP="002029AA">
      <w:pPr>
        <w:pStyle w:val="BodyText1"/>
        <w:ind w:left="0"/>
        <w:rPr>
          <w:rFonts w:ascii="Verdana" w:hAnsi="Verdana" w:cs="Calibri"/>
          <w:color w:val="000000"/>
          <w:sz w:val="18"/>
          <w:szCs w:val="18"/>
        </w:rPr>
      </w:pPr>
      <w:bookmarkStart w:id="543" w:name="_DV_M257"/>
      <w:bookmarkEnd w:id="543"/>
      <w:r w:rsidRPr="00EE5B13">
        <w:rPr>
          <w:rFonts w:ascii="Verdana" w:hAnsi="Verdana" w:cs="Calibri"/>
          <w:color w:val="000000"/>
          <w:sz w:val="18"/>
          <w:szCs w:val="18"/>
        </w:rPr>
        <w:t>The Sub-Contractor recognises that any breach or threatened breach of this Agreement</w:t>
      </w:r>
      <w:r w:rsidR="005C000C" w:rsidRPr="00EE5B13">
        <w:rPr>
          <w:rFonts w:ascii="Verdana" w:hAnsi="Verdana" w:cs="Calibri"/>
          <w:color w:val="000000"/>
          <w:sz w:val="18"/>
          <w:szCs w:val="18"/>
        </w:rPr>
        <w:t xml:space="preserve"> or a Statement of Work</w:t>
      </w:r>
      <w:r w:rsidRPr="00EE5B13">
        <w:rPr>
          <w:rFonts w:ascii="Verdana" w:hAnsi="Verdana" w:cs="Calibri"/>
          <w:color w:val="000000"/>
          <w:sz w:val="18"/>
          <w:szCs w:val="18"/>
        </w:rPr>
        <w:t xml:space="preserve"> may cause the Main Contractor irreparable harm for which damages </w:t>
      </w:r>
      <w:r w:rsidRPr="00EE5B13">
        <w:rPr>
          <w:rFonts w:ascii="Verdana" w:hAnsi="Verdana" w:cs="Calibri"/>
          <w:color w:val="000000"/>
          <w:sz w:val="18"/>
          <w:szCs w:val="18"/>
        </w:rPr>
        <w:lastRenderedPageBreak/>
        <w:t>may not be an adequate remedy. Accordingly, in addition to any other remedies and damages available to it, the Sub-Contractor acknowledges and agrees that the Main Contractor is entitled to the remedies of specific performance, injunction and other equitable relief without proof of special damages.</w:t>
      </w:r>
    </w:p>
    <w:p w14:paraId="5D35CF34" w14:textId="77777777" w:rsidR="00D806AF" w:rsidRPr="00EE5B13" w:rsidRDefault="00D806AF" w:rsidP="0035397B">
      <w:pPr>
        <w:pStyle w:val="Heading1"/>
      </w:pPr>
      <w:bookmarkStart w:id="544" w:name="_DV_M258"/>
      <w:bookmarkStart w:id="545" w:name="_Toc256000029"/>
      <w:bookmarkEnd w:id="544"/>
      <w:r w:rsidRPr="00EE5B13">
        <w:t>Severance</w:t>
      </w:r>
      <w:bookmarkStart w:id="546" w:name="_5566cfd3-a041-4403-816c-eb9dd6d797dd"/>
      <w:bookmarkEnd w:id="545"/>
      <w:bookmarkEnd w:id="546"/>
    </w:p>
    <w:p w14:paraId="745AE49D" w14:textId="77777777" w:rsidR="00D806AF" w:rsidRPr="00EE5B13" w:rsidRDefault="00D806AF" w:rsidP="002054D2">
      <w:pPr>
        <w:pStyle w:val="Level2Number"/>
        <w:numPr>
          <w:ilvl w:val="1"/>
          <w:numId w:val="13"/>
        </w:numPr>
        <w:ind w:left="709"/>
        <w:rPr>
          <w:rFonts w:ascii="Verdana" w:hAnsi="Verdana" w:cs="Calibri"/>
          <w:color w:val="000000"/>
          <w:sz w:val="18"/>
          <w:szCs w:val="18"/>
        </w:rPr>
      </w:pPr>
      <w:bookmarkStart w:id="547" w:name="_DV_M259"/>
      <w:bookmarkEnd w:id="547"/>
      <w:r w:rsidRPr="00EE5B13">
        <w:rPr>
          <w:rFonts w:ascii="Verdana" w:hAnsi="Verdana" w:cs="Calibri"/>
          <w:color w:val="000000"/>
          <w:sz w:val="18"/>
          <w:szCs w:val="18"/>
        </w:rPr>
        <w:t xml:space="preserve">If any provision of this Agreement </w:t>
      </w:r>
      <w:r w:rsidR="00B27D9C" w:rsidRPr="00EE5B13">
        <w:rPr>
          <w:rFonts w:ascii="Verdana" w:hAnsi="Verdana" w:cs="Calibri"/>
          <w:color w:val="000000"/>
          <w:sz w:val="18"/>
          <w:szCs w:val="18"/>
        </w:rPr>
        <w:t xml:space="preserve">or a Statement of Work </w:t>
      </w:r>
      <w:r w:rsidRPr="00EE5B13">
        <w:rPr>
          <w:rFonts w:ascii="Verdana" w:hAnsi="Verdana" w:cs="Calibri"/>
          <w:color w:val="000000"/>
          <w:sz w:val="18"/>
          <w:szCs w:val="18"/>
        </w:rPr>
        <w:t>(or part of any provision</w:t>
      </w:r>
      <w:r w:rsidR="00B27D9C" w:rsidRPr="00EE5B13">
        <w:rPr>
          <w:rFonts w:ascii="Verdana" w:hAnsi="Verdana" w:cs="Calibri"/>
          <w:color w:val="000000"/>
          <w:sz w:val="18"/>
          <w:szCs w:val="18"/>
        </w:rPr>
        <w:t xml:space="preserve"> of the foregoing documents</w:t>
      </w:r>
      <w:r w:rsidRPr="00EE5B13">
        <w:rPr>
          <w:rFonts w:ascii="Verdana" w:hAnsi="Verdana" w:cs="Calibri"/>
          <w:color w:val="000000"/>
          <w:sz w:val="18"/>
          <w:szCs w:val="18"/>
        </w:rPr>
        <w:t xml:space="preserve">) is or becomes illegal, invalid or unenforceable, the legality, validity and enforceability of any other provision of this Agreement </w:t>
      </w:r>
      <w:r w:rsidR="00B27D9C" w:rsidRPr="00EE5B13">
        <w:rPr>
          <w:rFonts w:ascii="Verdana" w:hAnsi="Verdana" w:cs="Calibri"/>
          <w:color w:val="000000"/>
          <w:sz w:val="18"/>
          <w:szCs w:val="18"/>
        </w:rPr>
        <w:t xml:space="preserve">or Statement of Work </w:t>
      </w:r>
      <w:r w:rsidRPr="00EE5B13">
        <w:rPr>
          <w:rFonts w:ascii="Verdana" w:hAnsi="Verdana" w:cs="Calibri"/>
          <w:color w:val="000000"/>
          <w:sz w:val="18"/>
          <w:szCs w:val="18"/>
        </w:rPr>
        <w:t>shall not be affected.</w:t>
      </w:r>
      <w:bookmarkStart w:id="548" w:name="_e5695c31-5c24-4fbe-a6e1-2fb344ad72a4"/>
      <w:bookmarkEnd w:id="548"/>
    </w:p>
    <w:p w14:paraId="5E015C5C" w14:textId="77777777" w:rsidR="00D806AF" w:rsidRPr="00EE5B13" w:rsidRDefault="00D806AF" w:rsidP="002054D2">
      <w:pPr>
        <w:pStyle w:val="Level2Number"/>
        <w:numPr>
          <w:ilvl w:val="1"/>
          <w:numId w:val="13"/>
        </w:numPr>
        <w:ind w:left="709"/>
        <w:rPr>
          <w:rFonts w:ascii="Verdana" w:hAnsi="Verdana" w:cs="Calibri"/>
          <w:color w:val="000000"/>
          <w:sz w:val="18"/>
          <w:szCs w:val="18"/>
        </w:rPr>
      </w:pPr>
      <w:bookmarkStart w:id="549" w:name="_DV_M260"/>
      <w:bookmarkEnd w:id="549"/>
      <w:r w:rsidRPr="00EE5B13">
        <w:rPr>
          <w:rFonts w:ascii="Verdana" w:hAnsi="Verdana" w:cs="Calibri"/>
          <w:color w:val="000000"/>
          <w:sz w:val="18"/>
          <w:szCs w:val="18"/>
        </w:rPr>
        <w:t xml:space="preserve">If any provision of this Agreement </w:t>
      </w:r>
      <w:r w:rsidR="00B27D9C" w:rsidRPr="00EE5B13">
        <w:rPr>
          <w:rFonts w:ascii="Verdana" w:hAnsi="Verdana" w:cs="Calibri"/>
          <w:color w:val="000000"/>
          <w:sz w:val="18"/>
          <w:szCs w:val="18"/>
        </w:rPr>
        <w:t xml:space="preserve">or a Statement of Work </w:t>
      </w:r>
      <w:r w:rsidRPr="00EE5B13">
        <w:rPr>
          <w:rFonts w:ascii="Verdana" w:hAnsi="Verdana" w:cs="Calibri"/>
          <w:color w:val="000000"/>
          <w:sz w:val="18"/>
          <w:szCs w:val="18"/>
        </w:rPr>
        <w:t>(or part of any provision</w:t>
      </w:r>
      <w:r w:rsidR="00B27D9C" w:rsidRPr="00EE5B13">
        <w:rPr>
          <w:rFonts w:ascii="Verdana" w:hAnsi="Verdana" w:cs="Calibri"/>
          <w:color w:val="000000"/>
          <w:sz w:val="18"/>
          <w:szCs w:val="18"/>
        </w:rPr>
        <w:t xml:space="preserve"> of the foregoing documents</w:t>
      </w:r>
      <w:r w:rsidRPr="00EE5B13">
        <w:rPr>
          <w:rFonts w:ascii="Verdana" w:hAnsi="Verdana" w:cs="Calibri"/>
          <w:color w:val="000000"/>
          <w:sz w:val="18"/>
          <w:szCs w:val="18"/>
        </w:rPr>
        <w:t xml:space="preserve">) is or becomes illegal, invalid or unenforceable but would be legal, valid and enforceable if some part of it was deleted or modified, the provision or part-provision in question shall apply with such deletions or modifications as may be necessary to make the provision legal, valid and enforceable. In the event of such deletion or modification, the parties shall negotiate in good faith </w:t>
      </w:r>
      <w:proofErr w:type="gramStart"/>
      <w:r w:rsidRPr="00EE5B13">
        <w:rPr>
          <w:rFonts w:ascii="Verdana" w:hAnsi="Verdana" w:cs="Calibri"/>
          <w:color w:val="000000"/>
          <w:sz w:val="18"/>
          <w:szCs w:val="18"/>
        </w:rPr>
        <w:t>in order to</w:t>
      </w:r>
      <w:proofErr w:type="gramEnd"/>
      <w:r w:rsidRPr="00EE5B13">
        <w:rPr>
          <w:rFonts w:ascii="Verdana" w:hAnsi="Verdana" w:cs="Calibri"/>
          <w:color w:val="000000"/>
          <w:sz w:val="18"/>
          <w:szCs w:val="18"/>
        </w:rPr>
        <w:t xml:space="preserve"> agree the terms of a mutually acceptable alternative provision.</w:t>
      </w:r>
      <w:bookmarkStart w:id="550" w:name="_c8be272a-38ca-49dc-9bb5-9d97e355f03f"/>
      <w:bookmarkEnd w:id="550"/>
    </w:p>
    <w:p w14:paraId="7541230A" w14:textId="77777777" w:rsidR="00D806AF" w:rsidRPr="00EE5B13" w:rsidRDefault="00D806AF" w:rsidP="0035397B">
      <w:pPr>
        <w:pStyle w:val="Heading1"/>
      </w:pPr>
      <w:bookmarkStart w:id="551" w:name="_DV_M261"/>
      <w:bookmarkStart w:id="552" w:name="_Toc256000030"/>
      <w:bookmarkEnd w:id="551"/>
      <w:r w:rsidRPr="00EE5B13">
        <w:t>Waiver</w:t>
      </w:r>
      <w:bookmarkStart w:id="553" w:name="_6d7eadc8-47cf-4e34-97a0-200a8dc1d5f1"/>
      <w:bookmarkEnd w:id="552"/>
      <w:bookmarkEnd w:id="553"/>
    </w:p>
    <w:p w14:paraId="5EEA2CDE" w14:textId="77777777" w:rsidR="00D806AF" w:rsidRPr="00EE5B13" w:rsidRDefault="00D806AF" w:rsidP="002054D2">
      <w:pPr>
        <w:pStyle w:val="Level2Number"/>
        <w:numPr>
          <w:ilvl w:val="1"/>
          <w:numId w:val="13"/>
        </w:numPr>
        <w:ind w:left="709"/>
        <w:rPr>
          <w:rFonts w:ascii="Verdana" w:hAnsi="Verdana" w:cs="Calibri"/>
          <w:color w:val="000000"/>
          <w:sz w:val="18"/>
          <w:szCs w:val="18"/>
        </w:rPr>
      </w:pPr>
      <w:bookmarkStart w:id="554" w:name="_DV_M262"/>
      <w:bookmarkEnd w:id="554"/>
      <w:r w:rsidRPr="00EE5B13">
        <w:rPr>
          <w:rFonts w:ascii="Verdana" w:hAnsi="Verdana" w:cs="Calibri"/>
          <w:color w:val="000000"/>
          <w:sz w:val="18"/>
          <w:szCs w:val="18"/>
        </w:rPr>
        <w:t xml:space="preserve">No failure, delay or omission by either party in exercising any right, power or remedy provided by law or under this Agreement </w:t>
      </w:r>
      <w:r w:rsidR="00B27D9C" w:rsidRPr="00EE5B13">
        <w:rPr>
          <w:rFonts w:ascii="Verdana" w:hAnsi="Verdana" w:cs="Calibri"/>
          <w:color w:val="000000"/>
          <w:sz w:val="18"/>
          <w:szCs w:val="18"/>
        </w:rPr>
        <w:t xml:space="preserve">or a Statement of Work </w:t>
      </w:r>
      <w:r w:rsidRPr="00EE5B13">
        <w:rPr>
          <w:rFonts w:ascii="Verdana" w:hAnsi="Verdana" w:cs="Calibri"/>
          <w:color w:val="000000"/>
          <w:sz w:val="18"/>
          <w:szCs w:val="18"/>
        </w:rPr>
        <w:t>shall operate as a waiver of that right, power or remedy, nor shall it preclude or restrict any future exercise of that or any other right, power or remedy.</w:t>
      </w:r>
      <w:bookmarkStart w:id="555" w:name="_fed5c8b2-90d7-454a-b3bb-00d76cc764dc"/>
      <w:bookmarkEnd w:id="555"/>
    </w:p>
    <w:p w14:paraId="58C832C3" w14:textId="77777777" w:rsidR="00D806AF" w:rsidRPr="00EE5B13" w:rsidRDefault="00D806AF" w:rsidP="002054D2">
      <w:pPr>
        <w:pStyle w:val="Level2Number"/>
        <w:numPr>
          <w:ilvl w:val="1"/>
          <w:numId w:val="13"/>
        </w:numPr>
        <w:ind w:left="709"/>
        <w:rPr>
          <w:rFonts w:ascii="Verdana" w:hAnsi="Verdana" w:cs="Calibri"/>
          <w:color w:val="000000"/>
          <w:sz w:val="18"/>
          <w:szCs w:val="18"/>
        </w:rPr>
      </w:pPr>
      <w:bookmarkStart w:id="556" w:name="_DV_M263"/>
      <w:bookmarkEnd w:id="556"/>
      <w:r w:rsidRPr="00EE5B13">
        <w:rPr>
          <w:rFonts w:ascii="Verdana" w:hAnsi="Verdana" w:cs="Calibri"/>
          <w:color w:val="000000"/>
          <w:sz w:val="18"/>
          <w:szCs w:val="18"/>
        </w:rPr>
        <w:t xml:space="preserve">No single or partial exercise of any right, power or remedy provided by law or under this Agreement </w:t>
      </w:r>
      <w:r w:rsidR="00B27D9C" w:rsidRPr="00EE5B13">
        <w:rPr>
          <w:rFonts w:ascii="Verdana" w:hAnsi="Verdana" w:cs="Calibri"/>
          <w:color w:val="000000"/>
          <w:sz w:val="18"/>
          <w:szCs w:val="18"/>
        </w:rPr>
        <w:t xml:space="preserve">or a Statement of Work </w:t>
      </w:r>
      <w:r w:rsidRPr="00EE5B13">
        <w:rPr>
          <w:rFonts w:ascii="Verdana" w:hAnsi="Verdana" w:cs="Calibri"/>
          <w:color w:val="000000"/>
          <w:sz w:val="18"/>
          <w:szCs w:val="18"/>
        </w:rPr>
        <w:t>shall prevent any future exercise of it or the exercise of any other right, power or remedy.</w:t>
      </w:r>
      <w:bookmarkStart w:id="557" w:name="_5c7cd43f-3a4b-40ca-bbff-3c4b3df36e4e"/>
      <w:bookmarkEnd w:id="557"/>
    </w:p>
    <w:p w14:paraId="1350552F" w14:textId="77777777" w:rsidR="00D806AF" w:rsidRPr="00EE5B13" w:rsidRDefault="00D806AF" w:rsidP="002054D2">
      <w:pPr>
        <w:pStyle w:val="Level2Number"/>
        <w:numPr>
          <w:ilvl w:val="1"/>
          <w:numId w:val="13"/>
        </w:numPr>
        <w:ind w:left="709"/>
        <w:rPr>
          <w:rFonts w:ascii="Verdana" w:hAnsi="Verdana" w:cs="Calibri"/>
          <w:color w:val="000000"/>
          <w:sz w:val="18"/>
          <w:szCs w:val="18"/>
        </w:rPr>
      </w:pPr>
      <w:bookmarkStart w:id="558" w:name="_DV_M264"/>
      <w:bookmarkEnd w:id="558"/>
      <w:r w:rsidRPr="00EE5B13">
        <w:rPr>
          <w:rFonts w:ascii="Verdana" w:hAnsi="Verdana" w:cs="Calibri"/>
          <w:color w:val="000000"/>
          <w:sz w:val="18"/>
          <w:szCs w:val="18"/>
        </w:rPr>
        <w:t>A waiver of any term, provision, condition or breach of this Agreement</w:t>
      </w:r>
      <w:r w:rsidR="00B27D9C" w:rsidRPr="00EE5B13">
        <w:rPr>
          <w:rFonts w:ascii="Verdana" w:hAnsi="Verdana" w:cs="Calibri"/>
          <w:color w:val="000000"/>
          <w:sz w:val="18"/>
          <w:szCs w:val="18"/>
        </w:rPr>
        <w:t xml:space="preserve"> or a Statement of Work</w:t>
      </w:r>
      <w:r w:rsidRPr="00EE5B13">
        <w:rPr>
          <w:rFonts w:ascii="Verdana" w:hAnsi="Verdana" w:cs="Calibri"/>
          <w:color w:val="000000"/>
          <w:sz w:val="18"/>
          <w:szCs w:val="18"/>
        </w:rPr>
        <w:t xml:space="preserve"> shall only be effective if given in writing and signed by the waiving party, and then only in the instance and for the purpose for which it is given.</w:t>
      </w:r>
      <w:bookmarkStart w:id="559" w:name="_514257b7-1e44-4ef4-94f8-a131fa549e0e"/>
      <w:bookmarkEnd w:id="559"/>
    </w:p>
    <w:p w14:paraId="0BE0A699" w14:textId="77777777" w:rsidR="00D806AF" w:rsidRPr="00EE5B13" w:rsidRDefault="00D806AF" w:rsidP="0035397B">
      <w:pPr>
        <w:pStyle w:val="Heading1"/>
      </w:pPr>
      <w:bookmarkStart w:id="560" w:name="_DV_M265"/>
      <w:bookmarkStart w:id="561" w:name="_Toc256000031"/>
      <w:bookmarkEnd w:id="560"/>
      <w:r w:rsidRPr="00EE5B13">
        <w:t>Compliance with law</w:t>
      </w:r>
      <w:bookmarkStart w:id="562" w:name="_53660225-a9fd-45f8-a7e6-0c6b2158df4e"/>
      <w:bookmarkEnd w:id="561"/>
      <w:bookmarkEnd w:id="562"/>
    </w:p>
    <w:p w14:paraId="4463E9BD" w14:textId="645C96E2" w:rsidR="00D806AF" w:rsidRPr="00EE5B13" w:rsidRDefault="00D806AF" w:rsidP="002029AA">
      <w:pPr>
        <w:pStyle w:val="BodyText1"/>
        <w:ind w:left="0"/>
        <w:rPr>
          <w:rFonts w:ascii="Verdana" w:hAnsi="Verdana" w:cs="Calibri"/>
          <w:color w:val="000000"/>
          <w:sz w:val="18"/>
          <w:szCs w:val="18"/>
        </w:rPr>
      </w:pPr>
      <w:bookmarkStart w:id="563" w:name="_DV_M266"/>
      <w:bookmarkEnd w:id="563"/>
      <w:r w:rsidRPr="00EE5B13">
        <w:rPr>
          <w:rFonts w:ascii="Verdana" w:hAnsi="Verdana" w:cs="Calibri"/>
          <w:color w:val="000000"/>
          <w:sz w:val="18"/>
          <w:szCs w:val="18"/>
        </w:rPr>
        <w:t>Each party shall comply and shall (at its own expense unless expressly agreed otherwise) ensure that in the performance of its duties under this Agreement</w:t>
      </w:r>
      <w:r w:rsidR="00B27D9C" w:rsidRPr="00EE5B13">
        <w:rPr>
          <w:rFonts w:ascii="Verdana" w:hAnsi="Verdana" w:cs="Calibri"/>
          <w:color w:val="000000"/>
          <w:sz w:val="18"/>
          <w:szCs w:val="18"/>
        </w:rPr>
        <w:t xml:space="preserve"> and a</w:t>
      </w:r>
      <w:r w:rsidR="00D33C30" w:rsidRPr="00EE5B13">
        <w:rPr>
          <w:rFonts w:ascii="Verdana" w:hAnsi="Verdana" w:cs="Calibri"/>
          <w:color w:val="000000"/>
          <w:sz w:val="18"/>
          <w:szCs w:val="18"/>
        </w:rPr>
        <w:t>ny</w:t>
      </w:r>
      <w:r w:rsidR="00B27D9C" w:rsidRPr="00EE5B13">
        <w:rPr>
          <w:rFonts w:ascii="Verdana" w:hAnsi="Verdana" w:cs="Calibri"/>
          <w:color w:val="000000"/>
          <w:sz w:val="18"/>
          <w:szCs w:val="18"/>
        </w:rPr>
        <w:t xml:space="preserve"> Statement of Work</w:t>
      </w:r>
      <w:r w:rsidRPr="00EE5B13">
        <w:rPr>
          <w:rFonts w:ascii="Verdana" w:hAnsi="Verdana" w:cs="Calibri"/>
          <w:color w:val="000000"/>
          <w:sz w:val="18"/>
          <w:szCs w:val="18"/>
        </w:rPr>
        <w:t xml:space="preserve">, its employees, agents and representatives will comply with all </w:t>
      </w:r>
      <w:r w:rsidR="007E5F79" w:rsidRPr="00EE5B13">
        <w:rPr>
          <w:rFonts w:ascii="Verdana" w:hAnsi="Verdana" w:cs="Calibri"/>
          <w:color w:val="000000"/>
          <w:sz w:val="18"/>
          <w:szCs w:val="18"/>
        </w:rPr>
        <w:t>A</w:t>
      </w:r>
      <w:r w:rsidRPr="00EE5B13">
        <w:rPr>
          <w:rFonts w:ascii="Verdana" w:hAnsi="Verdana" w:cs="Calibri"/>
          <w:color w:val="000000"/>
          <w:sz w:val="18"/>
          <w:szCs w:val="18"/>
        </w:rPr>
        <w:t xml:space="preserve">pplicable </w:t>
      </w:r>
      <w:r w:rsidR="007E5F79" w:rsidRPr="00EE5B13">
        <w:rPr>
          <w:rFonts w:ascii="Verdana" w:hAnsi="Verdana" w:cs="Calibri"/>
          <w:color w:val="000000"/>
          <w:sz w:val="18"/>
          <w:szCs w:val="18"/>
        </w:rPr>
        <w:t>L</w:t>
      </w:r>
      <w:r w:rsidRPr="00EE5B13">
        <w:rPr>
          <w:rFonts w:ascii="Verdana" w:hAnsi="Verdana" w:cs="Calibri"/>
          <w:color w:val="000000"/>
          <w:sz w:val="18"/>
          <w:szCs w:val="18"/>
        </w:rPr>
        <w:t>aw.</w:t>
      </w:r>
    </w:p>
    <w:p w14:paraId="480ACD4E" w14:textId="77777777" w:rsidR="00D806AF" w:rsidRPr="00EE5B13" w:rsidRDefault="00D806AF" w:rsidP="0035397B">
      <w:pPr>
        <w:pStyle w:val="Heading1"/>
      </w:pPr>
      <w:bookmarkStart w:id="564" w:name="_DV_M267"/>
      <w:bookmarkStart w:id="565" w:name="_Toc256000032"/>
      <w:bookmarkEnd w:id="564"/>
      <w:r w:rsidRPr="00EE5B13">
        <w:t>Counterparts</w:t>
      </w:r>
      <w:bookmarkStart w:id="566" w:name="_e4dd9a9c-97ed-4101-a01a-946ce6917ec8"/>
      <w:bookmarkEnd w:id="565"/>
      <w:bookmarkEnd w:id="566"/>
    </w:p>
    <w:p w14:paraId="6172F46A" w14:textId="77777777" w:rsidR="00D806AF" w:rsidRPr="00EE5B13" w:rsidRDefault="00D806AF" w:rsidP="002029AA">
      <w:pPr>
        <w:pStyle w:val="Level2Number"/>
        <w:numPr>
          <w:ilvl w:val="0"/>
          <w:numId w:val="0"/>
        </w:numPr>
        <w:rPr>
          <w:rFonts w:ascii="Verdana" w:hAnsi="Verdana" w:cs="Calibri"/>
          <w:color w:val="000000"/>
          <w:sz w:val="18"/>
          <w:szCs w:val="18"/>
        </w:rPr>
      </w:pPr>
      <w:bookmarkStart w:id="567" w:name="_DV_M268"/>
      <w:bookmarkEnd w:id="567"/>
      <w:r w:rsidRPr="00EE5B13">
        <w:rPr>
          <w:rFonts w:ascii="Verdana" w:hAnsi="Verdana" w:cs="Calibri"/>
          <w:color w:val="000000"/>
          <w:sz w:val="18"/>
          <w:szCs w:val="18"/>
        </w:rPr>
        <w:t xml:space="preserve">This Agreement </w:t>
      </w:r>
      <w:r w:rsidR="00B27D9C" w:rsidRPr="00EE5B13">
        <w:rPr>
          <w:rFonts w:ascii="Verdana" w:hAnsi="Verdana" w:cs="Calibri"/>
          <w:color w:val="000000"/>
          <w:sz w:val="18"/>
          <w:szCs w:val="18"/>
        </w:rPr>
        <w:t xml:space="preserve">and Statements of Work </w:t>
      </w:r>
      <w:r w:rsidRPr="00EE5B13">
        <w:rPr>
          <w:rFonts w:ascii="Verdana" w:hAnsi="Verdana" w:cs="Calibri"/>
          <w:color w:val="000000"/>
          <w:sz w:val="18"/>
          <w:szCs w:val="18"/>
        </w:rPr>
        <w:t>may be signed in any number of separate counterparts, each of which when signed and dated shall be an original, and such counterparts taken together shall constitute one and the same agreement.</w:t>
      </w:r>
      <w:bookmarkStart w:id="568" w:name="_43cb82fd-5b3d-41c8-be7b-0553e450f9b5"/>
      <w:bookmarkEnd w:id="568"/>
    </w:p>
    <w:p w14:paraId="12176080" w14:textId="77777777" w:rsidR="00D806AF" w:rsidRPr="00EE5B13" w:rsidRDefault="00D806AF" w:rsidP="0035397B">
      <w:pPr>
        <w:pStyle w:val="Heading1"/>
      </w:pPr>
      <w:bookmarkStart w:id="569" w:name="_6c4cbbe2-4944-45f7-9924-fb9ebc372b82"/>
      <w:bookmarkStart w:id="570" w:name="_DV_M269"/>
      <w:bookmarkStart w:id="571" w:name="_Toc256000033"/>
      <w:bookmarkEnd w:id="569"/>
      <w:bookmarkEnd w:id="570"/>
      <w:r w:rsidRPr="00EE5B13">
        <w:lastRenderedPageBreak/>
        <w:t>Costs and expenses</w:t>
      </w:r>
      <w:bookmarkStart w:id="572" w:name="_9fb03aae-2ed4-4b2f-b8a5-91ce1c840f43"/>
      <w:bookmarkEnd w:id="571"/>
      <w:bookmarkEnd w:id="572"/>
    </w:p>
    <w:p w14:paraId="25DDC7BF" w14:textId="77777777" w:rsidR="00D806AF" w:rsidRPr="00EE5B13" w:rsidRDefault="00D806AF" w:rsidP="002029AA">
      <w:pPr>
        <w:pStyle w:val="BodyText1"/>
        <w:ind w:left="0"/>
        <w:rPr>
          <w:rFonts w:ascii="Verdana" w:hAnsi="Verdana" w:cs="Calibri"/>
          <w:color w:val="000000"/>
          <w:sz w:val="18"/>
          <w:szCs w:val="18"/>
        </w:rPr>
      </w:pPr>
      <w:bookmarkStart w:id="573" w:name="_DV_M270"/>
      <w:bookmarkEnd w:id="573"/>
      <w:r w:rsidRPr="00EE5B13">
        <w:rPr>
          <w:rFonts w:ascii="Verdana" w:hAnsi="Verdana" w:cs="Calibri"/>
          <w:color w:val="000000"/>
          <w:sz w:val="18"/>
          <w:szCs w:val="18"/>
        </w:rPr>
        <w:t xml:space="preserve">Each party shall pay its own costs and expenses incurred in connection with the negotiation, preparation, signature and performance of this Agreement and any </w:t>
      </w:r>
      <w:r w:rsidR="00E62C4A" w:rsidRPr="00EE5B13">
        <w:rPr>
          <w:rFonts w:ascii="Verdana" w:hAnsi="Verdana" w:cs="Calibri"/>
          <w:color w:val="000000"/>
          <w:sz w:val="18"/>
          <w:szCs w:val="18"/>
        </w:rPr>
        <w:t>Statements of Work</w:t>
      </w:r>
      <w:r w:rsidRPr="00EE5B13">
        <w:rPr>
          <w:rFonts w:ascii="Verdana" w:hAnsi="Verdana" w:cs="Calibri"/>
          <w:color w:val="000000"/>
          <w:sz w:val="18"/>
          <w:szCs w:val="18"/>
        </w:rPr>
        <w:t>.</w:t>
      </w:r>
    </w:p>
    <w:p w14:paraId="4844BB89" w14:textId="77777777" w:rsidR="00D806AF" w:rsidRPr="00EE5B13" w:rsidRDefault="00D806AF" w:rsidP="0035397B">
      <w:pPr>
        <w:pStyle w:val="Heading1"/>
      </w:pPr>
      <w:bookmarkStart w:id="574" w:name="_LanguageTheLanguageOfThisAgreementI-008"/>
      <w:bookmarkStart w:id="575" w:name="_TheLanguageOfThisAgreementIsEnglish-008"/>
      <w:bookmarkStart w:id="576" w:name="_IfThisAgreementAndAnyDocumentRelati-008"/>
      <w:bookmarkStart w:id="577" w:name="_DV_M271"/>
      <w:bookmarkStart w:id="578" w:name="_Toc256000035"/>
      <w:bookmarkEnd w:id="574"/>
      <w:bookmarkEnd w:id="575"/>
      <w:bookmarkEnd w:id="576"/>
      <w:bookmarkEnd w:id="577"/>
      <w:r w:rsidRPr="00EE5B13">
        <w:t>Third party rights</w:t>
      </w:r>
      <w:bookmarkStart w:id="579" w:name="_0049928f-5cca-45c4-bf00-6099db65dc88"/>
      <w:bookmarkEnd w:id="578"/>
      <w:bookmarkEnd w:id="579"/>
    </w:p>
    <w:p w14:paraId="0FDB45BF" w14:textId="77777777" w:rsidR="00D806AF" w:rsidRPr="00EE5B13" w:rsidRDefault="00D806AF" w:rsidP="002029AA">
      <w:pPr>
        <w:pStyle w:val="Level2Number"/>
        <w:numPr>
          <w:ilvl w:val="0"/>
          <w:numId w:val="0"/>
        </w:numPr>
        <w:rPr>
          <w:rFonts w:ascii="Verdana" w:hAnsi="Verdana" w:cs="Calibri"/>
          <w:color w:val="000000"/>
          <w:sz w:val="18"/>
          <w:szCs w:val="18"/>
        </w:rPr>
      </w:pPr>
      <w:bookmarkStart w:id="580" w:name="_DV_M272"/>
      <w:bookmarkEnd w:id="580"/>
      <w:r w:rsidRPr="00EE5B13">
        <w:rPr>
          <w:rFonts w:ascii="Verdana" w:hAnsi="Verdana" w:cs="Calibri"/>
          <w:color w:val="000000"/>
          <w:sz w:val="18"/>
          <w:szCs w:val="18"/>
        </w:rPr>
        <w:t>Any person who is not a party to this Agreement</w:t>
      </w:r>
      <w:r w:rsidR="00E62C4A" w:rsidRPr="00EE5B13">
        <w:rPr>
          <w:rFonts w:ascii="Verdana" w:hAnsi="Verdana" w:cs="Calibri"/>
          <w:color w:val="000000"/>
          <w:sz w:val="18"/>
          <w:szCs w:val="18"/>
        </w:rPr>
        <w:t xml:space="preserve"> or a Statement of Work</w:t>
      </w:r>
      <w:r w:rsidRPr="00EE5B13">
        <w:rPr>
          <w:rFonts w:ascii="Verdana" w:hAnsi="Verdana" w:cs="Calibri"/>
          <w:color w:val="000000"/>
          <w:sz w:val="18"/>
          <w:szCs w:val="18"/>
        </w:rPr>
        <w:t xml:space="preserve"> shall not have any rights under the Contracts (Rights of Third Parties) Act 1999 to enforce any of its provisions.</w:t>
      </w:r>
      <w:bookmarkStart w:id="581" w:name="_1507046216-49441525"/>
      <w:bookmarkEnd w:id="581"/>
    </w:p>
    <w:p w14:paraId="6A0F7518" w14:textId="77777777" w:rsidR="00D806AF" w:rsidRPr="00EE5B13" w:rsidRDefault="00D806AF" w:rsidP="0035397B">
      <w:pPr>
        <w:pStyle w:val="Heading1"/>
      </w:pPr>
      <w:bookmarkStart w:id="582" w:name="_DV_M273"/>
      <w:bookmarkStart w:id="583" w:name="_Toc256000036"/>
      <w:bookmarkEnd w:id="582"/>
      <w:r w:rsidRPr="00EE5B13">
        <w:t>Governing law</w:t>
      </w:r>
      <w:bookmarkStart w:id="584" w:name="_783bcfaa-b343-40a6-bf1a-6b7c5f39112b"/>
      <w:bookmarkEnd w:id="583"/>
      <w:bookmarkEnd w:id="584"/>
    </w:p>
    <w:p w14:paraId="6E0C0936" w14:textId="77777777" w:rsidR="00D806AF" w:rsidRPr="00EE5B13" w:rsidRDefault="00D806AF" w:rsidP="002029AA">
      <w:pPr>
        <w:pStyle w:val="BodyText1"/>
        <w:ind w:left="0"/>
        <w:rPr>
          <w:rFonts w:ascii="Verdana" w:hAnsi="Verdana" w:cs="Calibri"/>
          <w:color w:val="000000"/>
          <w:sz w:val="18"/>
          <w:szCs w:val="18"/>
        </w:rPr>
      </w:pPr>
      <w:bookmarkStart w:id="585" w:name="_DV_M274"/>
      <w:bookmarkEnd w:id="585"/>
      <w:r w:rsidRPr="00EE5B13">
        <w:rPr>
          <w:rFonts w:ascii="Verdana" w:hAnsi="Verdana" w:cs="Calibri"/>
          <w:color w:val="000000"/>
          <w:sz w:val="18"/>
          <w:szCs w:val="18"/>
        </w:rPr>
        <w:t xml:space="preserve">This Agreement </w:t>
      </w:r>
      <w:r w:rsidR="00E62C4A" w:rsidRPr="00EE5B13">
        <w:rPr>
          <w:rFonts w:ascii="Verdana" w:hAnsi="Verdana" w:cs="Calibri"/>
          <w:color w:val="000000"/>
          <w:sz w:val="18"/>
          <w:szCs w:val="18"/>
        </w:rPr>
        <w:t xml:space="preserve">or a Statement of Work </w:t>
      </w:r>
      <w:r w:rsidRPr="00EE5B13">
        <w:rPr>
          <w:rFonts w:ascii="Verdana" w:hAnsi="Verdana" w:cs="Calibri"/>
          <w:color w:val="000000"/>
          <w:sz w:val="18"/>
          <w:szCs w:val="18"/>
        </w:rPr>
        <w:t>and any dispute or claim arising out of, or in connection with, it, its subject matter or formation (including non-contractual disputes or claims) shall be governed by, and construed in accordance with, the laws of England and Wales.</w:t>
      </w:r>
    </w:p>
    <w:p w14:paraId="5ECA413F" w14:textId="77777777" w:rsidR="00D806AF" w:rsidRPr="00EE5B13" w:rsidRDefault="00D806AF" w:rsidP="0035397B">
      <w:pPr>
        <w:pStyle w:val="Heading1"/>
      </w:pPr>
      <w:bookmarkStart w:id="586" w:name="_DV_M275"/>
      <w:bookmarkStart w:id="587" w:name="_Toc256000037"/>
      <w:bookmarkEnd w:id="586"/>
      <w:r w:rsidRPr="00EE5B13">
        <w:t>Jurisdiction</w:t>
      </w:r>
      <w:bookmarkStart w:id="588" w:name="_08dfe073-fe8d-4544-9301-3ea80ea4d50e"/>
      <w:bookmarkEnd w:id="587"/>
      <w:bookmarkEnd w:id="588"/>
    </w:p>
    <w:p w14:paraId="1035E5A2" w14:textId="77777777" w:rsidR="00D806AF" w:rsidRPr="00EE5B13" w:rsidRDefault="00B13627" w:rsidP="002029AA">
      <w:pPr>
        <w:pStyle w:val="BodyText1"/>
        <w:ind w:left="0"/>
        <w:rPr>
          <w:rFonts w:ascii="Verdana" w:hAnsi="Verdana" w:cs="Calibri"/>
          <w:color w:val="000000"/>
          <w:sz w:val="18"/>
          <w:szCs w:val="18"/>
        </w:rPr>
      </w:pPr>
      <w:bookmarkStart w:id="589" w:name="_DV_M276"/>
      <w:bookmarkEnd w:id="589"/>
      <w:r w:rsidRPr="00EE5B13">
        <w:rPr>
          <w:rFonts w:ascii="Verdana" w:hAnsi="Verdana" w:cs="Calibri"/>
          <w:color w:val="000000"/>
          <w:sz w:val="18"/>
          <w:szCs w:val="18"/>
        </w:rPr>
        <w:t>T</w:t>
      </w:r>
      <w:r w:rsidR="00D806AF" w:rsidRPr="00EE5B13">
        <w:rPr>
          <w:rFonts w:ascii="Verdana" w:hAnsi="Verdana" w:cs="Calibri"/>
          <w:color w:val="000000"/>
          <w:sz w:val="18"/>
          <w:szCs w:val="18"/>
        </w:rPr>
        <w:t>he parties irrevocably agree that the courts of England and Wales shall have exclusive jurisdiction to settle any dispute or claim arising out of, or in connection with, this Agreement</w:t>
      </w:r>
      <w:r w:rsidR="00E62C4A" w:rsidRPr="00EE5B13">
        <w:rPr>
          <w:rFonts w:ascii="Verdana" w:hAnsi="Verdana" w:cs="Calibri"/>
          <w:color w:val="000000"/>
          <w:sz w:val="18"/>
          <w:szCs w:val="18"/>
        </w:rPr>
        <w:t xml:space="preserve"> and each Statement of Work</w:t>
      </w:r>
      <w:r w:rsidR="00D806AF" w:rsidRPr="00EE5B13">
        <w:rPr>
          <w:rFonts w:ascii="Verdana" w:hAnsi="Verdana" w:cs="Calibri"/>
          <w:color w:val="000000"/>
          <w:sz w:val="18"/>
          <w:szCs w:val="18"/>
        </w:rPr>
        <w:t>, its subject matter or formation (including non-contractual disputes or claims).</w:t>
      </w:r>
    </w:p>
    <w:p w14:paraId="26F31447" w14:textId="77777777" w:rsidR="00BB2F99" w:rsidRDefault="00BB2F99" w:rsidP="0035397B">
      <w:pPr>
        <w:pStyle w:val="BodyText"/>
        <w:keepNext/>
        <w:rPr>
          <w:rFonts w:ascii="Verdana" w:hAnsi="Verdana" w:cs="Calibri"/>
          <w:color w:val="000000"/>
          <w:sz w:val="18"/>
          <w:szCs w:val="18"/>
        </w:rPr>
      </w:pPr>
      <w:bookmarkStart w:id="590" w:name="_DV_M277"/>
      <w:bookmarkEnd w:id="590"/>
    </w:p>
    <w:p w14:paraId="7EB71FDC" w14:textId="50389D30" w:rsidR="00D806AF" w:rsidRPr="00EE5B13" w:rsidRDefault="00D806AF" w:rsidP="0035397B">
      <w:pPr>
        <w:pStyle w:val="BodyText"/>
        <w:keepNext/>
        <w:rPr>
          <w:rFonts w:ascii="Verdana" w:hAnsi="Verdana" w:cs="Calibri"/>
          <w:color w:val="000000"/>
          <w:sz w:val="18"/>
          <w:szCs w:val="18"/>
        </w:rPr>
      </w:pPr>
      <w:r w:rsidRPr="00EE5B13">
        <w:rPr>
          <w:rFonts w:ascii="Verdana" w:hAnsi="Verdana" w:cs="Calibri"/>
          <w:color w:val="000000"/>
          <w:sz w:val="18"/>
          <w:szCs w:val="18"/>
        </w:rPr>
        <w:t xml:space="preserve">Agreed by the parties on the date set out at the head of this </w:t>
      </w:r>
      <w:r w:rsidR="00E62C4A" w:rsidRPr="00EE5B13">
        <w:rPr>
          <w:rFonts w:ascii="Verdana" w:hAnsi="Verdana" w:cs="Calibri"/>
          <w:color w:val="000000"/>
          <w:sz w:val="18"/>
          <w:szCs w:val="18"/>
        </w:rPr>
        <w:t>A</w:t>
      </w:r>
      <w:r w:rsidRPr="00EE5B13">
        <w:rPr>
          <w:rFonts w:ascii="Verdana" w:hAnsi="Verdana" w:cs="Calibri"/>
          <w:color w:val="000000"/>
          <w:sz w:val="18"/>
          <w:szCs w:val="18"/>
        </w:rPr>
        <w:t>greement</w:t>
      </w:r>
    </w:p>
    <w:tbl>
      <w:tblPr>
        <w:tblW w:w="0" w:type="auto"/>
        <w:tblInd w:w="118" w:type="dxa"/>
        <w:tblLook w:val="0000" w:firstRow="0" w:lastRow="0" w:firstColumn="0" w:lastColumn="0" w:noHBand="0" w:noVBand="0"/>
      </w:tblPr>
      <w:tblGrid>
        <w:gridCol w:w="4736"/>
        <w:gridCol w:w="3370"/>
      </w:tblGrid>
      <w:tr w:rsidR="00D806AF" w:rsidRPr="00EE5B13" w14:paraId="173DA517" w14:textId="77777777">
        <w:tc>
          <w:tcPr>
            <w:tcW w:w="0" w:type="auto"/>
            <w:tcBorders>
              <w:top w:val="single" w:sz="4" w:space="0" w:color="auto"/>
              <w:left w:val="single" w:sz="4" w:space="0" w:color="auto"/>
              <w:bottom w:val="single" w:sz="4" w:space="0" w:color="auto"/>
              <w:right w:val="single" w:sz="4" w:space="0" w:color="auto"/>
            </w:tcBorders>
          </w:tcPr>
          <w:p w14:paraId="524E3AF9" w14:textId="7F7F62A2" w:rsidR="00D806AF" w:rsidRPr="00EE5B13" w:rsidRDefault="00D806AF" w:rsidP="00A543C6">
            <w:pPr>
              <w:pStyle w:val="BodyText"/>
              <w:jc w:val="left"/>
              <w:rPr>
                <w:rFonts w:ascii="Verdana" w:hAnsi="Verdana" w:cs="Calibri"/>
                <w:color w:val="000000"/>
                <w:sz w:val="18"/>
                <w:szCs w:val="18"/>
              </w:rPr>
            </w:pPr>
            <w:r w:rsidRPr="00EE5B13">
              <w:rPr>
                <w:rFonts w:ascii="Verdana" w:hAnsi="Verdana" w:cs="Calibri"/>
                <w:color w:val="000000"/>
                <w:sz w:val="18"/>
                <w:szCs w:val="18"/>
              </w:rPr>
              <w:t>Signed by</w:t>
            </w:r>
            <w:r w:rsidR="00A543C6">
              <w:rPr>
                <w:rFonts w:ascii="Verdana" w:hAnsi="Verdana" w:cs="Calibri"/>
                <w:color w:val="000000"/>
                <w:sz w:val="18"/>
                <w:szCs w:val="18"/>
              </w:rPr>
              <w:br/>
            </w:r>
            <w:r w:rsidRPr="00EE5B13">
              <w:rPr>
                <w:rFonts w:ascii="Verdana" w:hAnsi="Verdana" w:cs="Calibri"/>
                <w:color w:val="000000"/>
                <w:sz w:val="18"/>
                <w:szCs w:val="18"/>
              </w:rPr>
              <w:t>[insert full name of director/authorised signatory]</w:t>
            </w:r>
          </w:p>
        </w:tc>
        <w:tc>
          <w:tcPr>
            <w:tcW w:w="0" w:type="auto"/>
            <w:tcBorders>
              <w:top w:val="single" w:sz="4" w:space="0" w:color="auto"/>
              <w:left w:val="nil"/>
              <w:bottom w:val="single" w:sz="4" w:space="0" w:color="auto"/>
              <w:right w:val="single" w:sz="4" w:space="0" w:color="auto"/>
            </w:tcBorders>
          </w:tcPr>
          <w:p w14:paraId="1E394CA2" w14:textId="77777777" w:rsidR="00D806AF" w:rsidRPr="00EE5B13" w:rsidRDefault="00D806AF" w:rsidP="002029AA">
            <w:pPr>
              <w:pStyle w:val="BodyText"/>
              <w:rPr>
                <w:rFonts w:ascii="Verdana" w:hAnsi="Verdana" w:cs="Calibri"/>
                <w:color w:val="000000"/>
                <w:sz w:val="18"/>
                <w:szCs w:val="18"/>
              </w:rPr>
            </w:pPr>
            <w:r w:rsidRPr="00EE5B13">
              <w:rPr>
                <w:rFonts w:ascii="Verdana" w:hAnsi="Verdana" w:cs="Calibri"/>
                <w:color w:val="000000"/>
                <w:sz w:val="18"/>
                <w:szCs w:val="18"/>
              </w:rPr>
              <w:t>.................................</w:t>
            </w:r>
          </w:p>
        </w:tc>
      </w:tr>
      <w:tr w:rsidR="00D806AF" w:rsidRPr="00EE5B13" w14:paraId="48C8832F" w14:textId="77777777">
        <w:tc>
          <w:tcPr>
            <w:tcW w:w="0" w:type="auto"/>
            <w:tcBorders>
              <w:top w:val="nil"/>
              <w:left w:val="single" w:sz="4" w:space="0" w:color="auto"/>
              <w:bottom w:val="single" w:sz="4" w:space="0" w:color="auto"/>
              <w:right w:val="single" w:sz="4" w:space="0" w:color="auto"/>
            </w:tcBorders>
          </w:tcPr>
          <w:p w14:paraId="32F32CB6" w14:textId="77777777" w:rsidR="00D806AF" w:rsidRPr="00EE5B13" w:rsidRDefault="00D806AF" w:rsidP="002029AA">
            <w:pPr>
              <w:pStyle w:val="BodyText"/>
              <w:rPr>
                <w:rFonts w:ascii="Verdana" w:hAnsi="Verdana" w:cs="Calibri"/>
                <w:color w:val="000000"/>
                <w:sz w:val="18"/>
                <w:szCs w:val="18"/>
              </w:rPr>
            </w:pPr>
            <w:r w:rsidRPr="00EE5B13">
              <w:rPr>
                <w:rFonts w:ascii="Verdana" w:hAnsi="Verdana" w:cs="Calibri"/>
                <w:color w:val="000000"/>
                <w:sz w:val="18"/>
                <w:szCs w:val="18"/>
              </w:rPr>
              <w:t>for and on behalf of</w:t>
            </w:r>
          </w:p>
        </w:tc>
        <w:tc>
          <w:tcPr>
            <w:tcW w:w="0" w:type="auto"/>
            <w:tcBorders>
              <w:top w:val="nil"/>
              <w:left w:val="nil"/>
              <w:bottom w:val="single" w:sz="4" w:space="0" w:color="auto"/>
              <w:right w:val="single" w:sz="4" w:space="0" w:color="auto"/>
            </w:tcBorders>
          </w:tcPr>
          <w:p w14:paraId="3607154A" w14:textId="77777777" w:rsidR="00D806AF" w:rsidRPr="00EE5B13" w:rsidRDefault="00D806AF" w:rsidP="002029AA">
            <w:pPr>
              <w:pStyle w:val="BodyText"/>
              <w:rPr>
                <w:rFonts w:ascii="Verdana" w:hAnsi="Verdana" w:cs="Calibri"/>
                <w:color w:val="000000"/>
                <w:sz w:val="18"/>
                <w:szCs w:val="18"/>
              </w:rPr>
            </w:pPr>
            <w:r w:rsidRPr="00EE5B13">
              <w:rPr>
                <w:rFonts w:ascii="Verdana" w:hAnsi="Verdana" w:cs="Calibri"/>
                <w:color w:val="000000"/>
                <w:sz w:val="18"/>
                <w:szCs w:val="18"/>
              </w:rPr>
              <w:t>[Director OR Authorised signatory]</w:t>
            </w:r>
          </w:p>
        </w:tc>
      </w:tr>
      <w:tr w:rsidR="00D806AF" w:rsidRPr="00EE5B13" w14:paraId="3B96D4E1" w14:textId="77777777">
        <w:tc>
          <w:tcPr>
            <w:tcW w:w="0" w:type="auto"/>
            <w:tcBorders>
              <w:top w:val="nil"/>
              <w:left w:val="single" w:sz="4" w:space="0" w:color="auto"/>
              <w:bottom w:val="single" w:sz="4" w:space="0" w:color="auto"/>
              <w:right w:val="single" w:sz="4" w:space="0" w:color="auto"/>
            </w:tcBorders>
          </w:tcPr>
          <w:p w14:paraId="4F5D90F8" w14:textId="77777777" w:rsidR="00D806AF" w:rsidRPr="00EE5B13" w:rsidRDefault="00D806AF" w:rsidP="002029AA">
            <w:pPr>
              <w:pStyle w:val="BodyText"/>
              <w:rPr>
                <w:rFonts w:ascii="Verdana" w:hAnsi="Verdana" w:cs="Calibri"/>
                <w:color w:val="000000"/>
                <w:sz w:val="18"/>
                <w:szCs w:val="18"/>
              </w:rPr>
            </w:pPr>
            <w:r w:rsidRPr="00EE5B13">
              <w:rPr>
                <w:rFonts w:ascii="Verdana" w:hAnsi="Verdana" w:cs="Calibri"/>
                <w:color w:val="000000"/>
                <w:sz w:val="18"/>
                <w:szCs w:val="18"/>
              </w:rPr>
              <w:t>[insert name of Main Contractor ]</w:t>
            </w:r>
          </w:p>
        </w:tc>
        <w:tc>
          <w:tcPr>
            <w:tcW w:w="0" w:type="auto"/>
            <w:tcBorders>
              <w:top w:val="nil"/>
              <w:left w:val="nil"/>
              <w:bottom w:val="single" w:sz="4" w:space="0" w:color="auto"/>
              <w:right w:val="single" w:sz="4" w:space="0" w:color="auto"/>
            </w:tcBorders>
          </w:tcPr>
          <w:p w14:paraId="538F4D57" w14:textId="77777777" w:rsidR="00D806AF" w:rsidRPr="00EE5B13" w:rsidRDefault="00D806AF" w:rsidP="002029AA">
            <w:pPr>
              <w:pStyle w:val="BodyText"/>
              <w:rPr>
                <w:rFonts w:ascii="Verdana" w:hAnsi="Verdana" w:cs="Calibri"/>
                <w:color w:val="000000"/>
                <w:sz w:val="18"/>
                <w:szCs w:val="18"/>
              </w:rPr>
            </w:pPr>
          </w:p>
        </w:tc>
      </w:tr>
    </w:tbl>
    <w:p w14:paraId="24718026" w14:textId="77777777" w:rsidR="00D806AF" w:rsidRPr="00EE5B13" w:rsidRDefault="00D806AF" w:rsidP="002029AA">
      <w:pPr>
        <w:pStyle w:val="BodyText"/>
        <w:rPr>
          <w:rFonts w:ascii="Verdana" w:hAnsi="Verdana" w:cs="Calibri"/>
          <w:color w:val="000000"/>
          <w:sz w:val="18"/>
          <w:szCs w:val="18"/>
        </w:rPr>
      </w:pPr>
      <w:bookmarkStart w:id="591" w:name="_DV_M278"/>
      <w:bookmarkEnd w:id="591"/>
      <w:r w:rsidRPr="00EE5B13">
        <w:rPr>
          <w:rFonts w:ascii="Verdana" w:hAnsi="Verdana" w:cs="Calibri"/>
          <w:color w:val="000000"/>
          <w:sz w:val="18"/>
          <w:szCs w:val="18"/>
        </w:rPr>
        <w:t>and</w:t>
      </w:r>
    </w:p>
    <w:tbl>
      <w:tblPr>
        <w:tblW w:w="0" w:type="auto"/>
        <w:tblInd w:w="118" w:type="dxa"/>
        <w:tblLook w:val="0000" w:firstRow="0" w:lastRow="0" w:firstColumn="0" w:lastColumn="0" w:noHBand="0" w:noVBand="0"/>
      </w:tblPr>
      <w:tblGrid>
        <w:gridCol w:w="4736"/>
        <w:gridCol w:w="3370"/>
      </w:tblGrid>
      <w:tr w:rsidR="00D806AF" w:rsidRPr="00EE5B13" w14:paraId="52FB2D80" w14:textId="77777777">
        <w:tc>
          <w:tcPr>
            <w:tcW w:w="0" w:type="auto"/>
            <w:tcBorders>
              <w:top w:val="single" w:sz="4" w:space="0" w:color="auto"/>
              <w:left w:val="single" w:sz="4" w:space="0" w:color="auto"/>
              <w:bottom w:val="single" w:sz="4" w:space="0" w:color="auto"/>
              <w:right w:val="single" w:sz="4" w:space="0" w:color="auto"/>
            </w:tcBorders>
          </w:tcPr>
          <w:p w14:paraId="314E056D" w14:textId="4436EB32" w:rsidR="00D806AF" w:rsidRPr="00EE5B13" w:rsidRDefault="00D806AF" w:rsidP="00A543C6">
            <w:pPr>
              <w:pStyle w:val="BodyText"/>
              <w:jc w:val="left"/>
              <w:rPr>
                <w:rFonts w:ascii="Verdana" w:hAnsi="Verdana" w:cs="Calibri"/>
                <w:color w:val="000000"/>
                <w:sz w:val="18"/>
                <w:szCs w:val="18"/>
              </w:rPr>
            </w:pPr>
            <w:r w:rsidRPr="00EE5B13">
              <w:rPr>
                <w:rFonts w:ascii="Verdana" w:hAnsi="Verdana" w:cs="Calibri"/>
                <w:color w:val="000000"/>
                <w:sz w:val="18"/>
                <w:szCs w:val="18"/>
              </w:rPr>
              <w:t>Signed by</w:t>
            </w:r>
            <w:r w:rsidR="00A543C6">
              <w:rPr>
                <w:rFonts w:ascii="Verdana" w:hAnsi="Verdana" w:cs="Calibri"/>
                <w:color w:val="000000"/>
                <w:sz w:val="18"/>
                <w:szCs w:val="18"/>
              </w:rPr>
              <w:br/>
            </w:r>
            <w:r w:rsidRPr="00EE5B13">
              <w:rPr>
                <w:rFonts w:ascii="Verdana" w:hAnsi="Verdana" w:cs="Calibri"/>
                <w:color w:val="000000"/>
                <w:sz w:val="18"/>
                <w:szCs w:val="18"/>
              </w:rPr>
              <w:t>[insert full name of director/authorised signatory]</w:t>
            </w:r>
          </w:p>
        </w:tc>
        <w:tc>
          <w:tcPr>
            <w:tcW w:w="0" w:type="auto"/>
            <w:tcBorders>
              <w:top w:val="single" w:sz="4" w:space="0" w:color="auto"/>
              <w:left w:val="nil"/>
              <w:bottom w:val="single" w:sz="4" w:space="0" w:color="auto"/>
              <w:right w:val="single" w:sz="4" w:space="0" w:color="auto"/>
            </w:tcBorders>
          </w:tcPr>
          <w:p w14:paraId="1932F55A" w14:textId="77777777" w:rsidR="00D806AF" w:rsidRPr="00EE5B13" w:rsidRDefault="00D806AF" w:rsidP="002029AA">
            <w:pPr>
              <w:pStyle w:val="BodyText"/>
              <w:rPr>
                <w:rFonts w:ascii="Verdana" w:hAnsi="Verdana" w:cs="Calibri"/>
                <w:color w:val="000000"/>
                <w:sz w:val="18"/>
                <w:szCs w:val="18"/>
              </w:rPr>
            </w:pPr>
            <w:r w:rsidRPr="00EE5B13">
              <w:rPr>
                <w:rFonts w:ascii="Verdana" w:hAnsi="Verdana" w:cs="Calibri"/>
                <w:color w:val="000000"/>
                <w:sz w:val="18"/>
                <w:szCs w:val="18"/>
              </w:rPr>
              <w:t>.................................</w:t>
            </w:r>
          </w:p>
        </w:tc>
      </w:tr>
      <w:tr w:rsidR="00D806AF" w:rsidRPr="00EE5B13" w14:paraId="29283787" w14:textId="77777777">
        <w:tc>
          <w:tcPr>
            <w:tcW w:w="0" w:type="auto"/>
            <w:tcBorders>
              <w:top w:val="nil"/>
              <w:left w:val="single" w:sz="4" w:space="0" w:color="auto"/>
              <w:bottom w:val="single" w:sz="4" w:space="0" w:color="auto"/>
              <w:right w:val="single" w:sz="4" w:space="0" w:color="auto"/>
            </w:tcBorders>
          </w:tcPr>
          <w:p w14:paraId="090D5CFF" w14:textId="77777777" w:rsidR="00D806AF" w:rsidRPr="00EE5B13" w:rsidRDefault="00D806AF" w:rsidP="002029AA">
            <w:pPr>
              <w:pStyle w:val="BodyText"/>
              <w:rPr>
                <w:rFonts w:ascii="Verdana" w:hAnsi="Verdana" w:cs="Calibri"/>
                <w:color w:val="000000"/>
                <w:sz w:val="18"/>
                <w:szCs w:val="18"/>
              </w:rPr>
            </w:pPr>
            <w:r w:rsidRPr="00EE5B13">
              <w:rPr>
                <w:rFonts w:ascii="Verdana" w:hAnsi="Verdana" w:cs="Calibri"/>
                <w:color w:val="000000"/>
                <w:sz w:val="18"/>
                <w:szCs w:val="18"/>
              </w:rPr>
              <w:t>for and on behalf of</w:t>
            </w:r>
          </w:p>
        </w:tc>
        <w:tc>
          <w:tcPr>
            <w:tcW w:w="0" w:type="auto"/>
            <w:tcBorders>
              <w:top w:val="nil"/>
              <w:left w:val="nil"/>
              <w:bottom w:val="single" w:sz="4" w:space="0" w:color="auto"/>
              <w:right w:val="single" w:sz="4" w:space="0" w:color="auto"/>
            </w:tcBorders>
          </w:tcPr>
          <w:p w14:paraId="60B55FC7" w14:textId="77777777" w:rsidR="00D806AF" w:rsidRPr="00EE5B13" w:rsidRDefault="00D806AF" w:rsidP="002029AA">
            <w:pPr>
              <w:pStyle w:val="BodyText"/>
              <w:rPr>
                <w:rFonts w:ascii="Verdana" w:hAnsi="Verdana" w:cs="Calibri"/>
                <w:color w:val="000000"/>
                <w:sz w:val="18"/>
                <w:szCs w:val="18"/>
              </w:rPr>
            </w:pPr>
            <w:r w:rsidRPr="00EE5B13">
              <w:rPr>
                <w:rFonts w:ascii="Verdana" w:hAnsi="Verdana" w:cs="Calibri"/>
                <w:color w:val="000000"/>
                <w:sz w:val="18"/>
                <w:szCs w:val="18"/>
              </w:rPr>
              <w:t>[Director OR Authorised signatory]</w:t>
            </w:r>
          </w:p>
        </w:tc>
      </w:tr>
      <w:tr w:rsidR="00D806AF" w:rsidRPr="00EE5B13" w14:paraId="6B31CDF9" w14:textId="77777777">
        <w:tc>
          <w:tcPr>
            <w:tcW w:w="0" w:type="auto"/>
            <w:tcBorders>
              <w:top w:val="nil"/>
              <w:left w:val="single" w:sz="4" w:space="0" w:color="auto"/>
              <w:bottom w:val="single" w:sz="4" w:space="0" w:color="auto"/>
              <w:right w:val="single" w:sz="4" w:space="0" w:color="auto"/>
            </w:tcBorders>
          </w:tcPr>
          <w:p w14:paraId="06E6EE8B" w14:textId="77777777" w:rsidR="00D806AF" w:rsidRPr="00EE5B13" w:rsidRDefault="00D806AF" w:rsidP="002029AA">
            <w:pPr>
              <w:pStyle w:val="BodyText"/>
              <w:rPr>
                <w:rFonts w:ascii="Verdana" w:hAnsi="Verdana" w:cs="Calibri"/>
                <w:color w:val="000000"/>
                <w:sz w:val="18"/>
                <w:szCs w:val="18"/>
              </w:rPr>
            </w:pPr>
            <w:r w:rsidRPr="00EE5B13">
              <w:rPr>
                <w:rFonts w:ascii="Verdana" w:hAnsi="Verdana" w:cs="Calibri"/>
                <w:color w:val="000000"/>
                <w:sz w:val="18"/>
                <w:szCs w:val="18"/>
              </w:rPr>
              <w:t>[insert name of Sub-Contractor ]</w:t>
            </w:r>
          </w:p>
        </w:tc>
        <w:tc>
          <w:tcPr>
            <w:tcW w:w="0" w:type="auto"/>
            <w:tcBorders>
              <w:top w:val="nil"/>
              <w:left w:val="nil"/>
              <w:bottom w:val="single" w:sz="4" w:space="0" w:color="auto"/>
              <w:right w:val="single" w:sz="4" w:space="0" w:color="auto"/>
            </w:tcBorders>
          </w:tcPr>
          <w:p w14:paraId="6459FC52" w14:textId="77777777" w:rsidR="00D806AF" w:rsidRPr="00EE5B13" w:rsidRDefault="00D806AF" w:rsidP="002029AA">
            <w:pPr>
              <w:pStyle w:val="BodyText"/>
              <w:rPr>
                <w:rFonts w:ascii="Verdana" w:hAnsi="Verdana" w:cs="Calibri"/>
                <w:color w:val="000000"/>
                <w:sz w:val="18"/>
                <w:szCs w:val="18"/>
              </w:rPr>
            </w:pPr>
          </w:p>
        </w:tc>
      </w:tr>
    </w:tbl>
    <w:p w14:paraId="596FCD58" w14:textId="77777777" w:rsidR="00A42AF8" w:rsidRDefault="00A42AF8" w:rsidP="002029AA">
      <w:pPr>
        <w:pStyle w:val="BodyText"/>
        <w:jc w:val="center"/>
        <w:rPr>
          <w:rFonts w:ascii="Verdana" w:hAnsi="Verdana" w:cs="Calibri"/>
          <w:color w:val="000000"/>
          <w:sz w:val="18"/>
          <w:szCs w:val="18"/>
        </w:rPr>
      </w:pPr>
      <w:bookmarkStart w:id="592" w:name="_1525083030-25613155"/>
      <w:bookmarkStart w:id="593" w:name="_acc466b9-3183-4978-b054-2b38bcce4f4e"/>
      <w:bookmarkStart w:id="594" w:name="_27f9cd06-4fb5-4d3e-8304-e2bcd7b69197"/>
      <w:bookmarkStart w:id="595" w:name="_3695fbc6-768b-4f7f-80f0-b3c306b030a4"/>
      <w:bookmarkStart w:id="596" w:name="_1512638695-54820325"/>
      <w:bookmarkEnd w:id="592"/>
      <w:bookmarkEnd w:id="593"/>
      <w:bookmarkEnd w:id="594"/>
      <w:bookmarkEnd w:id="595"/>
      <w:bookmarkEnd w:id="596"/>
    </w:p>
    <w:p w14:paraId="20E59FDD" w14:textId="312593AB" w:rsidR="001B504A" w:rsidRDefault="001B504A" w:rsidP="002029AA">
      <w:pPr>
        <w:pStyle w:val="BodyText"/>
        <w:jc w:val="center"/>
        <w:rPr>
          <w:rFonts w:ascii="Verdana" w:hAnsi="Verdana" w:cs="Calibri"/>
          <w:color w:val="000000"/>
          <w:sz w:val="18"/>
          <w:szCs w:val="18"/>
        </w:rPr>
      </w:pPr>
      <w:r w:rsidRPr="00EE5B13">
        <w:rPr>
          <w:rFonts w:ascii="Verdana" w:hAnsi="Verdana" w:cs="Calibri"/>
          <w:color w:val="000000"/>
          <w:sz w:val="18"/>
          <w:szCs w:val="18"/>
        </w:rPr>
        <w:t>Schedule 1</w:t>
      </w:r>
    </w:p>
    <w:p w14:paraId="3303B893" w14:textId="77777777" w:rsidR="00192F86" w:rsidRDefault="00192F86" w:rsidP="00192F86">
      <w:pPr>
        <w:pStyle w:val="Heading1"/>
        <w:numPr>
          <w:ilvl w:val="0"/>
          <w:numId w:val="0"/>
        </w:numPr>
        <w:spacing w:before="0"/>
        <w:jc w:val="center"/>
      </w:pPr>
      <w:r>
        <w:lastRenderedPageBreak/>
        <w:t>STATEMENT OF WORK</w:t>
      </w:r>
    </w:p>
    <w:p w14:paraId="30CC9E45" w14:textId="77777777" w:rsidR="00192F86" w:rsidRDefault="00192F86" w:rsidP="00192F86">
      <w:pPr>
        <w:pStyle w:val="ListParagraph"/>
        <w:ind w:left="0"/>
        <w:jc w:val="both"/>
        <w:rPr>
          <w:rFonts w:ascii="Verdana" w:hAnsi="Verdana"/>
          <w:b/>
          <w:bCs/>
          <w:color w:val="FF0000"/>
          <w:sz w:val="18"/>
          <w:szCs w:val="18"/>
        </w:rPr>
      </w:pPr>
      <w:r w:rsidRPr="4D09170C">
        <w:rPr>
          <w:rFonts w:ascii="Verdana" w:hAnsi="Verdana"/>
          <w:b/>
          <w:bCs/>
          <w:color w:val="FF0000"/>
          <w:sz w:val="18"/>
          <w:szCs w:val="18"/>
        </w:rPr>
        <w:t>Instructions for completion:</w:t>
      </w:r>
    </w:p>
    <w:p w14:paraId="34E07FC1" w14:textId="77777777" w:rsidR="00192F86" w:rsidRDefault="00192F86" w:rsidP="002054D2">
      <w:pPr>
        <w:pStyle w:val="ListParagraph"/>
        <w:numPr>
          <w:ilvl w:val="0"/>
          <w:numId w:val="60"/>
        </w:numPr>
        <w:jc w:val="both"/>
        <w:rPr>
          <w:rFonts w:ascii="Verdana" w:hAnsi="Verdana"/>
          <w:i/>
          <w:iCs/>
          <w:color w:val="FF0000"/>
          <w:sz w:val="18"/>
          <w:szCs w:val="18"/>
        </w:rPr>
      </w:pPr>
      <w:r w:rsidRPr="4D09170C">
        <w:rPr>
          <w:rFonts w:ascii="Verdana" w:hAnsi="Verdana"/>
          <w:i/>
          <w:iCs/>
          <w:color w:val="FF0000"/>
          <w:sz w:val="18"/>
          <w:szCs w:val="18"/>
        </w:rPr>
        <w:t>Please delete these instructions and all guidance notes throughout the SOW and remove all highlighting and square brackets before finalising this SOW</w:t>
      </w:r>
    </w:p>
    <w:p w14:paraId="2391DBEB" w14:textId="77777777" w:rsidR="00192F86" w:rsidRDefault="00192F86" w:rsidP="002054D2">
      <w:pPr>
        <w:pStyle w:val="ListParagraph"/>
        <w:numPr>
          <w:ilvl w:val="0"/>
          <w:numId w:val="60"/>
        </w:numPr>
        <w:spacing w:after="160" w:line="259" w:lineRule="auto"/>
        <w:jc w:val="both"/>
        <w:rPr>
          <w:rFonts w:ascii="Verdana" w:hAnsi="Verdana"/>
          <w:b/>
          <w:bCs/>
          <w:color w:val="FF0000"/>
          <w:sz w:val="18"/>
          <w:szCs w:val="18"/>
        </w:rPr>
      </w:pPr>
      <w:r w:rsidRPr="4D09170C">
        <w:rPr>
          <w:rFonts w:ascii="Verdana" w:hAnsi="Verdana" w:cs="Calibri"/>
          <w:color w:val="000000" w:themeColor="text1"/>
          <w:sz w:val="18"/>
          <w:szCs w:val="18"/>
          <w:highlight w:val="yellow"/>
        </w:rPr>
        <w:t>[Yellow Highlighting]</w:t>
      </w:r>
      <w:r w:rsidRPr="4D09170C">
        <w:rPr>
          <w:rFonts w:ascii="Verdana" w:hAnsi="Verdana"/>
          <w:b/>
          <w:bCs/>
          <w:color w:val="FF0000"/>
          <w:sz w:val="18"/>
          <w:szCs w:val="18"/>
        </w:rPr>
        <w:t xml:space="preserve"> =</w:t>
      </w:r>
      <w:r w:rsidRPr="4D09170C">
        <w:rPr>
          <w:rFonts w:ascii="Verdana" w:hAnsi="Verdana"/>
          <w:i/>
          <w:iCs/>
          <w:color w:val="FF0000"/>
          <w:sz w:val="18"/>
          <w:szCs w:val="18"/>
        </w:rPr>
        <w:t xml:space="preserve"> Details are required for insertion</w:t>
      </w:r>
    </w:p>
    <w:p w14:paraId="2DAE80D1" w14:textId="77777777" w:rsidR="00192F86" w:rsidRDefault="00192F86" w:rsidP="002054D2">
      <w:pPr>
        <w:pStyle w:val="ListParagraph"/>
        <w:numPr>
          <w:ilvl w:val="0"/>
          <w:numId w:val="60"/>
        </w:numPr>
        <w:spacing w:after="160" w:line="259" w:lineRule="auto"/>
        <w:jc w:val="both"/>
        <w:rPr>
          <w:rFonts w:ascii="Verdana" w:hAnsi="Verdana"/>
          <w:i/>
          <w:iCs/>
          <w:color w:val="FF0000"/>
          <w:sz w:val="18"/>
          <w:szCs w:val="18"/>
        </w:rPr>
      </w:pPr>
      <w:r w:rsidRPr="4D09170C">
        <w:rPr>
          <w:rFonts w:ascii="Verdana" w:hAnsi="Verdana"/>
          <w:i/>
          <w:iCs/>
          <w:color w:val="FF0000"/>
          <w:sz w:val="18"/>
          <w:szCs w:val="18"/>
        </w:rPr>
        <w:t xml:space="preserve">Red text = Guidance notes </w:t>
      </w:r>
    </w:p>
    <w:p w14:paraId="1A909F7B" w14:textId="77777777" w:rsidR="00192F86" w:rsidRPr="00C95DE1" w:rsidRDefault="00192F86" w:rsidP="002054D2">
      <w:pPr>
        <w:pStyle w:val="ListParagraph"/>
        <w:numPr>
          <w:ilvl w:val="0"/>
          <w:numId w:val="60"/>
        </w:numPr>
        <w:spacing w:after="160" w:line="259" w:lineRule="auto"/>
        <w:jc w:val="both"/>
        <w:rPr>
          <w:rFonts w:ascii="Verdana" w:hAnsi="Verdana"/>
          <w:i/>
          <w:iCs/>
          <w:color w:val="FF0000"/>
          <w:sz w:val="18"/>
          <w:szCs w:val="18"/>
        </w:rPr>
      </w:pPr>
      <w:r>
        <w:rPr>
          <w:rFonts w:ascii="Verdana" w:hAnsi="Verdana"/>
          <w:i/>
          <w:iCs/>
          <w:color w:val="FF0000"/>
          <w:sz w:val="18"/>
          <w:szCs w:val="18"/>
        </w:rPr>
        <w:t xml:space="preserve">Please also read </w:t>
      </w:r>
      <w:hyperlink r:id="rId22" w:tgtFrame="_blank" w:history="1">
        <w:r w:rsidRPr="00C95DE1">
          <w:rPr>
            <w:rStyle w:val="Hyperlink"/>
            <w:rFonts w:ascii="inherit" w:eastAsiaTheme="minorHAnsi" w:hAnsi="inherit" w:cstheme="minorBidi"/>
            <w:spacing w:val="2"/>
            <w:sz w:val="21"/>
            <w:szCs w:val="21"/>
            <w:bdr w:val="none" w:sz="0" w:space="0" w:color="auto" w:frame="1"/>
          </w:rPr>
          <w:t>Guidance Note for Framework Subcontract Agreement [docx]</w:t>
        </w:r>
      </w:hyperlink>
      <w:r w:rsidRPr="00C95DE1">
        <w:rPr>
          <w:rFonts w:ascii="Verdana" w:hAnsi="Verdana"/>
          <w:i/>
          <w:iCs/>
          <w:color w:val="FF0000"/>
          <w:sz w:val="18"/>
          <w:szCs w:val="18"/>
        </w:rPr>
        <w:t xml:space="preserve"> prior to completing this SOW</w:t>
      </w:r>
    </w:p>
    <w:p w14:paraId="3942E516" w14:textId="77777777" w:rsidR="00192F86" w:rsidRDefault="00192F86" w:rsidP="00192F86">
      <w:pPr>
        <w:spacing w:after="0" w:line="240" w:lineRule="auto"/>
        <w:jc w:val="both"/>
        <w:rPr>
          <w:rFonts w:ascii="Verdana" w:hAnsi="Verdana"/>
          <w:i/>
          <w:iCs/>
          <w:color w:val="FF0000"/>
          <w:sz w:val="18"/>
          <w:szCs w:val="18"/>
        </w:rPr>
      </w:pPr>
      <w:r w:rsidRPr="4D09170C">
        <w:rPr>
          <w:rFonts w:ascii="Verdana" w:hAnsi="Verdana"/>
          <w:b/>
          <w:bCs/>
          <w:i/>
          <w:iCs/>
          <w:color w:val="FF0000"/>
          <w:sz w:val="18"/>
          <w:szCs w:val="18"/>
        </w:rPr>
        <w:t xml:space="preserve">NOTE </w:t>
      </w:r>
      <w:r w:rsidRPr="4D09170C">
        <w:rPr>
          <w:rFonts w:ascii="Verdana" w:hAnsi="Verdana"/>
          <w:i/>
          <w:iCs/>
          <w:color w:val="FF0000"/>
          <w:sz w:val="18"/>
          <w:szCs w:val="18"/>
        </w:rPr>
        <w:t>– please do not include any IR35 wording in this SOW – IR35 provisions are dealt with at Framework Agreement level. Please refer to the UK ERPSTN Procurement Team for further details.</w:t>
      </w:r>
    </w:p>
    <w:p w14:paraId="565B47B2" w14:textId="77777777" w:rsidR="00192F86" w:rsidRDefault="00192F86" w:rsidP="00192F86">
      <w:pPr>
        <w:pStyle w:val="ListParagraph"/>
        <w:ind w:left="0"/>
        <w:jc w:val="both"/>
        <w:rPr>
          <w:rFonts w:ascii="Verdana" w:hAnsi="Verdana"/>
          <w:b/>
          <w:bCs/>
          <w:color w:val="FF0000"/>
          <w:sz w:val="18"/>
          <w:szCs w:val="18"/>
        </w:rPr>
      </w:pPr>
    </w:p>
    <w:p w14:paraId="06DA552E" w14:textId="77777777" w:rsidR="00192F86" w:rsidRPr="00C72C71" w:rsidRDefault="00192F86" w:rsidP="00192F86">
      <w:pPr>
        <w:pStyle w:val="ListParagraph"/>
        <w:ind w:left="0"/>
        <w:jc w:val="both"/>
        <w:rPr>
          <w:rFonts w:ascii="Verdana" w:hAnsi="Verdana"/>
          <w:color w:val="FF0000"/>
          <w:sz w:val="18"/>
          <w:szCs w:val="18"/>
        </w:rPr>
      </w:pPr>
      <w:r w:rsidRPr="00C72C71">
        <w:rPr>
          <w:rFonts w:ascii="Verdana" w:hAnsi="Verdana"/>
          <w:color w:val="FF0000"/>
          <w:sz w:val="18"/>
          <w:szCs w:val="18"/>
        </w:rPr>
        <w:t>This template Statement of Work is only to be used where there is an existing Framework Subcontract Agreement in place.  It cannot be used with other</w:t>
      </w:r>
      <w:r>
        <w:rPr>
          <w:rFonts w:ascii="Verdana" w:hAnsi="Verdana"/>
          <w:color w:val="FF0000"/>
          <w:sz w:val="18"/>
          <w:szCs w:val="18"/>
        </w:rPr>
        <w:t xml:space="preserve"> forms of agreement</w:t>
      </w:r>
      <w:r w:rsidRPr="00C72C71">
        <w:rPr>
          <w:rFonts w:ascii="Verdana" w:hAnsi="Verdana"/>
          <w:color w:val="FF0000"/>
          <w:sz w:val="18"/>
          <w:szCs w:val="18"/>
        </w:rPr>
        <w:t>.</w:t>
      </w:r>
    </w:p>
    <w:p w14:paraId="01026D34" w14:textId="77777777" w:rsidR="00192F86" w:rsidRDefault="00192F86" w:rsidP="00192F86">
      <w:pPr>
        <w:pStyle w:val="ListParagraph"/>
        <w:ind w:left="0"/>
        <w:jc w:val="both"/>
        <w:rPr>
          <w:rFonts w:ascii="Verdana" w:hAnsi="Verdana"/>
          <w:b/>
          <w:bCs/>
          <w:color w:val="FF0000"/>
          <w:sz w:val="18"/>
          <w:szCs w:val="18"/>
        </w:rPr>
      </w:pPr>
    </w:p>
    <w:p w14:paraId="55240CCD" w14:textId="77777777" w:rsidR="00192F86" w:rsidRPr="002A672B" w:rsidRDefault="00192F86" w:rsidP="00192F86">
      <w:pPr>
        <w:pStyle w:val="Heading1"/>
        <w:numPr>
          <w:ilvl w:val="0"/>
          <w:numId w:val="0"/>
        </w:numPr>
        <w:spacing w:before="0"/>
        <w:jc w:val="left"/>
        <w:rPr>
          <w:b/>
          <w:bCs w:val="0"/>
          <w:sz w:val="18"/>
          <w:szCs w:val="18"/>
        </w:rPr>
      </w:pPr>
      <w:bookmarkStart w:id="597" w:name="_DV_M281"/>
      <w:bookmarkEnd w:id="597"/>
      <w:r w:rsidRPr="002A672B">
        <w:rPr>
          <w:b/>
          <w:bCs w:val="0"/>
          <w:sz w:val="18"/>
          <w:szCs w:val="18"/>
        </w:rPr>
        <w:t>Introduction</w:t>
      </w:r>
    </w:p>
    <w:p w14:paraId="630BF50E" w14:textId="54913DCB" w:rsidR="00192F86" w:rsidRPr="00261C0C" w:rsidRDefault="00192F86" w:rsidP="00192F86">
      <w:pPr>
        <w:jc w:val="both"/>
        <w:rPr>
          <w:rFonts w:ascii="Verdana" w:hAnsi="Verdana" w:cs="Calibri"/>
          <w:color w:val="000000" w:themeColor="text1"/>
          <w:sz w:val="18"/>
          <w:szCs w:val="18"/>
        </w:rPr>
      </w:pPr>
      <w:r w:rsidRPr="4D09170C">
        <w:rPr>
          <w:rFonts w:ascii="Verdana" w:hAnsi="Verdana" w:cs="Calibri"/>
          <w:color w:val="000000" w:themeColor="text1"/>
          <w:sz w:val="18"/>
          <w:szCs w:val="18"/>
        </w:rPr>
        <w:t xml:space="preserve">This Statement of Work (hereinafter referred to as the </w:t>
      </w:r>
      <w:r w:rsidRPr="4D09170C">
        <w:rPr>
          <w:rFonts w:ascii="Verdana" w:hAnsi="Verdana" w:cs="Calibri"/>
          <w:b/>
          <w:bCs/>
          <w:color w:val="000000" w:themeColor="text1"/>
          <w:sz w:val="18"/>
          <w:szCs w:val="18"/>
        </w:rPr>
        <w:t>“SOW”)</w:t>
      </w:r>
      <w:r w:rsidRPr="4D09170C">
        <w:rPr>
          <w:rFonts w:ascii="Verdana" w:hAnsi="Verdana" w:cs="Calibri"/>
          <w:color w:val="000000" w:themeColor="text1"/>
          <w:sz w:val="18"/>
          <w:szCs w:val="18"/>
        </w:rPr>
        <w:t xml:space="preserve"> is executed and entered into effective as of the </w:t>
      </w:r>
      <w:r w:rsidRPr="4D09170C">
        <w:rPr>
          <w:rFonts w:ascii="Verdana" w:hAnsi="Verdana" w:cs="Calibri"/>
          <w:color w:val="000000" w:themeColor="text1"/>
          <w:sz w:val="18"/>
          <w:szCs w:val="18"/>
          <w:highlight w:val="yellow"/>
        </w:rPr>
        <w:t>[</w:t>
      </w:r>
      <w:r w:rsidR="00FE192F">
        <w:rPr>
          <w:rFonts w:ascii="Verdana" w:hAnsi="Verdana" w:cs="Calibri"/>
          <w:color w:val="000000" w:themeColor="text1"/>
          <w:sz w:val="18"/>
          <w:szCs w:val="18"/>
          <w:highlight w:val="yellow"/>
        </w:rPr>
        <w:t>10</w:t>
      </w:r>
      <w:r w:rsidRPr="4D09170C">
        <w:rPr>
          <w:rFonts w:ascii="Verdana" w:hAnsi="Verdana" w:cs="Calibri"/>
          <w:color w:val="000000" w:themeColor="text1"/>
          <w:sz w:val="18"/>
          <w:szCs w:val="18"/>
          <w:highlight w:val="yellow"/>
        </w:rPr>
        <w:t>]</w:t>
      </w:r>
      <w:r w:rsidRPr="4D09170C">
        <w:rPr>
          <w:rFonts w:ascii="Verdana" w:hAnsi="Verdana" w:cs="Calibri"/>
          <w:color w:val="000000" w:themeColor="text1"/>
          <w:sz w:val="18"/>
          <w:szCs w:val="18"/>
        </w:rPr>
        <w:t xml:space="preserve"> day of </w:t>
      </w:r>
      <w:r w:rsidRPr="4D09170C">
        <w:rPr>
          <w:rFonts w:ascii="Verdana" w:hAnsi="Verdana" w:cs="Calibri"/>
          <w:color w:val="000000" w:themeColor="text1"/>
          <w:sz w:val="18"/>
          <w:szCs w:val="18"/>
          <w:highlight w:val="yellow"/>
        </w:rPr>
        <w:t>[</w:t>
      </w:r>
      <w:r w:rsidR="00FE192F">
        <w:rPr>
          <w:rFonts w:ascii="Verdana" w:hAnsi="Verdana" w:cs="Calibri"/>
          <w:color w:val="000000" w:themeColor="text1"/>
          <w:sz w:val="18"/>
          <w:szCs w:val="18"/>
          <w:highlight w:val="yellow"/>
        </w:rPr>
        <w:t>October</w:t>
      </w:r>
      <w:r w:rsidRPr="4D09170C">
        <w:rPr>
          <w:rFonts w:ascii="Verdana" w:hAnsi="Verdana" w:cs="Calibri"/>
          <w:color w:val="000000" w:themeColor="text1"/>
          <w:sz w:val="18"/>
          <w:szCs w:val="18"/>
          <w:highlight w:val="yellow"/>
        </w:rPr>
        <w:t>]</w:t>
      </w:r>
      <w:r w:rsidRPr="4D09170C">
        <w:rPr>
          <w:rFonts w:ascii="Verdana" w:hAnsi="Verdana" w:cs="Calibri"/>
          <w:color w:val="000000" w:themeColor="text1"/>
          <w:sz w:val="18"/>
          <w:szCs w:val="18"/>
        </w:rPr>
        <w:t xml:space="preserve"> 20</w:t>
      </w:r>
      <w:r w:rsidR="00FE192F" w:rsidRPr="00FE192F">
        <w:rPr>
          <w:rFonts w:ascii="Verdana" w:hAnsi="Verdana" w:cs="Calibri"/>
          <w:color w:val="000000" w:themeColor="text1"/>
          <w:sz w:val="18"/>
          <w:szCs w:val="18"/>
        </w:rPr>
        <w:t>25</w:t>
      </w:r>
      <w:r w:rsidRPr="4D09170C">
        <w:rPr>
          <w:rFonts w:ascii="Verdana" w:hAnsi="Verdana" w:cs="Calibri"/>
          <w:color w:val="000000" w:themeColor="text1"/>
          <w:sz w:val="18"/>
          <w:szCs w:val="18"/>
        </w:rPr>
        <w:t xml:space="preserve"> by and between </w:t>
      </w:r>
      <w:r w:rsidR="00FE192F">
        <w:rPr>
          <w:rFonts w:ascii="Verdana" w:hAnsi="Verdana" w:cs="Calibri"/>
          <w:b/>
          <w:bCs/>
          <w:color w:val="000000" w:themeColor="text1"/>
          <w:sz w:val="18"/>
          <w:szCs w:val="18"/>
        </w:rPr>
        <w:t>Cloud Lobsters Ltd</w:t>
      </w:r>
      <w:r w:rsidRPr="4D09170C">
        <w:rPr>
          <w:rFonts w:ascii="Verdana" w:hAnsi="Verdana" w:cs="Calibri"/>
          <w:color w:val="000000" w:themeColor="text1"/>
          <w:sz w:val="18"/>
          <w:szCs w:val="18"/>
        </w:rPr>
        <w:t xml:space="preserve"> incorporated and registered in England and Wales with company number </w:t>
      </w:r>
      <w:r w:rsidRPr="4D09170C">
        <w:rPr>
          <w:rFonts w:ascii="Verdana" w:hAnsi="Verdana" w:cs="Calibri"/>
          <w:color w:val="000000" w:themeColor="text1"/>
          <w:sz w:val="18"/>
          <w:szCs w:val="18"/>
          <w:highlight w:val="yellow"/>
        </w:rPr>
        <w:t>[</w:t>
      </w:r>
      <w:r w:rsidR="00FE192F">
        <w:rPr>
          <w:rFonts w:ascii="Verdana" w:hAnsi="Verdana" w:cs="Calibri"/>
          <w:color w:val="000000" w:themeColor="text1"/>
          <w:sz w:val="18"/>
          <w:szCs w:val="18"/>
          <w:highlight w:val="yellow"/>
        </w:rPr>
        <w:t>16016819</w:t>
      </w:r>
      <w:r w:rsidRPr="4D09170C">
        <w:rPr>
          <w:rFonts w:ascii="Verdana" w:hAnsi="Verdana" w:cs="Calibri"/>
          <w:color w:val="000000" w:themeColor="text1"/>
          <w:sz w:val="18"/>
          <w:szCs w:val="18"/>
          <w:highlight w:val="yellow"/>
        </w:rPr>
        <w:t>]</w:t>
      </w:r>
      <w:r w:rsidRPr="4D09170C">
        <w:rPr>
          <w:rFonts w:ascii="Verdana" w:hAnsi="Verdana" w:cs="Calibri"/>
          <w:color w:val="000000" w:themeColor="text1"/>
          <w:sz w:val="18"/>
          <w:szCs w:val="18"/>
        </w:rPr>
        <w:t xml:space="preserve"> whose registered office is at </w:t>
      </w:r>
      <w:r w:rsidRPr="4D09170C">
        <w:rPr>
          <w:rFonts w:ascii="Verdana" w:hAnsi="Verdana" w:cs="Calibri"/>
          <w:color w:val="000000" w:themeColor="text1"/>
          <w:sz w:val="18"/>
          <w:szCs w:val="18"/>
          <w:highlight w:val="yellow"/>
        </w:rPr>
        <w:t>[</w:t>
      </w:r>
      <w:r w:rsidR="00FE192F" w:rsidRPr="00FE192F">
        <w:rPr>
          <w:rFonts w:ascii="Verdana" w:hAnsi="Verdana" w:cs="Calibri"/>
          <w:color w:val="000000" w:themeColor="text1"/>
          <w:sz w:val="18"/>
          <w:szCs w:val="18"/>
          <w:highlight w:val="yellow"/>
        </w:rPr>
        <w:t>71-75 Shelton Street, Covent Garden, WC2H 9JQ</w:t>
      </w:r>
      <w:r w:rsidRPr="4D09170C">
        <w:rPr>
          <w:rFonts w:ascii="Verdana" w:hAnsi="Verdana" w:cs="Calibri"/>
          <w:color w:val="000000" w:themeColor="text1"/>
          <w:sz w:val="18"/>
          <w:szCs w:val="18"/>
          <w:highlight w:val="yellow"/>
        </w:rPr>
        <w:t>]</w:t>
      </w:r>
      <w:r w:rsidRPr="4D09170C">
        <w:rPr>
          <w:rFonts w:ascii="Verdana" w:hAnsi="Verdana" w:cs="Calibri"/>
          <w:color w:val="000000" w:themeColor="text1"/>
          <w:sz w:val="18"/>
          <w:szCs w:val="18"/>
        </w:rPr>
        <w:t xml:space="preserve"> (the “</w:t>
      </w:r>
      <w:r w:rsidRPr="4D09170C">
        <w:rPr>
          <w:rFonts w:ascii="Verdana" w:hAnsi="Verdana" w:cs="Calibri"/>
          <w:b/>
          <w:bCs/>
          <w:color w:val="000000" w:themeColor="text1"/>
          <w:sz w:val="18"/>
          <w:szCs w:val="18"/>
        </w:rPr>
        <w:t>Sub-Contractor</w:t>
      </w:r>
      <w:r w:rsidRPr="4D09170C">
        <w:rPr>
          <w:rFonts w:ascii="Verdana" w:hAnsi="Verdana" w:cs="Calibri"/>
          <w:color w:val="000000" w:themeColor="text1"/>
          <w:sz w:val="18"/>
          <w:szCs w:val="18"/>
        </w:rPr>
        <w:t xml:space="preserve">”), and </w:t>
      </w:r>
      <w:r w:rsidRPr="4D09170C">
        <w:rPr>
          <w:rFonts w:ascii="Verdana" w:hAnsi="Verdana" w:cs="Calibri"/>
          <w:b/>
          <w:bCs/>
          <w:color w:val="000000" w:themeColor="text1"/>
          <w:sz w:val="18"/>
          <w:szCs w:val="18"/>
        </w:rPr>
        <w:t>CAPGEMINI UK PLC</w:t>
      </w:r>
      <w:r w:rsidRPr="4D09170C">
        <w:rPr>
          <w:rFonts w:ascii="Verdana" w:hAnsi="Verdana" w:cs="Calibri"/>
          <w:color w:val="000000" w:themeColor="text1"/>
          <w:sz w:val="18"/>
          <w:szCs w:val="18"/>
        </w:rPr>
        <w:t xml:space="preserve"> incorporated and registered in England and Wales with company number 00943935 whose registered office is at </w:t>
      </w:r>
      <w:r w:rsidR="00EC6436" w:rsidRPr="00EC6436">
        <w:rPr>
          <w:rFonts w:ascii="Verdana" w:hAnsi="Verdana" w:cs="Calibri"/>
          <w:color w:val="000000" w:themeColor="text1"/>
          <w:sz w:val="18"/>
          <w:szCs w:val="18"/>
        </w:rPr>
        <w:t>95 Queen Victoria Street, Londo</w:t>
      </w:r>
      <w:r w:rsidR="004C0766" w:rsidRPr="009428ED">
        <w:rPr>
          <w:rFonts w:ascii="Verdana" w:hAnsi="Verdana" w:cs="Calibri"/>
          <w:noProof/>
          <w:color w:val="000000"/>
          <w:sz w:val="18"/>
          <w:szCs w:val="18"/>
        </w:rPr>
        <mc:AlternateContent>
          <mc:Choice Requires="wps">
            <w:drawing>
              <wp:anchor distT="0" distB="0" distL="114300" distR="114300" simplePos="0" relativeHeight="251659264" behindDoc="1" locked="0" layoutInCell="0" allowOverlap="1" wp14:anchorId="4DC8CAE3" wp14:editId="705F6BD5">
                <wp:simplePos x="0" y="0"/>
                <wp:positionH relativeFrom="margin">
                  <wp:posOffset>0</wp:posOffset>
                </wp:positionH>
                <wp:positionV relativeFrom="page">
                  <wp:posOffset>6165850</wp:posOffset>
                </wp:positionV>
                <wp:extent cx="5237480" cy="7950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237480" cy="79502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DDBC90B" w14:textId="77777777" w:rsidR="004C0766" w:rsidRDefault="004C0766" w:rsidP="004C0766">
                            <w:pPr>
                              <w:jc w:val="center"/>
                              <w:rPr>
                                <w:rFonts w:ascii="Calibri" w:eastAsia="Calibri" w:hAnsi="Calibri" w:cs="Calibri"/>
                                <w:color w:val="C0C0C0"/>
                                <w:kern w:val="0"/>
                                <w:sz w:val="72"/>
                                <w:szCs w:val="72"/>
                                <w14:textFill>
                                  <w14:solidFill>
                                    <w14:srgbClr w14:val="C0C0C0">
                                      <w14:alpha w14:val="50000"/>
                                    </w14:srgbClr>
                                  </w14:solidFill>
                                </w14:textFill>
                                <w14:ligatures w14:val="none"/>
                              </w:rPr>
                            </w:pPr>
                            <w:r>
                              <w:rPr>
                                <w:rFonts w:ascii="Calibri" w:eastAsia="Calibri" w:hAnsi="Calibri" w:cs="Calibri"/>
                                <w:color w:val="C0C0C0"/>
                                <w:sz w:val="72"/>
                                <w:szCs w:val="7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DC8CAE3" id="_x0000_t202" coordsize="21600,21600" o:spt="202" path="m,l,21600r21600,l21600,xe">
                <v:stroke joinstyle="miter"/>
                <v:path gradientshapeok="t" o:connecttype="rect"/>
              </v:shapetype>
              <v:shape id="Text Box 2" o:spid="_x0000_s1026" type="#_x0000_t202" style="position:absolute;left:0;text-align:left;margin-left:0;margin-top:485.5pt;width:412.4pt;height:62.6pt;rotation:-45;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" o:allowincell="f" filled="f" stroked="f">
                <v:stroke joinstyle="round"/>
                <o:lock v:ext="edit" shapetype="t"/>
                <v:textbox style="mso-fit-shape-to-text:t">
                  <w:txbxContent>
                    <w:p w14:paraId="2DDBC90B" w14:textId="77777777" w:rsidR="004C0766" w:rsidRDefault="004C0766" w:rsidP="004C0766">
                      <w:pPr>
                        <w:jc w:val="center"/>
                        <w:rPr>
                          <w:rFonts w:ascii="Calibri" w:eastAsia="Calibri" w:hAnsi="Calibri" w:cs="Calibri"/>
                          <w:color w:val="C0C0C0"/>
                          <w:kern w:val="0"/>
                          <w:sz w:val="72"/>
                          <w:szCs w:val="72"/>
                          <w14:textFill>
                            <w14:solidFill>
                              <w14:srgbClr w14:val="C0C0C0">
                                <w14:alpha w14:val="50000"/>
                              </w14:srgbClr>
                            </w14:solidFill>
                          </w14:textFill>
                          <w14:ligatures w14:val="none"/>
                        </w:rPr>
                      </w:pPr>
                      <w:r>
                        <w:rPr>
                          <w:rFonts w:ascii="Calibri" w:eastAsia="Calibri" w:hAnsi="Calibri" w:cs="Calibri"/>
                          <w:color w:val="C0C0C0"/>
                          <w:sz w:val="72"/>
                          <w:szCs w:val="72"/>
                          <w14:textFill>
                            <w14:solidFill>
                              <w14:srgbClr w14:val="C0C0C0">
                                <w14:alpha w14:val="50000"/>
                              </w14:srgbClr>
                            </w14:solidFill>
                          </w14:textFill>
                        </w:rPr>
                        <w:t>DRAFT</w:t>
                      </w:r>
                    </w:p>
                  </w:txbxContent>
                </v:textbox>
                <w10:wrap anchorx="margin" anchory="page"/>
              </v:shape>
            </w:pict>
          </mc:Fallback>
        </mc:AlternateContent>
      </w:r>
      <w:r w:rsidR="00EC6436" w:rsidRPr="00EC6436">
        <w:rPr>
          <w:rFonts w:ascii="Verdana" w:hAnsi="Verdana" w:cs="Calibri"/>
          <w:color w:val="000000" w:themeColor="text1"/>
          <w:sz w:val="18"/>
          <w:szCs w:val="18"/>
        </w:rPr>
        <w:t xml:space="preserve">n, EC4V 4HN </w:t>
      </w:r>
      <w:r w:rsidRPr="4D09170C">
        <w:rPr>
          <w:rFonts w:ascii="Verdana" w:hAnsi="Verdana" w:cs="Calibri"/>
          <w:color w:val="000000" w:themeColor="text1"/>
          <w:sz w:val="18"/>
          <w:szCs w:val="18"/>
        </w:rPr>
        <w:t>(the “</w:t>
      </w:r>
      <w:r w:rsidRPr="4D09170C">
        <w:rPr>
          <w:rFonts w:ascii="Verdana" w:hAnsi="Verdana" w:cs="Calibri"/>
          <w:b/>
          <w:bCs/>
          <w:color w:val="000000" w:themeColor="text1"/>
          <w:sz w:val="18"/>
          <w:szCs w:val="18"/>
        </w:rPr>
        <w:t>Main Contractor</w:t>
      </w:r>
      <w:r w:rsidRPr="4D09170C">
        <w:rPr>
          <w:rFonts w:ascii="Verdana" w:hAnsi="Verdana" w:cs="Calibri"/>
          <w:color w:val="000000" w:themeColor="text1"/>
          <w:sz w:val="18"/>
          <w:szCs w:val="18"/>
        </w:rPr>
        <w:t>” or “</w:t>
      </w:r>
      <w:r w:rsidRPr="4D09170C">
        <w:rPr>
          <w:rFonts w:ascii="Verdana" w:hAnsi="Verdana" w:cs="Calibri"/>
          <w:b/>
          <w:bCs/>
          <w:color w:val="000000" w:themeColor="text1"/>
          <w:sz w:val="18"/>
          <w:szCs w:val="18"/>
        </w:rPr>
        <w:t>Capgemini</w:t>
      </w:r>
      <w:r w:rsidRPr="4D09170C">
        <w:rPr>
          <w:rFonts w:ascii="Verdana" w:hAnsi="Verdana" w:cs="Calibri"/>
          <w:color w:val="000000" w:themeColor="text1"/>
          <w:sz w:val="18"/>
          <w:szCs w:val="18"/>
        </w:rPr>
        <w:t>”).</w:t>
      </w:r>
    </w:p>
    <w:p w14:paraId="5CC5048F" w14:textId="77777777" w:rsidR="00192F86" w:rsidRPr="002A6761" w:rsidRDefault="00192F86" w:rsidP="002054D2">
      <w:pPr>
        <w:pStyle w:val="Heading1"/>
        <w:numPr>
          <w:ilvl w:val="0"/>
          <w:numId w:val="19"/>
        </w:numPr>
        <w:spacing w:before="0"/>
        <w:ind w:left="720" w:hanging="360"/>
        <w:jc w:val="left"/>
        <w:rPr>
          <w:b/>
          <w:bCs w:val="0"/>
          <w:sz w:val="18"/>
          <w:szCs w:val="18"/>
        </w:rPr>
      </w:pPr>
      <w:bookmarkStart w:id="598" w:name="_DV_M282"/>
      <w:bookmarkEnd w:id="598"/>
      <w:r w:rsidRPr="002A6761">
        <w:rPr>
          <w:b/>
          <w:bCs w:val="0"/>
          <w:sz w:val="18"/>
          <w:szCs w:val="18"/>
        </w:rPr>
        <w:t>BACKGROUND</w:t>
      </w:r>
    </w:p>
    <w:p w14:paraId="0D4CC010" w14:textId="28CAA11D" w:rsidR="00192F86" w:rsidRPr="00EE5B13" w:rsidRDefault="00192F86" w:rsidP="00192F86">
      <w:pPr>
        <w:jc w:val="both"/>
        <w:rPr>
          <w:rFonts w:ascii="Verdana" w:hAnsi="Verdana" w:cs="Calibri"/>
          <w:color w:val="000000"/>
          <w:sz w:val="18"/>
          <w:szCs w:val="18"/>
        </w:rPr>
      </w:pPr>
      <w:bookmarkStart w:id="599" w:name="_DV_M283"/>
      <w:bookmarkEnd w:id="599"/>
      <w:r w:rsidRPr="00DD6D09">
        <w:rPr>
          <w:rFonts w:ascii="Verdana" w:hAnsi="Verdana" w:cs="Calibri"/>
          <w:color w:val="000000" w:themeColor="text1"/>
          <w:sz w:val="18"/>
          <w:szCs w:val="18"/>
        </w:rPr>
        <w:t>By an agreement</w:t>
      </w:r>
      <w:r>
        <w:rPr>
          <w:rFonts w:ascii="Verdana" w:hAnsi="Verdana" w:cs="Calibri"/>
          <w:color w:val="000000" w:themeColor="text1"/>
          <w:sz w:val="18"/>
          <w:szCs w:val="18"/>
        </w:rPr>
        <w:t>,</w:t>
      </w:r>
      <w:r w:rsidRPr="00DD6D09">
        <w:rPr>
          <w:rFonts w:ascii="Verdana" w:hAnsi="Verdana" w:cs="Calibri"/>
          <w:color w:val="000000" w:themeColor="text1"/>
          <w:sz w:val="18"/>
          <w:szCs w:val="18"/>
        </w:rPr>
        <w:t xml:space="preserve"> details</w:t>
      </w:r>
      <w:r>
        <w:rPr>
          <w:rFonts w:ascii="Verdana" w:hAnsi="Verdana" w:cs="Calibri"/>
          <w:color w:val="000000" w:themeColor="text1"/>
          <w:sz w:val="18"/>
          <w:szCs w:val="18"/>
        </w:rPr>
        <w:t xml:space="preserve"> (or certain details)</w:t>
      </w:r>
      <w:r w:rsidRPr="00DD6D09">
        <w:rPr>
          <w:rFonts w:ascii="Verdana" w:hAnsi="Verdana" w:cs="Calibri"/>
          <w:color w:val="000000" w:themeColor="text1"/>
          <w:sz w:val="18"/>
          <w:szCs w:val="18"/>
        </w:rPr>
        <w:t xml:space="preserve"> of which are set out in Appendix A (the “</w:t>
      </w:r>
      <w:r w:rsidRPr="00DD6D09">
        <w:rPr>
          <w:rFonts w:ascii="Verdana" w:hAnsi="Verdana" w:cs="Calibri"/>
          <w:b/>
          <w:bCs/>
          <w:color w:val="000000" w:themeColor="text1"/>
          <w:sz w:val="18"/>
          <w:szCs w:val="18"/>
        </w:rPr>
        <w:t>Main Contract</w:t>
      </w:r>
      <w:r w:rsidRPr="00DD6D09">
        <w:rPr>
          <w:rFonts w:ascii="Verdana" w:hAnsi="Verdana" w:cs="Calibri"/>
          <w:color w:val="000000" w:themeColor="text1"/>
          <w:sz w:val="18"/>
          <w:szCs w:val="18"/>
        </w:rPr>
        <w:t>”) made the</w:t>
      </w:r>
      <w:r w:rsidRPr="4D09170C">
        <w:rPr>
          <w:rFonts w:ascii="Verdana" w:hAnsi="Verdana" w:cs="Calibri"/>
          <w:color w:val="000000" w:themeColor="text1"/>
          <w:sz w:val="18"/>
          <w:szCs w:val="18"/>
        </w:rPr>
        <w:t xml:space="preserve"> </w:t>
      </w:r>
      <w:r w:rsidRPr="4D09170C">
        <w:rPr>
          <w:rFonts w:ascii="Verdana" w:hAnsi="Verdana" w:cs="Calibri"/>
          <w:color w:val="000000" w:themeColor="text1"/>
          <w:sz w:val="18"/>
          <w:szCs w:val="18"/>
          <w:highlight w:val="yellow"/>
        </w:rPr>
        <w:t>[date of the Main Contract between Capgemini and the Customer – XX]</w:t>
      </w:r>
      <w:r w:rsidRPr="4D09170C">
        <w:rPr>
          <w:rFonts w:ascii="Verdana" w:hAnsi="Verdana" w:cs="Calibri"/>
          <w:color w:val="000000" w:themeColor="text1"/>
          <w:sz w:val="18"/>
          <w:szCs w:val="18"/>
        </w:rPr>
        <w:t xml:space="preserve"> day of </w:t>
      </w:r>
      <w:r w:rsidRPr="4D09170C">
        <w:rPr>
          <w:rFonts w:ascii="Verdana" w:hAnsi="Verdana" w:cs="Calibri"/>
          <w:color w:val="000000" w:themeColor="text1"/>
          <w:sz w:val="18"/>
          <w:szCs w:val="18"/>
          <w:highlight w:val="yellow"/>
        </w:rPr>
        <w:t>[</w:t>
      </w:r>
      <w:r w:rsidR="00FE192F">
        <w:rPr>
          <w:rFonts w:ascii="Verdana" w:hAnsi="Verdana" w:cs="Calibri"/>
          <w:color w:val="000000" w:themeColor="text1"/>
          <w:sz w:val="18"/>
          <w:szCs w:val="18"/>
          <w:highlight w:val="yellow"/>
        </w:rPr>
        <w:t>Month</w:t>
      </w:r>
      <w:r w:rsidRPr="4D09170C">
        <w:rPr>
          <w:rFonts w:ascii="Verdana" w:hAnsi="Verdana" w:cs="Calibri"/>
          <w:color w:val="000000" w:themeColor="text1"/>
          <w:sz w:val="18"/>
          <w:szCs w:val="18"/>
          <w:highlight w:val="yellow"/>
        </w:rPr>
        <w:t>]</w:t>
      </w:r>
      <w:r w:rsidRPr="4D09170C">
        <w:rPr>
          <w:rFonts w:ascii="Verdana" w:hAnsi="Verdana" w:cs="Calibri"/>
          <w:color w:val="000000" w:themeColor="text1"/>
          <w:sz w:val="18"/>
          <w:szCs w:val="18"/>
        </w:rPr>
        <w:t xml:space="preserve"> 20</w:t>
      </w:r>
      <w:r w:rsidR="00FE192F" w:rsidRPr="00FE192F">
        <w:rPr>
          <w:rFonts w:ascii="Verdana" w:hAnsi="Verdana" w:cs="Calibri"/>
          <w:color w:val="000000" w:themeColor="text1"/>
          <w:sz w:val="18"/>
          <w:szCs w:val="18"/>
          <w:highlight w:val="yellow"/>
        </w:rPr>
        <w:t>XX</w:t>
      </w:r>
      <w:r w:rsidRPr="4D09170C">
        <w:rPr>
          <w:rFonts w:ascii="Verdana" w:hAnsi="Verdana" w:cs="Calibri"/>
          <w:color w:val="000000" w:themeColor="text1"/>
          <w:sz w:val="18"/>
          <w:szCs w:val="18"/>
        </w:rPr>
        <w:t xml:space="preserve"> between </w:t>
      </w:r>
      <w:r w:rsidRPr="4D09170C">
        <w:rPr>
          <w:rFonts w:ascii="Verdana" w:hAnsi="Verdana" w:cs="Calibri"/>
          <w:color w:val="000000" w:themeColor="text1"/>
          <w:sz w:val="18"/>
          <w:szCs w:val="18"/>
          <w:highlight w:val="yellow"/>
        </w:rPr>
        <w:t>[</w:t>
      </w:r>
      <w:r w:rsidR="00FE192F">
        <w:rPr>
          <w:rFonts w:ascii="Verdana" w:hAnsi="Verdana" w:cs="Calibri"/>
          <w:color w:val="000000" w:themeColor="text1"/>
          <w:sz w:val="18"/>
          <w:szCs w:val="18"/>
          <w:highlight w:val="yellow"/>
        </w:rPr>
        <w:t>HSBC</w:t>
      </w:r>
      <w:r w:rsidRPr="4D09170C">
        <w:rPr>
          <w:rFonts w:ascii="Verdana" w:hAnsi="Verdana" w:cs="Calibri"/>
          <w:color w:val="000000" w:themeColor="text1"/>
          <w:sz w:val="18"/>
          <w:szCs w:val="18"/>
          <w:highlight w:val="yellow"/>
        </w:rPr>
        <w:t>]</w:t>
      </w:r>
      <w:r w:rsidRPr="4D09170C">
        <w:rPr>
          <w:rFonts w:ascii="Verdana" w:hAnsi="Verdana" w:cs="Calibri"/>
          <w:color w:val="000000" w:themeColor="text1"/>
          <w:sz w:val="18"/>
          <w:szCs w:val="18"/>
        </w:rPr>
        <w:t xml:space="preserve"> (the “</w:t>
      </w:r>
      <w:r w:rsidRPr="4D09170C">
        <w:rPr>
          <w:rFonts w:ascii="Verdana" w:hAnsi="Verdana" w:cs="Calibri"/>
          <w:b/>
          <w:bCs/>
          <w:color w:val="000000" w:themeColor="text1"/>
          <w:sz w:val="18"/>
          <w:szCs w:val="18"/>
        </w:rPr>
        <w:t>Customer</w:t>
      </w:r>
      <w:r w:rsidRPr="4D09170C">
        <w:rPr>
          <w:rFonts w:ascii="Verdana" w:hAnsi="Verdana" w:cs="Calibri"/>
          <w:color w:val="000000" w:themeColor="text1"/>
          <w:sz w:val="18"/>
          <w:szCs w:val="18"/>
        </w:rPr>
        <w:t>”) and the Main Contractor, the Main Contractor took on certain obligations and was granted certain rights on the terms and conditions set out therein;</w:t>
      </w:r>
    </w:p>
    <w:p w14:paraId="5470DEAF" w14:textId="6D513924" w:rsidR="00192F86" w:rsidRPr="00EE5B13" w:rsidRDefault="00192F86" w:rsidP="00192F86">
      <w:pPr>
        <w:jc w:val="both"/>
        <w:rPr>
          <w:rFonts w:ascii="Verdana" w:hAnsi="Verdana" w:cs="Calibri"/>
          <w:color w:val="000000"/>
          <w:sz w:val="18"/>
          <w:szCs w:val="18"/>
        </w:rPr>
      </w:pPr>
      <w:bookmarkStart w:id="600" w:name="_DV_M284"/>
      <w:bookmarkEnd w:id="600"/>
      <w:r w:rsidRPr="4D09170C">
        <w:rPr>
          <w:rFonts w:ascii="Verdana" w:hAnsi="Verdana" w:cs="Calibri"/>
          <w:color w:val="000000" w:themeColor="text1"/>
          <w:sz w:val="18"/>
          <w:szCs w:val="18"/>
        </w:rPr>
        <w:t xml:space="preserve">The Main Contractor and the Sub-Contractor have entered into a governing agreement dated </w:t>
      </w:r>
      <w:r w:rsidRPr="4D09170C">
        <w:rPr>
          <w:rFonts w:ascii="Verdana" w:hAnsi="Verdana" w:cs="Calibri"/>
          <w:color w:val="000000" w:themeColor="text1"/>
          <w:sz w:val="18"/>
          <w:szCs w:val="18"/>
          <w:highlight w:val="yellow"/>
        </w:rPr>
        <w:t>[date of Framework Agreement between Capgemini and the Sub-Contractor – XX]</w:t>
      </w:r>
      <w:r w:rsidRPr="4D09170C">
        <w:rPr>
          <w:rFonts w:ascii="Verdana" w:hAnsi="Verdana" w:cs="Calibri"/>
          <w:color w:val="000000" w:themeColor="text1"/>
          <w:sz w:val="18"/>
          <w:szCs w:val="18"/>
        </w:rPr>
        <w:t xml:space="preserve"> day of </w:t>
      </w:r>
      <w:r w:rsidRPr="4D09170C">
        <w:rPr>
          <w:rFonts w:ascii="Verdana" w:hAnsi="Verdana" w:cs="Calibri"/>
          <w:color w:val="000000" w:themeColor="text1"/>
          <w:sz w:val="18"/>
          <w:szCs w:val="18"/>
          <w:highlight w:val="yellow"/>
        </w:rPr>
        <w:t>[</w:t>
      </w:r>
      <w:r w:rsidR="00FE192F">
        <w:rPr>
          <w:rFonts w:ascii="Verdana" w:hAnsi="Verdana" w:cs="Calibri"/>
          <w:color w:val="000000" w:themeColor="text1"/>
          <w:sz w:val="18"/>
          <w:szCs w:val="18"/>
          <w:highlight w:val="yellow"/>
        </w:rPr>
        <w:t>October</w:t>
      </w:r>
      <w:r w:rsidRPr="4D09170C">
        <w:rPr>
          <w:rFonts w:ascii="Verdana" w:hAnsi="Verdana" w:cs="Calibri"/>
          <w:color w:val="000000" w:themeColor="text1"/>
          <w:sz w:val="18"/>
          <w:szCs w:val="18"/>
          <w:highlight w:val="yellow"/>
        </w:rPr>
        <w:t>]</w:t>
      </w:r>
      <w:r w:rsidRPr="4D09170C">
        <w:rPr>
          <w:rFonts w:ascii="Verdana" w:hAnsi="Verdana" w:cs="Calibri"/>
          <w:color w:val="000000" w:themeColor="text1"/>
          <w:sz w:val="18"/>
          <w:szCs w:val="18"/>
        </w:rPr>
        <w:t xml:space="preserve"> 20</w:t>
      </w:r>
      <w:r w:rsidRPr="4D09170C">
        <w:rPr>
          <w:rFonts w:ascii="Verdana" w:hAnsi="Verdana" w:cs="Calibri"/>
          <w:color w:val="000000" w:themeColor="text1"/>
          <w:sz w:val="18"/>
          <w:szCs w:val="18"/>
          <w:highlight w:val="yellow"/>
        </w:rPr>
        <w:t>[</w:t>
      </w:r>
      <w:r w:rsidR="00FE192F">
        <w:rPr>
          <w:rFonts w:ascii="Verdana" w:hAnsi="Verdana" w:cs="Calibri"/>
          <w:color w:val="000000" w:themeColor="text1"/>
          <w:sz w:val="18"/>
          <w:szCs w:val="18"/>
          <w:highlight w:val="yellow"/>
        </w:rPr>
        <w:t>25</w:t>
      </w:r>
      <w:r w:rsidRPr="4D09170C">
        <w:rPr>
          <w:rFonts w:ascii="Verdana" w:hAnsi="Verdana" w:cs="Calibri"/>
          <w:color w:val="000000" w:themeColor="text1"/>
          <w:sz w:val="18"/>
          <w:szCs w:val="18"/>
          <w:highlight w:val="yellow"/>
        </w:rPr>
        <w:t>]</w:t>
      </w:r>
      <w:r w:rsidRPr="4D09170C">
        <w:rPr>
          <w:rFonts w:ascii="Verdana" w:hAnsi="Verdana" w:cs="Calibri"/>
          <w:color w:val="000000" w:themeColor="text1"/>
          <w:sz w:val="18"/>
          <w:szCs w:val="18"/>
        </w:rPr>
        <w:t xml:space="preserve"> (“</w:t>
      </w:r>
      <w:r w:rsidRPr="4D09170C">
        <w:rPr>
          <w:rFonts w:ascii="Verdana" w:hAnsi="Verdana" w:cs="Calibri"/>
          <w:b/>
          <w:bCs/>
          <w:color w:val="000000" w:themeColor="text1"/>
          <w:sz w:val="18"/>
          <w:szCs w:val="18"/>
        </w:rPr>
        <w:t>Agreement</w:t>
      </w:r>
      <w:r w:rsidRPr="4D09170C">
        <w:rPr>
          <w:rFonts w:ascii="Verdana" w:hAnsi="Verdana" w:cs="Calibri"/>
          <w:color w:val="000000" w:themeColor="text1"/>
          <w:sz w:val="18"/>
          <w:szCs w:val="18"/>
        </w:rPr>
        <w:t>”</w:t>
      </w:r>
      <w:proofErr w:type="gramStart"/>
      <w:r w:rsidRPr="4D09170C">
        <w:rPr>
          <w:rFonts w:ascii="Verdana" w:hAnsi="Verdana" w:cs="Calibri"/>
          <w:color w:val="000000" w:themeColor="text1"/>
          <w:sz w:val="18"/>
          <w:szCs w:val="18"/>
        </w:rPr>
        <w:t>);</w:t>
      </w:r>
      <w:proofErr w:type="gramEnd"/>
      <w:r w:rsidRPr="4D09170C">
        <w:rPr>
          <w:rFonts w:ascii="Verdana" w:hAnsi="Verdana" w:cs="Calibri"/>
          <w:color w:val="000000" w:themeColor="text1"/>
          <w:sz w:val="18"/>
          <w:szCs w:val="18"/>
        </w:rPr>
        <w:t xml:space="preserve"> </w:t>
      </w:r>
    </w:p>
    <w:p w14:paraId="091BB43F" w14:textId="77777777" w:rsidR="00192F86" w:rsidRPr="00EE5B13" w:rsidRDefault="00192F86" w:rsidP="00192F86">
      <w:pPr>
        <w:jc w:val="both"/>
        <w:rPr>
          <w:rFonts w:ascii="Verdana" w:hAnsi="Verdana" w:cs="Calibri"/>
          <w:color w:val="000000"/>
          <w:sz w:val="18"/>
          <w:szCs w:val="18"/>
        </w:rPr>
      </w:pPr>
      <w:bookmarkStart w:id="601" w:name="_DV_M285"/>
      <w:bookmarkEnd w:id="601"/>
      <w:r w:rsidRPr="4D09170C">
        <w:rPr>
          <w:rFonts w:ascii="Verdana" w:hAnsi="Verdana" w:cs="Calibri"/>
          <w:color w:val="000000" w:themeColor="text1"/>
          <w:sz w:val="18"/>
          <w:szCs w:val="18"/>
        </w:rPr>
        <w:t>Pursuant to the Agreement the Sub-Contractor has agreed to perform certain services described in</w:t>
      </w:r>
      <w:r>
        <w:rPr>
          <w:rFonts w:ascii="Verdana" w:hAnsi="Verdana" w:cs="Calibri"/>
          <w:color w:val="000000" w:themeColor="text1"/>
          <w:sz w:val="18"/>
          <w:szCs w:val="18"/>
        </w:rPr>
        <w:t xml:space="preserve"> </w:t>
      </w:r>
      <w:r w:rsidRPr="4D09170C">
        <w:rPr>
          <w:rFonts w:ascii="Verdana" w:eastAsia="Times New Roman" w:hAnsi="Verdana" w:cs="Calibri"/>
          <w:color w:val="000000" w:themeColor="text1"/>
          <w:sz w:val="18"/>
          <w:szCs w:val="18"/>
        </w:rPr>
        <w:t>section 3.1 and/or Appendix C</w:t>
      </w:r>
      <w:r w:rsidRPr="4D09170C">
        <w:rPr>
          <w:rFonts w:ascii="Verdana" w:hAnsi="Verdana" w:cs="Calibri"/>
          <w:color w:val="000000" w:themeColor="text1"/>
          <w:sz w:val="18"/>
          <w:szCs w:val="18"/>
        </w:rPr>
        <w:t xml:space="preserve"> in connection with the Work to be carried out under the Main Contract. </w:t>
      </w:r>
    </w:p>
    <w:p w14:paraId="06DE921B" w14:textId="77777777" w:rsidR="00192F86" w:rsidRPr="00EE5B13" w:rsidRDefault="00192F86" w:rsidP="00192F86">
      <w:pPr>
        <w:pStyle w:val="BodyText"/>
        <w:rPr>
          <w:rFonts w:ascii="Verdana" w:hAnsi="Verdana" w:cs="Calibri"/>
          <w:color w:val="000000"/>
          <w:sz w:val="18"/>
          <w:szCs w:val="18"/>
        </w:rPr>
      </w:pPr>
      <w:bookmarkStart w:id="602" w:name="_DV_M286"/>
      <w:bookmarkEnd w:id="602"/>
      <w:r w:rsidRPr="4D09170C">
        <w:rPr>
          <w:rFonts w:ascii="Verdana" w:hAnsi="Verdana" w:cs="Calibri"/>
          <w:color w:val="000000" w:themeColor="text1"/>
          <w:sz w:val="18"/>
          <w:szCs w:val="18"/>
        </w:rPr>
        <w:t>The parties hereby agree that:</w:t>
      </w:r>
    </w:p>
    <w:p w14:paraId="2397D8A6" w14:textId="77777777" w:rsidR="00192F86" w:rsidRPr="00EE5B13" w:rsidRDefault="00192F86" w:rsidP="00192F86">
      <w:pPr>
        <w:pStyle w:val="BodyText"/>
        <w:rPr>
          <w:rFonts w:ascii="Verdana" w:hAnsi="Verdana" w:cs="Calibri"/>
          <w:color w:val="000000"/>
          <w:sz w:val="18"/>
          <w:szCs w:val="18"/>
        </w:rPr>
      </w:pPr>
      <w:r w:rsidRPr="4D09170C">
        <w:rPr>
          <w:rFonts w:ascii="Verdana" w:hAnsi="Verdana" w:cs="Calibri"/>
          <w:color w:val="000000" w:themeColor="text1"/>
          <w:sz w:val="18"/>
          <w:szCs w:val="18"/>
        </w:rPr>
        <w:t>The terms of the Agreement are expressly incorporated into and form part of this SOW together with any terms set out herein.</w:t>
      </w:r>
    </w:p>
    <w:p w14:paraId="135F0CAF" w14:textId="77777777" w:rsidR="00192F86" w:rsidRPr="00EE5B13" w:rsidRDefault="00192F86" w:rsidP="00192F86">
      <w:pPr>
        <w:pStyle w:val="BodyText"/>
        <w:rPr>
          <w:rFonts w:ascii="Verdana" w:hAnsi="Verdana" w:cs="Calibri"/>
          <w:color w:val="000000"/>
          <w:sz w:val="18"/>
          <w:szCs w:val="18"/>
        </w:rPr>
      </w:pPr>
      <w:r w:rsidRPr="4D09170C">
        <w:rPr>
          <w:rFonts w:ascii="Verdana" w:hAnsi="Verdana" w:cs="Calibri"/>
          <w:color w:val="000000" w:themeColor="text1"/>
          <w:sz w:val="18"/>
          <w:szCs w:val="18"/>
        </w:rPr>
        <w:t xml:space="preserve">All definitions contained in the Agreement shall apply to this SOW unless expressly varied to the contrary in this SOW.  </w:t>
      </w:r>
    </w:p>
    <w:p w14:paraId="407647C7" w14:textId="77777777" w:rsidR="00192F86" w:rsidRPr="00EE5B13" w:rsidRDefault="00192F86" w:rsidP="00192F86">
      <w:pPr>
        <w:pStyle w:val="BodyText"/>
        <w:rPr>
          <w:rFonts w:ascii="Verdana" w:hAnsi="Verdana" w:cs="Calibri"/>
          <w:color w:val="000000"/>
          <w:sz w:val="18"/>
          <w:szCs w:val="18"/>
        </w:rPr>
      </w:pPr>
      <w:bookmarkStart w:id="603" w:name="_DV_M289"/>
      <w:bookmarkEnd w:id="603"/>
      <w:r w:rsidRPr="4D09170C">
        <w:rPr>
          <w:rFonts w:ascii="Verdana" w:hAnsi="Verdana" w:cs="Calibri"/>
          <w:color w:val="000000" w:themeColor="text1"/>
          <w:sz w:val="18"/>
          <w:szCs w:val="18"/>
        </w:rPr>
        <w:t xml:space="preserve">The Appendices below and attached hereto are incorporated into this SOW. </w:t>
      </w:r>
    </w:p>
    <w:p w14:paraId="14AC6B99" w14:textId="77777777" w:rsidR="00192F86" w:rsidRPr="00EE5B13" w:rsidRDefault="00192F86" w:rsidP="00192F86">
      <w:pPr>
        <w:pStyle w:val="BodyText"/>
        <w:rPr>
          <w:rFonts w:ascii="Verdana" w:hAnsi="Verdana" w:cs="Calibri"/>
          <w:color w:val="000000"/>
          <w:sz w:val="18"/>
          <w:szCs w:val="18"/>
        </w:rPr>
      </w:pPr>
      <w:bookmarkStart w:id="604" w:name="_DV_M290"/>
      <w:bookmarkEnd w:id="604"/>
      <w:r w:rsidRPr="4D09170C">
        <w:rPr>
          <w:rFonts w:ascii="Verdana" w:hAnsi="Verdana" w:cs="Calibri"/>
          <w:color w:val="000000" w:themeColor="text1"/>
          <w:sz w:val="18"/>
          <w:szCs w:val="18"/>
        </w:rPr>
        <w:t xml:space="preserve">In consideration of the foregoing and the promises, covenants, and agreements hereinafter set forth, and in further consideration of certain other valuable consideration, the receipt </w:t>
      </w:r>
      <w:r w:rsidRPr="4D09170C">
        <w:rPr>
          <w:rFonts w:ascii="Verdana" w:hAnsi="Verdana" w:cs="Calibri"/>
          <w:color w:val="000000" w:themeColor="text1"/>
          <w:sz w:val="18"/>
          <w:szCs w:val="18"/>
        </w:rPr>
        <w:lastRenderedPageBreak/>
        <w:t>and sufficiency of which each of the Parties expressly acknowledges, the Main Contractor and Sub-Contractor hereby agree by, and between themselves, the terms set out below.</w:t>
      </w:r>
    </w:p>
    <w:p w14:paraId="35A878F1" w14:textId="77777777" w:rsidR="00192F86" w:rsidRPr="00E00F41" w:rsidRDefault="00192F86" w:rsidP="002054D2">
      <w:pPr>
        <w:pStyle w:val="Heading1"/>
        <w:numPr>
          <w:ilvl w:val="0"/>
          <w:numId w:val="19"/>
        </w:numPr>
        <w:ind w:left="720" w:hanging="360"/>
        <w:rPr>
          <w:b/>
          <w:bCs w:val="0"/>
          <w:sz w:val="18"/>
          <w:szCs w:val="18"/>
        </w:rPr>
      </w:pPr>
      <w:bookmarkStart w:id="605" w:name="_DV_M291"/>
      <w:bookmarkEnd w:id="605"/>
      <w:r w:rsidRPr="00E00F41">
        <w:rPr>
          <w:b/>
          <w:bCs w:val="0"/>
          <w:sz w:val="18"/>
          <w:szCs w:val="18"/>
        </w:rPr>
        <w:t>Schedule</w:t>
      </w:r>
    </w:p>
    <w:p w14:paraId="1B347D69" w14:textId="070D1736" w:rsidR="00192F86" w:rsidRPr="002A6761" w:rsidRDefault="00192F86" w:rsidP="00192F86">
      <w:pPr>
        <w:pStyle w:val="BodyText"/>
      </w:pPr>
      <w:r>
        <w:t xml:space="preserve">The Sub-Contractor will perform the </w:t>
      </w:r>
      <w:bookmarkStart w:id="606" w:name="_Hlk102030281"/>
      <w:r>
        <w:t>Sub-Contract Work</w:t>
      </w:r>
      <w:bookmarkEnd w:id="606"/>
      <w:r>
        <w:t xml:space="preserve"> as described in the SOW commencing on the </w:t>
      </w:r>
      <w:proofErr w:type="spellStart"/>
      <w:r>
        <w:t>the</w:t>
      </w:r>
      <w:proofErr w:type="spellEnd"/>
      <w:r>
        <w:t xml:space="preserve"> </w:t>
      </w:r>
      <w:r w:rsidRPr="4D09170C">
        <w:rPr>
          <w:highlight w:val="yellow"/>
        </w:rPr>
        <w:t>start date of services</w:t>
      </w:r>
      <w:r>
        <w:rPr>
          <w:highlight w:val="yellow"/>
        </w:rPr>
        <w:t>, which is expected to be</w:t>
      </w:r>
      <w:r w:rsidRPr="4D09170C">
        <w:rPr>
          <w:highlight w:val="yellow"/>
        </w:rPr>
        <w:t xml:space="preserve"> – </w:t>
      </w:r>
      <w:r w:rsidR="006B3BD0" w:rsidRPr="006B3BD0">
        <w:rPr>
          <w:highlight w:val="yellow"/>
        </w:rPr>
        <w:t>27</w:t>
      </w:r>
      <w:r w:rsidR="006B3BD0">
        <w:rPr>
          <w:highlight w:val="yellow"/>
        </w:rPr>
        <w:t>th</w:t>
      </w:r>
      <w:r w:rsidRPr="006B3BD0">
        <w:rPr>
          <w:highlight w:val="yellow"/>
        </w:rPr>
        <w:t xml:space="preserve"> day of </w:t>
      </w:r>
      <w:r w:rsidR="006B3BD0" w:rsidRPr="006B3BD0">
        <w:rPr>
          <w:highlight w:val="yellow"/>
        </w:rPr>
        <w:t>October</w:t>
      </w:r>
      <w:r w:rsidRPr="006B3BD0">
        <w:rPr>
          <w:highlight w:val="yellow"/>
        </w:rPr>
        <w:t xml:space="preserve"> 20</w:t>
      </w:r>
      <w:r w:rsidR="006B3BD0" w:rsidRPr="006B3BD0">
        <w:rPr>
          <w:highlight w:val="yellow"/>
        </w:rPr>
        <w:t>25</w:t>
      </w:r>
      <w:r>
        <w:t>, but if the start date of the services is earlier than the date specified here, the SOW will commence on actual start date of the services. The Sub-Contract Work will continue until completed or until a date specified in the SOW. The Sub-Contractor agrees that no Sub-Contract Work will be delivered, or work performed prior to the commencement date or beyond the end date unless a change control notice is agreed upon by both Parties.</w:t>
      </w:r>
      <w:r w:rsidR="004C0766" w:rsidRPr="004C0766">
        <w:rPr>
          <w:rFonts w:ascii="Verdana" w:hAnsi="Verdana" w:cs="Calibri"/>
          <w:noProof/>
          <w:color w:val="000000"/>
          <w:sz w:val="18"/>
          <w:szCs w:val="18"/>
        </w:rPr>
        <w:t xml:space="preserve"> </w:t>
      </w:r>
      <w:r w:rsidR="004C0766" w:rsidRPr="009428ED">
        <w:rPr>
          <w:rFonts w:ascii="Verdana" w:hAnsi="Verdana" w:cs="Calibri"/>
          <w:noProof/>
          <w:color w:val="000000"/>
          <w:sz w:val="18"/>
          <w:szCs w:val="18"/>
        </w:rPr>
        <mc:AlternateContent>
          <mc:Choice Requires="wps">
            <w:drawing>
              <wp:anchor distT="0" distB="0" distL="114300" distR="114300" simplePos="0" relativeHeight="251661312" behindDoc="1" locked="0" layoutInCell="0" allowOverlap="1" wp14:anchorId="35E13DAC" wp14:editId="6462E64A">
                <wp:simplePos x="0" y="0"/>
                <wp:positionH relativeFrom="margin">
                  <wp:posOffset>0</wp:posOffset>
                </wp:positionH>
                <wp:positionV relativeFrom="page">
                  <wp:posOffset>4146550</wp:posOffset>
                </wp:positionV>
                <wp:extent cx="5237480" cy="795020"/>
                <wp:effectExtent l="0" t="0" r="0" b="0"/>
                <wp:wrapNone/>
                <wp:docPr id="635511607" name="Text Box 6355116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237480" cy="79502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4FA5B31" w14:textId="77777777" w:rsidR="004C0766" w:rsidRDefault="004C0766" w:rsidP="004C0766">
                            <w:pPr>
                              <w:jc w:val="center"/>
                              <w:rPr>
                                <w:rFonts w:ascii="Calibri" w:eastAsia="Calibri" w:hAnsi="Calibri" w:cs="Calibri"/>
                                <w:color w:val="C0C0C0"/>
                                <w:kern w:val="0"/>
                                <w:sz w:val="72"/>
                                <w:szCs w:val="72"/>
                                <w14:textFill>
                                  <w14:solidFill>
                                    <w14:srgbClr w14:val="C0C0C0">
                                      <w14:alpha w14:val="50000"/>
                                    </w14:srgbClr>
                                  </w14:solidFill>
                                </w14:textFill>
                                <w14:ligatures w14:val="none"/>
                              </w:rPr>
                            </w:pPr>
                            <w:r>
                              <w:rPr>
                                <w:rFonts w:ascii="Calibri" w:eastAsia="Calibri" w:hAnsi="Calibri" w:cs="Calibri"/>
                                <w:color w:val="C0C0C0"/>
                                <w:sz w:val="72"/>
                                <w:szCs w:val="7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5E13DAC" id="Text Box 635511607" o:spid="_x0000_s1027" type="#_x0000_t202" style="position:absolute;left:0;text-align:left;margin-left:0;margin-top:326.5pt;width:412.4pt;height:62.6pt;rotation:-45;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" o:allowincell="f" filled="f" stroked="f">
                <v:stroke joinstyle="round"/>
                <o:lock v:ext="edit" shapetype="t"/>
                <v:textbox style="mso-fit-shape-to-text:t">
                  <w:txbxContent>
                    <w:p w14:paraId="24FA5B31" w14:textId="77777777" w:rsidR="004C0766" w:rsidRDefault="004C0766" w:rsidP="004C0766">
                      <w:pPr>
                        <w:jc w:val="center"/>
                        <w:rPr>
                          <w:rFonts w:ascii="Calibri" w:eastAsia="Calibri" w:hAnsi="Calibri" w:cs="Calibri"/>
                          <w:color w:val="C0C0C0"/>
                          <w:kern w:val="0"/>
                          <w:sz w:val="72"/>
                          <w:szCs w:val="72"/>
                          <w14:textFill>
                            <w14:solidFill>
                              <w14:srgbClr w14:val="C0C0C0">
                                <w14:alpha w14:val="50000"/>
                              </w14:srgbClr>
                            </w14:solidFill>
                          </w14:textFill>
                          <w14:ligatures w14:val="none"/>
                        </w:rPr>
                      </w:pPr>
                      <w:r>
                        <w:rPr>
                          <w:rFonts w:ascii="Calibri" w:eastAsia="Calibri" w:hAnsi="Calibri" w:cs="Calibri"/>
                          <w:color w:val="C0C0C0"/>
                          <w:sz w:val="72"/>
                          <w:szCs w:val="72"/>
                          <w14:textFill>
                            <w14:solidFill>
                              <w14:srgbClr w14:val="C0C0C0">
                                <w14:alpha w14:val="50000"/>
                              </w14:srgbClr>
                            </w14:solidFill>
                          </w14:textFill>
                        </w:rPr>
                        <w:t>DRAFT</w:t>
                      </w:r>
                    </w:p>
                  </w:txbxContent>
                </v:textbox>
                <w10:wrap anchorx="margin" anchory="page"/>
              </v:shape>
            </w:pict>
          </mc:Fallback>
        </mc:AlternateContent>
      </w:r>
    </w:p>
    <w:p w14:paraId="47BBE00A" w14:textId="77777777" w:rsidR="00192F86" w:rsidRPr="002A6761" w:rsidRDefault="00192F86" w:rsidP="002054D2">
      <w:pPr>
        <w:pStyle w:val="Heading1"/>
        <w:numPr>
          <w:ilvl w:val="0"/>
          <w:numId w:val="19"/>
        </w:numPr>
        <w:spacing w:before="0"/>
        <w:ind w:left="720" w:hanging="360"/>
        <w:jc w:val="left"/>
        <w:rPr>
          <w:b/>
          <w:bCs w:val="0"/>
          <w:sz w:val="18"/>
          <w:szCs w:val="18"/>
        </w:rPr>
      </w:pPr>
      <w:r w:rsidRPr="002A6761">
        <w:rPr>
          <w:b/>
          <w:bCs w:val="0"/>
          <w:sz w:val="18"/>
          <w:szCs w:val="18"/>
        </w:rPr>
        <w:t xml:space="preserve">Scope of </w:t>
      </w:r>
      <w:r w:rsidRPr="007F5525">
        <w:rPr>
          <w:b/>
          <w:bCs w:val="0"/>
          <w:sz w:val="18"/>
          <w:szCs w:val="18"/>
        </w:rPr>
        <w:t>Sub</w:t>
      </w:r>
      <w:r w:rsidRPr="002A6761">
        <w:rPr>
          <w:b/>
          <w:bCs w:val="0"/>
          <w:sz w:val="18"/>
          <w:szCs w:val="18"/>
        </w:rPr>
        <w:t xml:space="preserve">-Contract Work </w:t>
      </w:r>
    </w:p>
    <w:p w14:paraId="0D8EB0A2" w14:textId="77777777" w:rsidR="00192F86" w:rsidRPr="00DB6D6F" w:rsidRDefault="00192F86" w:rsidP="00192F86">
      <w:pPr>
        <w:keepNext/>
        <w:spacing w:before="120" w:after="120"/>
        <w:jc w:val="both"/>
        <w:rPr>
          <w:rFonts w:ascii="Verdana" w:eastAsia="Times New Roman" w:hAnsi="Verdana" w:cs="Calibri"/>
          <w:vanish/>
          <w:color w:val="000000"/>
          <w:sz w:val="18"/>
          <w:szCs w:val="18"/>
        </w:rPr>
      </w:pPr>
      <w:bookmarkStart w:id="607" w:name="_DV_M292"/>
      <w:bookmarkEnd w:id="607"/>
      <w:r w:rsidRPr="4D09170C">
        <w:rPr>
          <w:rFonts w:ascii="Verdana" w:eastAsia="Times New Roman" w:hAnsi="Verdana" w:cs="Calibri"/>
          <w:color w:val="000000" w:themeColor="text1"/>
          <w:sz w:val="18"/>
          <w:szCs w:val="18"/>
        </w:rPr>
        <w:t xml:space="preserve">The Sub-Contractor shall perform the Sub-Contract Work as described in </w:t>
      </w:r>
      <w:bookmarkStart w:id="608" w:name="_Hlk106743946"/>
      <w:r w:rsidRPr="4D09170C">
        <w:rPr>
          <w:rFonts w:ascii="Verdana" w:eastAsia="Times New Roman" w:hAnsi="Verdana" w:cs="Calibri"/>
          <w:color w:val="000000" w:themeColor="text1"/>
          <w:sz w:val="18"/>
          <w:szCs w:val="18"/>
        </w:rPr>
        <w:t>section 3.1 and/or Appendix C</w:t>
      </w:r>
      <w:bookmarkEnd w:id="608"/>
      <w:r w:rsidRPr="4D09170C">
        <w:rPr>
          <w:rFonts w:ascii="Verdana" w:eastAsia="Times New Roman" w:hAnsi="Verdana" w:cs="Calibri"/>
          <w:color w:val="000000" w:themeColor="text1"/>
          <w:sz w:val="18"/>
          <w:szCs w:val="18"/>
        </w:rPr>
        <w:t xml:space="preserve"> to the Main Contractor’s and/or Customer’s reasonable satisfaction.</w:t>
      </w:r>
      <w:bookmarkStart w:id="609" w:name="_DV_M293"/>
      <w:bookmarkEnd w:id="609"/>
    </w:p>
    <w:p w14:paraId="361AF7E4" w14:textId="77777777" w:rsidR="00192F86" w:rsidRDefault="00192F86" w:rsidP="00192F86">
      <w:pPr>
        <w:keepNext/>
        <w:spacing w:before="120" w:after="120"/>
        <w:jc w:val="both"/>
        <w:rPr>
          <w:rFonts w:ascii="Verdana" w:eastAsia="Times New Roman" w:hAnsi="Verdana" w:cs="Calibri"/>
          <w:color w:val="000000" w:themeColor="text1"/>
          <w:sz w:val="18"/>
          <w:szCs w:val="18"/>
        </w:rPr>
      </w:pPr>
      <w:bookmarkStart w:id="610" w:name="_Toc508281812"/>
      <w:bookmarkStart w:id="611" w:name="_Toc508813269"/>
    </w:p>
    <w:p w14:paraId="43A4B2C8" w14:textId="77777777" w:rsidR="00192F86" w:rsidRPr="00E82244" w:rsidRDefault="00192F86" w:rsidP="002054D2">
      <w:pPr>
        <w:pStyle w:val="Heading1"/>
        <w:numPr>
          <w:ilvl w:val="1"/>
          <w:numId w:val="19"/>
        </w:numPr>
        <w:spacing w:before="0"/>
        <w:ind w:left="1800" w:hanging="720"/>
        <w:jc w:val="left"/>
        <w:rPr>
          <w:b/>
          <w:sz w:val="18"/>
          <w:szCs w:val="18"/>
        </w:rPr>
      </w:pPr>
      <w:r w:rsidRPr="4D09170C">
        <w:rPr>
          <w:b/>
          <w:sz w:val="18"/>
          <w:szCs w:val="18"/>
        </w:rPr>
        <w:t>Deliverables</w:t>
      </w:r>
      <w:bookmarkEnd w:id="610"/>
      <w:bookmarkEnd w:id="611"/>
      <w:r w:rsidRPr="4D09170C">
        <w:rPr>
          <w:b/>
          <w:sz w:val="18"/>
          <w:szCs w:val="18"/>
        </w:rPr>
        <w:t xml:space="preserve"> and Acceptance Criteria</w:t>
      </w:r>
    </w:p>
    <w:p w14:paraId="206B6B0A" w14:textId="77777777" w:rsidR="00192F86" w:rsidRDefault="00192F86" w:rsidP="00192F86">
      <w:pPr>
        <w:rPr>
          <w:rFonts w:ascii="Verdana" w:hAnsi="Verdana" w:cs="Calibri"/>
          <w:color w:val="000000"/>
          <w:sz w:val="18"/>
          <w:szCs w:val="18"/>
        </w:rPr>
      </w:pPr>
      <w:bookmarkStart w:id="612" w:name="_DV_M294"/>
      <w:bookmarkEnd w:id="612"/>
      <w:r w:rsidRPr="4D09170C">
        <w:rPr>
          <w:rFonts w:ascii="Verdana" w:hAnsi="Verdana" w:cs="Calibri"/>
          <w:color w:val="000000" w:themeColor="text1"/>
          <w:sz w:val="18"/>
          <w:szCs w:val="18"/>
        </w:rPr>
        <w:t xml:space="preserve">The Sub-Contractor will have exclusive control over the means, method and details of fulfilling the Deliverables detailed in the SOW. The Sub-Contractor shall complete the following Deliverables to the Main Contractor’s and/or Customer’s reasonable satisfaction in accordance with the requirements of this SOW and the due dates and acceptance criteria specified below: </w:t>
      </w:r>
    </w:p>
    <w:p w14:paraId="53F623F1" w14:textId="77777777" w:rsidR="00192F86" w:rsidRDefault="00192F86" w:rsidP="00192F86">
      <w:pPr>
        <w:spacing w:after="0" w:line="240" w:lineRule="auto"/>
        <w:jc w:val="both"/>
        <w:rPr>
          <w:rFonts w:ascii="Verdana" w:hAnsi="Verdana"/>
          <w:i/>
          <w:iCs/>
          <w:color w:val="FF0000"/>
          <w:sz w:val="18"/>
          <w:szCs w:val="18"/>
        </w:rPr>
      </w:pPr>
      <w:r w:rsidRPr="4D09170C">
        <w:rPr>
          <w:rFonts w:ascii="Verdana" w:hAnsi="Verdana"/>
          <w:b/>
          <w:bCs/>
          <w:i/>
          <w:iCs/>
          <w:color w:val="FF0000"/>
          <w:sz w:val="18"/>
          <w:szCs w:val="18"/>
        </w:rPr>
        <w:t>DELIVERABLE NAMES AND DESCRIPTIONS</w:t>
      </w:r>
      <w:r w:rsidRPr="4D09170C">
        <w:rPr>
          <w:rFonts w:ascii="Verdana" w:hAnsi="Verdana"/>
          <w:i/>
          <w:iCs/>
          <w:color w:val="FF0000"/>
          <w:sz w:val="18"/>
          <w:szCs w:val="18"/>
        </w:rPr>
        <w:t xml:space="preserve"> – Provide a complete list of all quantifiable services/</w:t>
      </w:r>
      <w:r>
        <w:rPr>
          <w:rFonts w:ascii="Verdana" w:hAnsi="Verdana"/>
          <w:i/>
          <w:iCs/>
          <w:color w:val="FF0000"/>
          <w:sz w:val="18"/>
          <w:szCs w:val="18"/>
        </w:rPr>
        <w:t>d</w:t>
      </w:r>
      <w:r w:rsidRPr="4D09170C">
        <w:rPr>
          <w:rFonts w:ascii="Verdana" w:hAnsi="Verdana"/>
          <w:i/>
          <w:iCs/>
          <w:color w:val="FF0000"/>
          <w:sz w:val="18"/>
          <w:szCs w:val="18"/>
        </w:rPr>
        <w:t xml:space="preserve">eliverables/outputs/specifications to be completed by the Sub-Contractor. Ensure that this is </w:t>
      </w:r>
      <w:r w:rsidRPr="4D09170C">
        <w:rPr>
          <w:rFonts w:ascii="Verdana" w:hAnsi="Verdana"/>
          <w:i/>
          <w:iCs/>
          <w:color w:val="FF0000"/>
          <w:sz w:val="18"/>
          <w:szCs w:val="18"/>
          <w:u w:val="single"/>
        </w:rPr>
        <w:t>sufficiently detailed</w:t>
      </w:r>
      <w:r w:rsidRPr="4D09170C">
        <w:rPr>
          <w:rFonts w:ascii="Verdana" w:hAnsi="Verdana"/>
          <w:i/>
          <w:iCs/>
          <w:color w:val="FF0000"/>
          <w:sz w:val="18"/>
          <w:szCs w:val="18"/>
        </w:rPr>
        <w:t xml:space="preserve"> </w:t>
      </w:r>
      <w:r>
        <w:rPr>
          <w:rFonts w:ascii="Verdana" w:hAnsi="Verdana"/>
          <w:i/>
          <w:iCs/>
          <w:color w:val="FF0000"/>
          <w:sz w:val="18"/>
          <w:szCs w:val="18"/>
        </w:rPr>
        <w:t>so that any 3</w:t>
      </w:r>
      <w:r w:rsidRPr="00A6668A">
        <w:rPr>
          <w:rFonts w:ascii="Verdana" w:hAnsi="Verdana"/>
          <w:i/>
          <w:iCs/>
          <w:color w:val="FF0000"/>
          <w:sz w:val="18"/>
          <w:szCs w:val="18"/>
          <w:vertAlign w:val="superscript"/>
        </w:rPr>
        <w:t>rd</w:t>
      </w:r>
      <w:r>
        <w:rPr>
          <w:rFonts w:ascii="Verdana" w:hAnsi="Verdana"/>
          <w:i/>
          <w:iCs/>
          <w:color w:val="FF0000"/>
          <w:sz w:val="18"/>
          <w:szCs w:val="18"/>
        </w:rPr>
        <w:t xml:space="preserve"> party would be able </w:t>
      </w:r>
      <w:r w:rsidRPr="4D09170C">
        <w:rPr>
          <w:rFonts w:ascii="Verdana" w:hAnsi="Verdana"/>
          <w:i/>
          <w:iCs/>
          <w:color w:val="FF0000"/>
          <w:sz w:val="18"/>
          <w:szCs w:val="18"/>
        </w:rPr>
        <w:t>understand exactly what is required. For example, if a report/presentation is required, please define what is expected from the report/presentation such as: format; length; level of detail; key outputs; key conclusions; etc.</w:t>
      </w:r>
    </w:p>
    <w:p w14:paraId="24CDAF11" w14:textId="77777777" w:rsidR="00192F86" w:rsidRDefault="00192F86" w:rsidP="00192F86">
      <w:pPr>
        <w:spacing w:after="0" w:line="240" w:lineRule="auto"/>
        <w:jc w:val="both"/>
        <w:rPr>
          <w:rFonts w:ascii="Verdana" w:hAnsi="Verdana"/>
          <w:i/>
          <w:iCs/>
          <w:color w:val="FF0000"/>
          <w:sz w:val="18"/>
          <w:szCs w:val="18"/>
        </w:rPr>
      </w:pPr>
      <w:r>
        <w:rPr>
          <w:rFonts w:ascii="Verdana" w:hAnsi="Verdana"/>
          <w:i/>
          <w:iCs/>
          <w:color w:val="FF0000"/>
          <w:sz w:val="18"/>
          <w:szCs w:val="18"/>
        </w:rPr>
        <w:t>Main Contract between Capgemini and our Customer</w:t>
      </w:r>
      <w:r w:rsidRPr="4D09170C">
        <w:rPr>
          <w:rFonts w:ascii="Verdana" w:hAnsi="Verdana"/>
          <w:i/>
          <w:iCs/>
          <w:color w:val="FF0000"/>
          <w:sz w:val="18"/>
          <w:szCs w:val="18"/>
        </w:rPr>
        <w:t xml:space="preserve"> may help to guide </w:t>
      </w:r>
      <w:r>
        <w:rPr>
          <w:rFonts w:ascii="Verdana" w:hAnsi="Verdana"/>
          <w:i/>
          <w:iCs/>
          <w:color w:val="FF0000"/>
          <w:sz w:val="18"/>
          <w:szCs w:val="18"/>
        </w:rPr>
        <w:t>d</w:t>
      </w:r>
      <w:r w:rsidRPr="4D09170C">
        <w:rPr>
          <w:rFonts w:ascii="Verdana" w:hAnsi="Verdana"/>
          <w:i/>
          <w:iCs/>
          <w:color w:val="FF0000"/>
          <w:sz w:val="18"/>
          <w:szCs w:val="18"/>
        </w:rPr>
        <w:t>eliverables detail.</w:t>
      </w:r>
    </w:p>
    <w:p w14:paraId="01C1E2D7" w14:textId="77777777" w:rsidR="00192F86" w:rsidRDefault="00192F86" w:rsidP="00192F86">
      <w:pPr>
        <w:spacing w:after="0" w:line="240" w:lineRule="auto"/>
        <w:jc w:val="both"/>
        <w:rPr>
          <w:rFonts w:ascii="Verdana" w:hAnsi="Verdana"/>
          <w:i/>
          <w:iCs/>
          <w:color w:val="FF0000"/>
          <w:sz w:val="18"/>
          <w:szCs w:val="18"/>
        </w:rPr>
      </w:pPr>
      <w:r w:rsidRPr="4D09170C">
        <w:rPr>
          <w:rFonts w:ascii="Verdana" w:hAnsi="Verdana"/>
          <w:i/>
          <w:iCs/>
          <w:color w:val="FF0000"/>
          <w:sz w:val="18"/>
          <w:szCs w:val="18"/>
        </w:rPr>
        <w:t xml:space="preserve">NOTE – Wording such as “assist”, “support”, “contribute to” is </w:t>
      </w:r>
      <w:r w:rsidRPr="4D09170C">
        <w:rPr>
          <w:rFonts w:ascii="Verdana" w:hAnsi="Verdana"/>
          <w:i/>
          <w:iCs/>
          <w:color w:val="FF0000"/>
          <w:sz w:val="18"/>
          <w:szCs w:val="18"/>
          <w:u w:val="single"/>
        </w:rPr>
        <w:t>not</w:t>
      </w:r>
      <w:r w:rsidRPr="4D09170C">
        <w:rPr>
          <w:rFonts w:ascii="Verdana" w:hAnsi="Verdana"/>
          <w:i/>
          <w:iCs/>
          <w:color w:val="FF0000"/>
          <w:sz w:val="18"/>
          <w:szCs w:val="18"/>
        </w:rPr>
        <w:t xml:space="preserve"> appropriate to include in </w:t>
      </w:r>
      <w:r>
        <w:tab/>
      </w:r>
      <w:r w:rsidRPr="4D09170C">
        <w:rPr>
          <w:rFonts w:ascii="Verdana" w:hAnsi="Verdana"/>
          <w:i/>
          <w:iCs/>
          <w:color w:val="FF0000"/>
          <w:sz w:val="18"/>
          <w:szCs w:val="18"/>
        </w:rPr>
        <w:t xml:space="preserve"> Deliverables – suppliers must be fully accountable for delivery of </w:t>
      </w:r>
      <w:proofErr w:type="gramStart"/>
      <w:r w:rsidRPr="4D09170C">
        <w:rPr>
          <w:rFonts w:ascii="Verdana" w:hAnsi="Verdana"/>
          <w:i/>
          <w:iCs/>
          <w:color w:val="FF0000"/>
          <w:sz w:val="18"/>
          <w:szCs w:val="18"/>
        </w:rPr>
        <w:t>all of</w:t>
      </w:r>
      <w:proofErr w:type="gramEnd"/>
      <w:r w:rsidRPr="4D09170C">
        <w:rPr>
          <w:rFonts w:ascii="Verdana" w:hAnsi="Verdana"/>
          <w:i/>
          <w:iCs/>
          <w:color w:val="FF0000"/>
          <w:sz w:val="18"/>
          <w:szCs w:val="18"/>
        </w:rPr>
        <w:t xml:space="preserve"> their designated outputs.</w:t>
      </w:r>
    </w:p>
    <w:p w14:paraId="06280669" w14:textId="77777777" w:rsidR="00192F86" w:rsidRDefault="00192F86" w:rsidP="00192F86">
      <w:pPr>
        <w:rPr>
          <w:rFonts w:ascii="Verdana" w:hAnsi="Verdana" w:cs="Calibri"/>
          <w:i/>
          <w:iCs/>
          <w:color w:val="000000" w:themeColor="text1"/>
          <w:sz w:val="18"/>
          <w:szCs w:val="18"/>
          <w:highlight w:val="yellow"/>
        </w:rPr>
      </w:pPr>
    </w:p>
    <w:p w14:paraId="488A9561" w14:textId="77777777" w:rsidR="00192F86" w:rsidRDefault="00192F86" w:rsidP="00192F86">
      <w:pPr>
        <w:spacing w:after="0" w:line="240" w:lineRule="auto"/>
        <w:jc w:val="both"/>
        <w:rPr>
          <w:rFonts w:ascii="Verdana" w:hAnsi="Verdana"/>
          <w:i/>
          <w:iCs/>
          <w:color w:val="FF0000"/>
          <w:sz w:val="18"/>
          <w:szCs w:val="18"/>
        </w:rPr>
      </w:pPr>
      <w:r w:rsidRPr="4D09170C">
        <w:rPr>
          <w:rFonts w:ascii="Verdana" w:hAnsi="Verdana"/>
          <w:b/>
          <w:bCs/>
          <w:i/>
          <w:iCs/>
          <w:color w:val="FF0000"/>
          <w:sz w:val="18"/>
          <w:szCs w:val="18"/>
        </w:rPr>
        <w:t>ACCEPTANCE CRITERIA</w:t>
      </w:r>
      <w:r w:rsidRPr="4D09170C">
        <w:rPr>
          <w:rFonts w:ascii="Verdana" w:hAnsi="Verdana"/>
          <w:i/>
          <w:iCs/>
          <w:color w:val="FF0000"/>
          <w:sz w:val="18"/>
          <w:szCs w:val="18"/>
        </w:rPr>
        <w:t xml:space="preserve"> – Provide a full description of what would be classed as acceptable to Capgemini / our </w:t>
      </w:r>
      <w:proofErr w:type="gramStart"/>
      <w:r w:rsidRPr="4D09170C">
        <w:rPr>
          <w:rFonts w:ascii="Verdana" w:hAnsi="Verdana"/>
          <w:i/>
          <w:iCs/>
          <w:color w:val="FF0000"/>
          <w:sz w:val="18"/>
          <w:szCs w:val="18"/>
        </w:rPr>
        <w:t>Customer</w:t>
      </w:r>
      <w:proofErr w:type="gramEnd"/>
      <w:r w:rsidRPr="4D09170C">
        <w:rPr>
          <w:rFonts w:ascii="Verdana" w:hAnsi="Verdana"/>
          <w:i/>
          <w:iCs/>
          <w:color w:val="FF0000"/>
          <w:sz w:val="18"/>
          <w:szCs w:val="18"/>
        </w:rPr>
        <w:t xml:space="preserve">. Will you be able to, without question, deliver Capgemini’s obligations to our </w:t>
      </w:r>
      <w:proofErr w:type="gramStart"/>
      <w:r w:rsidRPr="4D09170C">
        <w:rPr>
          <w:rFonts w:ascii="Verdana" w:hAnsi="Verdana"/>
          <w:i/>
          <w:iCs/>
          <w:color w:val="FF0000"/>
          <w:sz w:val="18"/>
          <w:szCs w:val="18"/>
        </w:rPr>
        <w:t>Customer</w:t>
      </w:r>
      <w:proofErr w:type="gramEnd"/>
      <w:r w:rsidRPr="4D09170C">
        <w:rPr>
          <w:rFonts w:ascii="Verdana" w:hAnsi="Verdana"/>
          <w:i/>
          <w:iCs/>
          <w:color w:val="FF0000"/>
          <w:sz w:val="18"/>
          <w:szCs w:val="18"/>
        </w:rPr>
        <w:t xml:space="preserve"> based on what has been delivered to you by the Sub-Contractor, and how will you judge that this is the case? For example, if completion of a piece of coding is required this code may need to successfully migrate into a test or live environment.</w:t>
      </w:r>
    </w:p>
    <w:p w14:paraId="079193A8" w14:textId="77777777" w:rsidR="00192F86" w:rsidRDefault="00192F86" w:rsidP="00192F86">
      <w:pPr>
        <w:spacing w:after="0" w:line="240" w:lineRule="auto"/>
        <w:jc w:val="both"/>
        <w:rPr>
          <w:rFonts w:ascii="Verdana" w:hAnsi="Verdana"/>
          <w:i/>
          <w:iCs/>
          <w:color w:val="FF0000"/>
          <w:sz w:val="18"/>
          <w:szCs w:val="18"/>
        </w:rPr>
      </w:pPr>
      <w:r w:rsidRPr="4D09170C">
        <w:rPr>
          <w:rFonts w:ascii="Verdana" w:hAnsi="Verdana"/>
          <w:i/>
          <w:iCs/>
          <w:color w:val="FF0000"/>
          <w:sz w:val="18"/>
          <w:szCs w:val="18"/>
        </w:rPr>
        <w:t xml:space="preserve">NOTE – “Accepted by Capgemini”, “Accepted by the Customer”, “Approved by PM” etc. is </w:t>
      </w:r>
      <w:r w:rsidRPr="4D09170C">
        <w:rPr>
          <w:rFonts w:ascii="Verdana" w:hAnsi="Verdana"/>
          <w:i/>
          <w:iCs/>
          <w:color w:val="FF0000"/>
          <w:sz w:val="18"/>
          <w:szCs w:val="18"/>
          <w:u w:val="single"/>
        </w:rPr>
        <w:t>not</w:t>
      </w:r>
      <w:r w:rsidRPr="4D09170C">
        <w:rPr>
          <w:rFonts w:ascii="Verdana" w:hAnsi="Verdana"/>
          <w:i/>
          <w:iCs/>
          <w:color w:val="FF0000"/>
          <w:sz w:val="18"/>
          <w:szCs w:val="18"/>
        </w:rPr>
        <w:t xml:space="preserve"> acceptance criteria – please define the specific criteria against which Capgemini will judge successful delivery.</w:t>
      </w:r>
    </w:p>
    <w:p w14:paraId="76DA4E06" w14:textId="77777777" w:rsidR="00192F86" w:rsidRDefault="00192F86" w:rsidP="00192F86">
      <w:pPr>
        <w:spacing w:after="0" w:line="240" w:lineRule="auto"/>
        <w:jc w:val="both"/>
        <w:rPr>
          <w:rFonts w:ascii="Verdana" w:hAnsi="Verdana"/>
          <w:i/>
          <w:iCs/>
          <w:color w:val="FF0000"/>
          <w:sz w:val="18"/>
          <w:szCs w:val="18"/>
        </w:rPr>
      </w:pPr>
      <w:r w:rsidRPr="4D09170C">
        <w:rPr>
          <w:rFonts w:ascii="Verdana" w:hAnsi="Verdana"/>
          <w:i/>
          <w:iCs/>
          <w:color w:val="FF0000"/>
          <w:sz w:val="18"/>
          <w:szCs w:val="18"/>
        </w:rPr>
        <w:t xml:space="preserve">Acceptance Criteria from the </w:t>
      </w:r>
      <w:r>
        <w:rPr>
          <w:rFonts w:ascii="Verdana" w:hAnsi="Verdana"/>
          <w:i/>
          <w:iCs/>
          <w:color w:val="FF0000"/>
          <w:sz w:val="18"/>
          <w:szCs w:val="18"/>
        </w:rPr>
        <w:t>Main Contract between Capgemini and our Customer</w:t>
      </w:r>
      <w:r w:rsidRPr="4D09170C">
        <w:rPr>
          <w:rFonts w:ascii="Verdana" w:hAnsi="Verdana"/>
          <w:i/>
          <w:iCs/>
          <w:color w:val="FF0000"/>
          <w:sz w:val="18"/>
          <w:szCs w:val="18"/>
        </w:rPr>
        <w:t xml:space="preserve"> may help to guide acceptance criteria.</w:t>
      </w:r>
    </w:p>
    <w:p w14:paraId="2FF02CA6" w14:textId="77777777" w:rsidR="00192F86" w:rsidRDefault="00192F86" w:rsidP="00192F86">
      <w:pPr>
        <w:spacing w:after="0" w:line="240" w:lineRule="auto"/>
        <w:jc w:val="both"/>
        <w:rPr>
          <w:rFonts w:ascii="Verdana" w:hAnsi="Verdana"/>
          <w:i/>
          <w:iCs/>
          <w:color w:val="FF0000"/>
          <w:sz w:val="18"/>
          <w:szCs w:val="18"/>
        </w:rPr>
      </w:pPr>
    </w:p>
    <w:p w14:paraId="2BEDA882" w14:textId="77777777" w:rsidR="00192F86" w:rsidRPr="00AD53C2" w:rsidRDefault="00192F86" w:rsidP="00192F86">
      <w:pPr>
        <w:spacing w:after="0" w:line="240" w:lineRule="auto"/>
        <w:jc w:val="both"/>
        <w:rPr>
          <w:rFonts w:ascii="Verdana" w:hAnsi="Verdana"/>
          <w:b/>
          <w:bCs/>
          <w:i/>
          <w:iCs/>
          <w:color w:val="FF0000"/>
          <w:sz w:val="18"/>
          <w:szCs w:val="18"/>
        </w:rPr>
      </w:pPr>
      <w:r w:rsidRPr="4DC4455C">
        <w:rPr>
          <w:rFonts w:ascii="Verdana" w:hAnsi="Verdana"/>
          <w:b/>
          <w:bCs/>
          <w:i/>
          <w:iCs/>
          <w:color w:val="FF0000"/>
          <w:sz w:val="18"/>
          <w:szCs w:val="18"/>
        </w:rPr>
        <w:t xml:space="preserve">Due Dates – </w:t>
      </w:r>
      <w:r w:rsidRPr="4DC4455C">
        <w:rPr>
          <w:rFonts w:ascii="Verdana" w:hAnsi="Verdana"/>
          <w:i/>
          <w:iCs/>
          <w:color w:val="FF0000"/>
          <w:sz w:val="18"/>
          <w:szCs w:val="18"/>
        </w:rPr>
        <w:t xml:space="preserve">For longer term services and/or services including multiple outputs, it is expected that Deliverables would likely be staggered throughout the term of the SOW with some Deliverables having dependencies on others. </w:t>
      </w:r>
      <w:proofErr w:type="spellStart"/>
      <w:r w:rsidRPr="4DC4455C">
        <w:rPr>
          <w:rFonts w:ascii="Verdana" w:hAnsi="Verdana"/>
          <w:i/>
          <w:iCs/>
          <w:color w:val="FF0000"/>
          <w:sz w:val="18"/>
          <w:szCs w:val="18"/>
        </w:rPr>
        <w:t>ie</w:t>
      </w:r>
      <w:proofErr w:type="spellEnd"/>
      <w:r w:rsidRPr="4DC4455C">
        <w:rPr>
          <w:rFonts w:ascii="Verdana" w:hAnsi="Verdana"/>
          <w:i/>
          <w:iCs/>
          <w:color w:val="FF0000"/>
          <w:sz w:val="18"/>
          <w:szCs w:val="18"/>
        </w:rPr>
        <w:t xml:space="preserve">. we should not be in receipt of multiple </w:t>
      </w:r>
      <w:r w:rsidRPr="4DC4455C">
        <w:rPr>
          <w:rFonts w:ascii="Verdana" w:hAnsi="Verdana"/>
          <w:i/>
          <w:iCs/>
          <w:color w:val="FF0000"/>
          <w:sz w:val="18"/>
          <w:szCs w:val="18"/>
        </w:rPr>
        <w:lastRenderedPageBreak/>
        <w:t>Deliverables over a long-term SOW with all deliverable due dates on the last day of the SOW term.</w:t>
      </w:r>
    </w:p>
    <w:p w14:paraId="66AA1390" w14:textId="77777777" w:rsidR="009427B8" w:rsidRDefault="009427B8" w:rsidP="00192F86">
      <w:pPr>
        <w:rPr>
          <w:rFonts w:ascii="Verdana" w:hAnsi="Verdana" w:cs="Calibri"/>
          <w:color w:val="000000"/>
          <w:sz w:val="18"/>
          <w:szCs w:val="18"/>
        </w:rPr>
      </w:pPr>
    </w:p>
    <w:p w14:paraId="576652A6" w14:textId="2A03964F" w:rsidR="00192F86" w:rsidRPr="002029AA" w:rsidRDefault="009427B8" w:rsidP="00192F86">
      <w:pPr>
        <w:rPr>
          <w:rFonts w:ascii="Verdana" w:hAnsi="Verdana" w:cs="Calibri"/>
          <w:color w:val="000000"/>
          <w:sz w:val="18"/>
          <w:szCs w:val="18"/>
        </w:rPr>
      </w:pPr>
      <w:r>
        <w:rPr>
          <w:rFonts w:ascii="Verdana" w:hAnsi="Verdana" w:cs="Calibri"/>
          <w:color w:val="000000"/>
          <w:sz w:val="18"/>
          <w:szCs w:val="18"/>
        </w:rPr>
        <w:t xml:space="preserve">Workstream-1: </w:t>
      </w:r>
      <w:r w:rsidRPr="009427B8">
        <w:rPr>
          <w:rFonts w:ascii="Verdana" w:hAnsi="Verdana" w:cs="Calibri"/>
          <w:color w:val="000000"/>
          <w:sz w:val="18"/>
          <w:szCs w:val="18"/>
        </w:rPr>
        <w:t>Template Compliance Assessment</w:t>
      </w:r>
    </w:p>
    <w:tbl>
      <w:tblPr>
        <w:tblW w:w="87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5"/>
        <w:gridCol w:w="3415"/>
        <w:gridCol w:w="2408"/>
        <w:gridCol w:w="1321"/>
      </w:tblGrid>
      <w:tr w:rsidR="00127DCF" w:rsidRPr="00EE5B13" w14:paraId="3683259F" w14:textId="77777777" w:rsidTr="00127DCF">
        <w:trPr>
          <w:tblHeader/>
        </w:trPr>
        <w:tc>
          <w:tcPr>
            <w:tcW w:w="1655" w:type="dxa"/>
            <w:shd w:val="clear" w:color="auto" w:fill="DEEAF6" w:themeFill="accent5" w:themeFillTint="33"/>
            <w:vAlign w:val="center"/>
          </w:tcPr>
          <w:p w14:paraId="0B7D98D4" w14:textId="6A70D85F" w:rsidR="00127DCF" w:rsidRPr="002029AA" w:rsidRDefault="00127DCF" w:rsidP="00127DCF">
            <w:pPr>
              <w:jc w:val="center"/>
              <w:rPr>
                <w:rFonts w:ascii="Verdana" w:hAnsi="Verdana" w:cs="Calibri"/>
                <w:color w:val="000000"/>
                <w:sz w:val="18"/>
                <w:szCs w:val="18"/>
              </w:rPr>
            </w:pPr>
            <w:r w:rsidRPr="4D09170C">
              <w:rPr>
                <w:rFonts w:ascii="Verdana" w:hAnsi="Verdana" w:cs="Calibri"/>
                <w:color w:val="000000" w:themeColor="text1"/>
                <w:sz w:val="18"/>
                <w:szCs w:val="18"/>
              </w:rPr>
              <w:t>Deliverable Name</w:t>
            </w:r>
          </w:p>
        </w:tc>
        <w:tc>
          <w:tcPr>
            <w:tcW w:w="3043" w:type="dxa"/>
            <w:shd w:val="clear" w:color="auto" w:fill="DEEAF6" w:themeFill="accent5" w:themeFillTint="33"/>
            <w:vAlign w:val="center"/>
          </w:tcPr>
          <w:p w14:paraId="6C5CAD6B" w14:textId="05A56915" w:rsidR="00127DCF" w:rsidRPr="002029AA" w:rsidRDefault="00127DCF" w:rsidP="00127DCF">
            <w:pPr>
              <w:jc w:val="center"/>
              <w:rPr>
                <w:rFonts w:ascii="Verdana" w:hAnsi="Verdana" w:cs="Calibri"/>
                <w:color w:val="000000"/>
                <w:sz w:val="18"/>
                <w:szCs w:val="18"/>
              </w:rPr>
            </w:pPr>
            <w:r w:rsidRPr="002029AA">
              <w:rPr>
                <w:rFonts w:ascii="Verdana" w:hAnsi="Verdana" w:cs="Calibri"/>
                <w:color w:val="000000"/>
                <w:sz w:val="18"/>
                <w:szCs w:val="18"/>
              </w:rPr>
              <w:t>Full Description</w:t>
            </w:r>
          </w:p>
        </w:tc>
        <w:tc>
          <w:tcPr>
            <w:tcW w:w="2647" w:type="dxa"/>
            <w:shd w:val="clear" w:color="auto" w:fill="DEEAF6" w:themeFill="accent5" w:themeFillTint="33"/>
          </w:tcPr>
          <w:p w14:paraId="3A75C8C0" w14:textId="30476E25" w:rsidR="00127DCF" w:rsidRPr="002029AA" w:rsidRDefault="00127DCF" w:rsidP="00127DCF">
            <w:pPr>
              <w:jc w:val="center"/>
              <w:rPr>
                <w:rFonts w:ascii="Verdana" w:hAnsi="Verdana" w:cs="Calibri"/>
                <w:color w:val="000000"/>
                <w:sz w:val="18"/>
                <w:szCs w:val="18"/>
              </w:rPr>
            </w:pPr>
            <w:r w:rsidRPr="002029AA">
              <w:rPr>
                <w:rFonts w:ascii="Verdana" w:hAnsi="Verdana" w:cs="Calibri"/>
                <w:color w:val="000000"/>
                <w:sz w:val="18"/>
                <w:szCs w:val="18"/>
              </w:rPr>
              <w:t>Acceptance Criteria</w:t>
            </w:r>
          </w:p>
        </w:tc>
        <w:tc>
          <w:tcPr>
            <w:tcW w:w="1454" w:type="dxa"/>
            <w:shd w:val="clear" w:color="auto" w:fill="DEEAF6" w:themeFill="accent5" w:themeFillTint="33"/>
            <w:vAlign w:val="center"/>
          </w:tcPr>
          <w:p w14:paraId="53A3305C" w14:textId="5DD3FB95" w:rsidR="00127DCF" w:rsidRPr="002029AA" w:rsidRDefault="00127DCF" w:rsidP="00127DCF">
            <w:pPr>
              <w:jc w:val="center"/>
              <w:rPr>
                <w:rFonts w:ascii="Verdana" w:hAnsi="Verdana" w:cs="Calibri"/>
                <w:color w:val="000000"/>
                <w:sz w:val="18"/>
                <w:szCs w:val="18"/>
              </w:rPr>
            </w:pPr>
            <w:r w:rsidRPr="4D09170C">
              <w:rPr>
                <w:rFonts w:ascii="Verdana" w:hAnsi="Verdana" w:cs="Calibri"/>
                <w:color w:val="000000" w:themeColor="text1"/>
                <w:sz w:val="18"/>
                <w:szCs w:val="18"/>
              </w:rPr>
              <w:t>Deliverable Due Date</w:t>
            </w:r>
          </w:p>
        </w:tc>
      </w:tr>
      <w:tr w:rsidR="00192F86" w:rsidRPr="00EE5B13" w14:paraId="6EF315C5" w14:textId="77777777" w:rsidTr="00127DCF">
        <w:tc>
          <w:tcPr>
            <w:tcW w:w="1655" w:type="dxa"/>
          </w:tcPr>
          <w:p w14:paraId="1F577AB2" w14:textId="73D32ECB" w:rsidR="009427B8" w:rsidRPr="006B3BD0" w:rsidRDefault="009427B8" w:rsidP="00BA0A42">
            <w:pPr>
              <w:rPr>
                <w:rFonts w:ascii="Verdana" w:hAnsi="Verdana" w:cs="Calibri"/>
                <w:color w:val="000000" w:themeColor="text1"/>
                <w:sz w:val="18"/>
                <w:szCs w:val="18"/>
              </w:rPr>
            </w:pPr>
            <w:r w:rsidRPr="006B3BD0">
              <w:rPr>
                <w:rFonts w:ascii="Verdana" w:hAnsi="Verdana" w:cs="Calibri"/>
                <w:color w:val="000000" w:themeColor="text1"/>
                <w:sz w:val="18"/>
                <w:szCs w:val="18"/>
              </w:rPr>
              <w:t>Discovery &amp; Platform Setup</w:t>
            </w:r>
          </w:p>
        </w:tc>
        <w:tc>
          <w:tcPr>
            <w:tcW w:w="3043" w:type="dxa"/>
          </w:tcPr>
          <w:p w14:paraId="7DE98C50" w14:textId="091C56F1" w:rsidR="009427B8" w:rsidRPr="006B3BD0" w:rsidRDefault="009427B8" w:rsidP="009427B8">
            <w:pPr>
              <w:rPr>
                <w:rFonts w:ascii="Verdana" w:hAnsi="Verdana" w:cs="Calibri"/>
                <w:color w:val="000000" w:themeColor="text1"/>
                <w:sz w:val="18"/>
                <w:szCs w:val="18"/>
              </w:rPr>
            </w:pPr>
            <w:r w:rsidRPr="006B3BD0">
              <w:rPr>
                <w:rFonts w:ascii="Verdana" w:hAnsi="Verdana" w:cs="Calibri"/>
                <w:color w:val="000000" w:themeColor="text1"/>
                <w:sz w:val="18"/>
                <w:szCs w:val="18"/>
              </w:rPr>
              <w:t>Template Discovery &amp; Access:</w:t>
            </w:r>
          </w:p>
          <w:p w14:paraId="03B8E449" w14:textId="1B58EDD7" w:rsidR="009427B8" w:rsidRPr="006B3BD0" w:rsidRDefault="009427B8" w:rsidP="00086354">
            <w:pPr>
              <w:pStyle w:val="ListParagraph"/>
              <w:numPr>
                <w:ilvl w:val="0"/>
                <w:numId w:val="76"/>
              </w:numPr>
              <w:rPr>
                <w:rFonts w:ascii="Verdana" w:hAnsi="Verdana" w:cs="Calibri"/>
                <w:color w:val="000000" w:themeColor="text1"/>
                <w:sz w:val="18"/>
                <w:szCs w:val="18"/>
              </w:rPr>
            </w:pPr>
            <w:r w:rsidRPr="006B3BD0">
              <w:rPr>
                <w:rFonts w:ascii="Verdana" w:hAnsi="Verdana" w:cs="Calibri"/>
                <w:color w:val="000000" w:themeColor="text1"/>
                <w:sz w:val="18"/>
                <w:szCs w:val="18"/>
              </w:rPr>
              <w:t>Identify scope of templates across HSBC systems</w:t>
            </w:r>
          </w:p>
          <w:p w14:paraId="671A6483" w14:textId="17E53C85" w:rsidR="009427B8" w:rsidRPr="006B3BD0" w:rsidRDefault="009427B8" w:rsidP="00086354">
            <w:pPr>
              <w:pStyle w:val="ListParagraph"/>
              <w:numPr>
                <w:ilvl w:val="0"/>
                <w:numId w:val="76"/>
              </w:numPr>
              <w:rPr>
                <w:rFonts w:ascii="Verdana" w:hAnsi="Verdana" w:cs="Calibri"/>
                <w:color w:val="000000" w:themeColor="text1"/>
                <w:sz w:val="18"/>
                <w:szCs w:val="18"/>
              </w:rPr>
            </w:pPr>
            <w:r w:rsidRPr="006B3BD0">
              <w:rPr>
                <w:rFonts w:ascii="Verdana" w:hAnsi="Verdana" w:cs="Calibri"/>
                <w:color w:val="000000" w:themeColor="text1"/>
                <w:sz w:val="18"/>
                <w:szCs w:val="18"/>
              </w:rPr>
              <w:t>Map template locations and access requirements</w:t>
            </w:r>
          </w:p>
          <w:p w14:paraId="7A8EE4EE" w14:textId="139B2641" w:rsidR="009427B8" w:rsidRPr="006B3BD0" w:rsidRDefault="009427B8" w:rsidP="00086354">
            <w:pPr>
              <w:pStyle w:val="ListParagraph"/>
              <w:numPr>
                <w:ilvl w:val="0"/>
                <w:numId w:val="76"/>
              </w:numPr>
              <w:rPr>
                <w:rFonts w:ascii="Verdana" w:hAnsi="Verdana" w:cs="Calibri"/>
                <w:color w:val="000000" w:themeColor="text1"/>
                <w:sz w:val="18"/>
                <w:szCs w:val="18"/>
              </w:rPr>
            </w:pPr>
            <w:r w:rsidRPr="006B3BD0">
              <w:rPr>
                <w:rFonts w:ascii="Verdana" w:hAnsi="Verdana" w:cs="Calibri"/>
                <w:color w:val="000000" w:themeColor="text1"/>
                <w:sz w:val="18"/>
                <w:szCs w:val="18"/>
              </w:rPr>
              <w:t>Secure access permissions and integration protocols</w:t>
            </w:r>
          </w:p>
          <w:p w14:paraId="295157F1" w14:textId="77777777" w:rsidR="00192F86" w:rsidRPr="006B3BD0" w:rsidRDefault="009427B8" w:rsidP="00086354">
            <w:pPr>
              <w:pStyle w:val="ListParagraph"/>
              <w:numPr>
                <w:ilvl w:val="0"/>
                <w:numId w:val="76"/>
              </w:numPr>
              <w:rPr>
                <w:rFonts w:ascii="Verdana" w:hAnsi="Verdana" w:cs="Calibri"/>
                <w:color w:val="000000" w:themeColor="text1"/>
                <w:sz w:val="18"/>
                <w:szCs w:val="18"/>
              </w:rPr>
            </w:pPr>
            <w:r w:rsidRPr="006B3BD0">
              <w:rPr>
                <w:rFonts w:ascii="Verdana" w:hAnsi="Verdana" w:cs="Calibri"/>
                <w:color w:val="000000" w:themeColor="text1"/>
                <w:sz w:val="18"/>
                <w:szCs w:val="18"/>
              </w:rPr>
              <w:t>Stand up compilation platform for all templates</w:t>
            </w:r>
          </w:p>
          <w:p w14:paraId="23F6228D" w14:textId="77777777" w:rsidR="009427B8" w:rsidRPr="006B3BD0" w:rsidRDefault="009427B8" w:rsidP="009427B8">
            <w:pPr>
              <w:rPr>
                <w:rFonts w:ascii="Verdana" w:hAnsi="Verdana" w:cs="Calibri"/>
                <w:color w:val="000000" w:themeColor="text1"/>
                <w:sz w:val="18"/>
                <w:szCs w:val="18"/>
              </w:rPr>
            </w:pPr>
          </w:p>
          <w:p w14:paraId="0AC7BD03" w14:textId="77777777" w:rsidR="009427B8" w:rsidRPr="006B3BD0" w:rsidRDefault="009427B8" w:rsidP="009427B8">
            <w:pPr>
              <w:rPr>
                <w:rFonts w:ascii="Verdana" w:hAnsi="Verdana" w:cs="Calibri"/>
                <w:color w:val="000000"/>
                <w:sz w:val="18"/>
                <w:szCs w:val="18"/>
              </w:rPr>
            </w:pPr>
            <w:r w:rsidRPr="006B3BD0">
              <w:rPr>
                <w:rFonts w:ascii="Verdana" w:hAnsi="Verdana" w:cs="Calibri"/>
                <w:color w:val="000000"/>
                <w:sz w:val="18"/>
                <w:szCs w:val="18"/>
              </w:rPr>
              <w:t>Testing &amp; Extraction Framework</w:t>
            </w:r>
          </w:p>
          <w:p w14:paraId="2BAAD410" w14:textId="2C5F5516" w:rsidR="009427B8" w:rsidRPr="006B3BD0" w:rsidRDefault="009427B8" w:rsidP="00086354">
            <w:pPr>
              <w:pStyle w:val="ListParagraph"/>
              <w:numPr>
                <w:ilvl w:val="0"/>
                <w:numId w:val="77"/>
              </w:numPr>
              <w:rPr>
                <w:rFonts w:ascii="Verdana" w:hAnsi="Verdana" w:cs="Calibri"/>
                <w:color w:val="000000"/>
                <w:sz w:val="18"/>
                <w:szCs w:val="18"/>
              </w:rPr>
            </w:pPr>
            <w:r w:rsidRPr="006B3BD0">
              <w:rPr>
                <w:rFonts w:ascii="Verdana" w:hAnsi="Verdana" w:cs="Calibri"/>
                <w:color w:val="000000"/>
                <w:sz w:val="18"/>
                <w:szCs w:val="18"/>
              </w:rPr>
              <w:t>Write automated tests for template cycling</w:t>
            </w:r>
          </w:p>
          <w:p w14:paraId="53963796" w14:textId="3442B301" w:rsidR="009427B8" w:rsidRPr="006B3BD0" w:rsidRDefault="009427B8" w:rsidP="00086354">
            <w:pPr>
              <w:pStyle w:val="ListParagraph"/>
              <w:numPr>
                <w:ilvl w:val="0"/>
                <w:numId w:val="77"/>
              </w:numPr>
              <w:rPr>
                <w:rFonts w:ascii="Verdana" w:hAnsi="Verdana" w:cs="Calibri"/>
                <w:color w:val="000000"/>
                <w:sz w:val="18"/>
                <w:szCs w:val="18"/>
              </w:rPr>
            </w:pPr>
            <w:r w:rsidRPr="006B3BD0">
              <w:rPr>
                <w:rFonts w:ascii="Verdana" w:hAnsi="Verdana" w:cs="Calibri"/>
                <w:color w:val="000000"/>
                <w:sz w:val="18"/>
                <w:szCs w:val="18"/>
              </w:rPr>
              <w:t>Build information extraction capabilities</w:t>
            </w:r>
          </w:p>
          <w:p w14:paraId="44DF6429" w14:textId="3E2D7AB0" w:rsidR="009427B8" w:rsidRPr="006B3BD0" w:rsidRDefault="009427B8" w:rsidP="00086354">
            <w:pPr>
              <w:pStyle w:val="ListParagraph"/>
              <w:numPr>
                <w:ilvl w:val="0"/>
                <w:numId w:val="77"/>
              </w:numPr>
              <w:rPr>
                <w:rFonts w:ascii="Verdana" w:hAnsi="Verdana" w:cs="Calibri"/>
                <w:color w:val="000000"/>
                <w:sz w:val="18"/>
                <w:szCs w:val="18"/>
              </w:rPr>
            </w:pPr>
            <w:r w:rsidRPr="006B3BD0">
              <w:rPr>
                <w:rFonts w:ascii="Verdana" w:hAnsi="Verdana" w:cs="Calibri"/>
                <w:color w:val="000000"/>
                <w:sz w:val="18"/>
                <w:szCs w:val="18"/>
              </w:rPr>
              <w:t>Perform sample testing and validation</w:t>
            </w:r>
          </w:p>
          <w:p w14:paraId="7A0AB595" w14:textId="6E11867D" w:rsidR="009427B8" w:rsidRPr="006B3BD0" w:rsidRDefault="009427B8" w:rsidP="00086354">
            <w:pPr>
              <w:pStyle w:val="ListParagraph"/>
              <w:numPr>
                <w:ilvl w:val="0"/>
                <w:numId w:val="77"/>
              </w:numPr>
              <w:rPr>
                <w:rFonts w:ascii="Verdana" w:hAnsi="Verdana" w:cs="Calibri"/>
                <w:color w:val="000000"/>
                <w:sz w:val="18"/>
                <w:szCs w:val="18"/>
              </w:rPr>
            </w:pPr>
            <w:r w:rsidRPr="006B3BD0">
              <w:rPr>
                <w:rFonts w:ascii="Verdana" w:hAnsi="Verdana" w:cs="Calibri"/>
                <w:color w:val="000000"/>
                <w:sz w:val="18"/>
                <w:szCs w:val="18"/>
              </w:rPr>
              <w:t>Refine the template data extraction until we achieve 90%+ data extraction accuracy to move onto the next step</w:t>
            </w:r>
          </w:p>
        </w:tc>
        <w:tc>
          <w:tcPr>
            <w:tcW w:w="2647" w:type="dxa"/>
          </w:tcPr>
          <w:p w14:paraId="155EB227" w14:textId="52A49B12" w:rsidR="009427B8" w:rsidRPr="006B3BD0" w:rsidRDefault="009427B8" w:rsidP="00086354">
            <w:pPr>
              <w:pStyle w:val="ListParagraph"/>
              <w:numPr>
                <w:ilvl w:val="0"/>
                <w:numId w:val="77"/>
              </w:numPr>
              <w:rPr>
                <w:rFonts w:ascii="Verdana" w:hAnsi="Verdana" w:cs="Calibri"/>
                <w:color w:val="000000" w:themeColor="text1"/>
                <w:sz w:val="18"/>
                <w:szCs w:val="18"/>
              </w:rPr>
            </w:pPr>
            <w:r w:rsidRPr="006B3BD0">
              <w:rPr>
                <w:rFonts w:ascii="Verdana" w:hAnsi="Verdana" w:cs="Calibri"/>
                <w:color w:val="000000" w:themeColor="text1"/>
                <w:sz w:val="18"/>
                <w:szCs w:val="18"/>
              </w:rPr>
              <w:t>Template Discovery &amp; Access MVP</w:t>
            </w:r>
          </w:p>
          <w:p w14:paraId="6CE54035" w14:textId="0B42F03D" w:rsidR="009427B8" w:rsidRPr="006B3BD0" w:rsidRDefault="009427B8" w:rsidP="00086354">
            <w:pPr>
              <w:pStyle w:val="ListParagraph"/>
              <w:numPr>
                <w:ilvl w:val="0"/>
                <w:numId w:val="77"/>
              </w:numPr>
              <w:rPr>
                <w:rFonts w:ascii="Verdana" w:hAnsi="Verdana" w:cs="Calibri"/>
                <w:color w:val="000000" w:themeColor="text1"/>
                <w:sz w:val="18"/>
                <w:szCs w:val="18"/>
              </w:rPr>
            </w:pPr>
            <w:r w:rsidRPr="006B3BD0">
              <w:rPr>
                <w:rFonts w:ascii="Verdana" w:hAnsi="Verdana" w:cs="Calibri"/>
                <w:color w:val="000000" w:themeColor="text1"/>
                <w:sz w:val="18"/>
                <w:szCs w:val="18"/>
              </w:rPr>
              <w:t>Compilation Platform Prototype</w:t>
            </w:r>
          </w:p>
          <w:p w14:paraId="31DD1A61" w14:textId="462825E4" w:rsidR="009427B8" w:rsidRPr="006B3BD0" w:rsidRDefault="009427B8" w:rsidP="00086354">
            <w:pPr>
              <w:pStyle w:val="ListParagraph"/>
              <w:numPr>
                <w:ilvl w:val="0"/>
                <w:numId w:val="77"/>
              </w:numPr>
              <w:rPr>
                <w:rFonts w:ascii="Verdana" w:hAnsi="Verdana" w:cs="Calibri"/>
                <w:color w:val="000000" w:themeColor="text1"/>
                <w:sz w:val="18"/>
                <w:szCs w:val="18"/>
              </w:rPr>
            </w:pPr>
            <w:r w:rsidRPr="006B3BD0">
              <w:rPr>
                <w:rFonts w:ascii="Verdana" w:hAnsi="Verdana" w:cs="Calibri"/>
                <w:color w:val="000000" w:themeColor="text1"/>
                <w:sz w:val="18"/>
                <w:szCs w:val="18"/>
              </w:rPr>
              <w:t>Automated Testing Framework MVP</w:t>
            </w:r>
          </w:p>
          <w:p w14:paraId="07E51ACE" w14:textId="4599C5C3" w:rsidR="00192F86" w:rsidRPr="006B3BD0" w:rsidRDefault="009427B8" w:rsidP="00086354">
            <w:pPr>
              <w:pStyle w:val="ListParagraph"/>
              <w:numPr>
                <w:ilvl w:val="0"/>
                <w:numId w:val="77"/>
              </w:numPr>
              <w:rPr>
                <w:rFonts w:ascii="Verdana" w:hAnsi="Verdana" w:cs="Calibri"/>
                <w:color w:val="000000" w:themeColor="text1"/>
                <w:sz w:val="18"/>
                <w:szCs w:val="18"/>
              </w:rPr>
            </w:pPr>
            <w:r w:rsidRPr="006B3BD0">
              <w:rPr>
                <w:rFonts w:ascii="Verdana" w:hAnsi="Verdana" w:cs="Calibri"/>
                <w:color w:val="000000" w:themeColor="text1"/>
                <w:sz w:val="18"/>
                <w:szCs w:val="18"/>
              </w:rPr>
              <w:t>Sample Testing Results &amp; Validation Findings</w:t>
            </w:r>
          </w:p>
          <w:p w14:paraId="7B42061B" w14:textId="77777777" w:rsidR="00192F86" w:rsidRPr="006B3BD0" w:rsidRDefault="00192F86" w:rsidP="00BA0A42">
            <w:pPr>
              <w:rPr>
                <w:rFonts w:ascii="Verdana" w:hAnsi="Verdana"/>
                <w:color w:val="000000"/>
                <w:sz w:val="18"/>
              </w:rPr>
            </w:pPr>
          </w:p>
        </w:tc>
        <w:tc>
          <w:tcPr>
            <w:tcW w:w="1454" w:type="dxa"/>
          </w:tcPr>
          <w:p w14:paraId="2EF13FA2" w14:textId="4F820D25" w:rsidR="00192F86" w:rsidRPr="006B3BD0" w:rsidRDefault="00127DCF" w:rsidP="00BA0A42">
            <w:pPr>
              <w:rPr>
                <w:rFonts w:ascii="Verdana" w:hAnsi="Verdana" w:cs="Calibri"/>
                <w:color w:val="000000" w:themeColor="text1"/>
                <w:sz w:val="18"/>
                <w:szCs w:val="18"/>
              </w:rPr>
            </w:pPr>
            <w:r w:rsidRPr="006B3BD0">
              <w:rPr>
                <w:rFonts w:ascii="Verdana" w:hAnsi="Verdana" w:cs="Calibri"/>
                <w:color w:val="000000" w:themeColor="text1"/>
                <w:sz w:val="18"/>
                <w:szCs w:val="18"/>
              </w:rPr>
              <w:t>27</w:t>
            </w:r>
            <w:r w:rsidRPr="006B3BD0">
              <w:rPr>
                <w:rFonts w:ascii="Verdana" w:hAnsi="Verdana" w:cs="Calibri"/>
                <w:color w:val="000000" w:themeColor="text1"/>
                <w:sz w:val="18"/>
                <w:szCs w:val="18"/>
                <w:vertAlign w:val="superscript"/>
              </w:rPr>
              <w:t>th</w:t>
            </w:r>
            <w:r w:rsidRPr="006B3BD0">
              <w:rPr>
                <w:rFonts w:ascii="Verdana" w:hAnsi="Verdana" w:cs="Calibri"/>
                <w:color w:val="000000" w:themeColor="text1"/>
                <w:sz w:val="18"/>
                <w:szCs w:val="18"/>
              </w:rPr>
              <w:t xml:space="preserve"> Nov</w:t>
            </w:r>
            <w:r w:rsidR="006B3BD0" w:rsidRPr="006B3BD0">
              <w:rPr>
                <w:rFonts w:ascii="Verdana" w:hAnsi="Verdana" w:cs="Calibri"/>
                <w:color w:val="000000" w:themeColor="text1"/>
                <w:sz w:val="18"/>
                <w:szCs w:val="18"/>
              </w:rPr>
              <w:t>ember</w:t>
            </w:r>
            <w:r w:rsidRPr="006B3BD0">
              <w:rPr>
                <w:rFonts w:ascii="Verdana" w:hAnsi="Verdana" w:cs="Calibri"/>
                <w:color w:val="000000" w:themeColor="text1"/>
                <w:sz w:val="18"/>
                <w:szCs w:val="18"/>
              </w:rPr>
              <w:t xml:space="preserve"> 2025</w:t>
            </w:r>
          </w:p>
          <w:p w14:paraId="7822ED36" w14:textId="77777777" w:rsidR="00192F86" w:rsidRPr="00C60482" w:rsidRDefault="00192F86" w:rsidP="00BA0A42">
            <w:pPr>
              <w:rPr>
                <w:rFonts w:ascii="Verdana" w:hAnsi="Verdana"/>
                <w:color w:val="000000"/>
                <w:sz w:val="18"/>
              </w:rPr>
            </w:pPr>
          </w:p>
        </w:tc>
      </w:tr>
      <w:tr w:rsidR="009427B8" w:rsidRPr="00EE5B13" w14:paraId="33E291E3" w14:textId="77777777" w:rsidTr="00127DCF">
        <w:tc>
          <w:tcPr>
            <w:tcW w:w="1655" w:type="dxa"/>
          </w:tcPr>
          <w:p w14:paraId="53663018" w14:textId="6D31AE1D" w:rsidR="009427B8" w:rsidRPr="00FE192F" w:rsidRDefault="009427B8" w:rsidP="00BA0A42">
            <w:pPr>
              <w:rPr>
                <w:rFonts w:ascii="Verdana" w:hAnsi="Verdana" w:cs="Calibri"/>
                <w:color w:val="000000" w:themeColor="text1"/>
                <w:sz w:val="18"/>
                <w:szCs w:val="18"/>
                <w:highlight w:val="yellow"/>
              </w:rPr>
            </w:pPr>
            <w:r w:rsidRPr="009427B8">
              <w:rPr>
                <w:rFonts w:ascii="Verdana" w:hAnsi="Verdana" w:cs="Calibri"/>
                <w:color w:val="000000" w:themeColor="text1"/>
                <w:sz w:val="18"/>
                <w:szCs w:val="18"/>
              </w:rPr>
              <w:t>Taxonomy &amp; AI Implementation</w:t>
            </w:r>
          </w:p>
        </w:tc>
        <w:tc>
          <w:tcPr>
            <w:tcW w:w="3043" w:type="dxa"/>
          </w:tcPr>
          <w:p w14:paraId="259D11A6" w14:textId="77777777" w:rsidR="009427B8" w:rsidRPr="009427B8" w:rsidRDefault="009427B8" w:rsidP="009427B8">
            <w:pPr>
              <w:rPr>
                <w:rFonts w:ascii="Verdana" w:hAnsi="Verdana" w:cs="Calibri"/>
                <w:color w:val="000000" w:themeColor="text1"/>
                <w:sz w:val="18"/>
                <w:szCs w:val="18"/>
              </w:rPr>
            </w:pPr>
            <w:r w:rsidRPr="009427B8">
              <w:rPr>
                <w:rFonts w:ascii="Verdana" w:hAnsi="Verdana" w:cs="Calibri"/>
                <w:color w:val="000000" w:themeColor="text1"/>
                <w:sz w:val="18"/>
                <w:szCs w:val="18"/>
              </w:rPr>
              <w:t>Classification &amp; Interface Development</w:t>
            </w:r>
          </w:p>
          <w:p w14:paraId="15BAD5FD" w14:textId="79D2248D" w:rsidR="009427B8" w:rsidRPr="009427B8" w:rsidRDefault="009427B8" w:rsidP="00086354">
            <w:pPr>
              <w:pStyle w:val="ListParagraph"/>
              <w:numPr>
                <w:ilvl w:val="0"/>
                <w:numId w:val="78"/>
              </w:numPr>
              <w:rPr>
                <w:rFonts w:ascii="Verdana" w:hAnsi="Verdana" w:cs="Calibri"/>
                <w:color w:val="000000" w:themeColor="text1"/>
                <w:sz w:val="18"/>
                <w:szCs w:val="18"/>
              </w:rPr>
            </w:pPr>
            <w:r w:rsidRPr="009427B8">
              <w:rPr>
                <w:rFonts w:ascii="Verdana" w:hAnsi="Verdana" w:cs="Calibri"/>
                <w:color w:val="000000" w:themeColor="text1"/>
                <w:sz w:val="18"/>
                <w:szCs w:val="18"/>
              </w:rPr>
              <w:t>Build template categorisation nomenclature</w:t>
            </w:r>
          </w:p>
          <w:p w14:paraId="3BB005BB" w14:textId="2D602F54" w:rsidR="009427B8" w:rsidRPr="009427B8" w:rsidRDefault="009427B8" w:rsidP="00086354">
            <w:pPr>
              <w:pStyle w:val="ListParagraph"/>
              <w:numPr>
                <w:ilvl w:val="0"/>
                <w:numId w:val="78"/>
              </w:numPr>
              <w:rPr>
                <w:rFonts w:ascii="Verdana" w:hAnsi="Verdana" w:cs="Calibri"/>
                <w:color w:val="000000" w:themeColor="text1"/>
                <w:sz w:val="18"/>
                <w:szCs w:val="18"/>
              </w:rPr>
            </w:pPr>
            <w:r w:rsidRPr="009427B8">
              <w:rPr>
                <w:rFonts w:ascii="Verdana" w:hAnsi="Verdana" w:cs="Calibri"/>
                <w:color w:val="000000" w:themeColor="text1"/>
                <w:sz w:val="18"/>
                <w:szCs w:val="18"/>
              </w:rPr>
              <w:t>Create taxonomy for narrowing rule application</w:t>
            </w:r>
          </w:p>
          <w:p w14:paraId="6AD8A0F6" w14:textId="6E04EDAB" w:rsidR="009427B8" w:rsidRPr="009427B8" w:rsidRDefault="009427B8" w:rsidP="00086354">
            <w:pPr>
              <w:pStyle w:val="ListParagraph"/>
              <w:numPr>
                <w:ilvl w:val="0"/>
                <w:numId w:val="78"/>
              </w:numPr>
              <w:rPr>
                <w:rFonts w:ascii="Verdana" w:hAnsi="Verdana" w:cs="Calibri"/>
                <w:color w:val="000000" w:themeColor="text1"/>
                <w:sz w:val="18"/>
                <w:szCs w:val="18"/>
              </w:rPr>
            </w:pPr>
            <w:r w:rsidRPr="009427B8">
              <w:rPr>
                <w:rFonts w:ascii="Verdana" w:hAnsi="Verdana" w:cs="Calibri"/>
                <w:color w:val="000000" w:themeColor="text1"/>
                <w:sz w:val="18"/>
                <w:szCs w:val="18"/>
              </w:rPr>
              <w:t>Build operative interface for rule application</w:t>
            </w:r>
          </w:p>
          <w:p w14:paraId="4C82C2E4" w14:textId="77777777" w:rsidR="009427B8" w:rsidRDefault="009427B8" w:rsidP="00086354">
            <w:pPr>
              <w:pStyle w:val="ListParagraph"/>
              <w:numPr>
                <w:ilvl w:val="0"/>
                <w:numId w:val="78"/>
              </w:numPr>
              <w:rPr>
                <w:rFonts w:ascii="Verdana" w:hAnsi="Verdana" w:cs="Calibri"/>
                <w:color w:val="000000" w:themeColor="text1"/>
                <w:sz w:val="18"/>
                <w:szCs w:val="18"/>
              </w:rPr>
            </w:pPr>
            <w:r w:rsidRPr="009427B8">
              <w:rPr>
                <w:rFonts w:ascii="Verdana" w:hAnsi="Verdana" w:cs="Calibri"/>
                <w:color w:val="000000" w:themeColor="text1"/>
                <w:sz w:val="18"/>
                <w:szCs w:val="18"/>
              </w:rPr>
              <w:t>Enable granular template categorisation</w:t>
            </w:r>
          </w:p>
          <w:p w14:paraId="05B13630" w14:textId="77777777" w:rsidR="009427B8" w:rsidRDefault="009427B8" w:rsidP="009427B8">
            <w:pPr>
              <w:rPr>
                <w:rFonts w:ascii="Verdana" w:hAnsi="Verdana" w:cs="Calibri"/>
                <w:color w:val="000000" w:themeColor="text1"/>
                <w:sz w:val="18"/>
                <w:szCs w:val="18"/>
              </w:rPr>
            </w:pPr>
          </w:p>
          <w:p w14:paraId="1CE41B40" w14:textId="5DAB0A26" w:rsidR="009427B8" w:rsidRPr="009427B8" w:rsidRDefault="009427B8" w:rsidP="009427B8">
            <w:pPr>
              <w:rPr>
                <w:rFonts w:ascii="Verdana" w:hAnsi="Verdana" w:cs="Calibri"/>
                <w:color w:val="000000" w:themeColor="text1"/>
                <w:sz w:val="18"/>
                <w:szCs w:val="18"/>
              </w:rPr>
            </w:pPr>
            <w:r w:rsidRPr="009427B8">
              <w:rPr>
                <w:rFonts w:ascii="Verdana" w:hAnsi="Verdana" w:cs="Calibri"/>
                <w:color w:val="000000" w:themeColor="text1"/>
                <w:sz w:val="18"/>
                <w:szCs w:val="18"/>
              </w:rPr>
              <w:t>AI LLM Setup &amp; Training</w:t>
            </w:r>
          </w:p>
          <w:p w14:paraId="75F62676" w14:textId="7F1A5BF5" w:rsidR="009427B8" w:rsidRPr="009427B8" w:rsidRDefault="009427B8" w:rsidP="00086354">
            <w:pPr>
              <w:pStyle w:val="ListParagraph"/>
              <w:numPr>
                <w:ilvl w:val="0"/>
                <w:numId w:val="79"/>
              </w:numPr>
              <w:rPr>
                <w:rFonts w:ascii="Verdana" w:hAnsi="Verdana" w:cs="Calibri"/>
                <w:color w:val="000000" w:themeColor="text1"/>
                <w:sz w:val="18"/>
                <w:szCs w:val="18"/>
              </w:rPr>
            </w:pPr>
            <w:r w:rsidRPr="009427B8">
              <w:rPr>
                <w:rFonts w:ascii="Verdana" w:hAnsi="Verdana" w:cs="Calibri"/>
                <w:color w:val="000000" w:themeColor="text1"/>
                <w:sz w:val="18"/>
                <w:szCs w:val="18"/>
              </w:rPr>
              <w:t>Select and deploy AI LLM platform</w:t>
            </w:r>
          </w:p>
          <w:p w14:paraId="7F2E7041" w14:textId="021ABD6C" w:rsidR="009427B8" w:rsidRPr="009427B8" w:rsidRDefault="009427B8" w:rsidP="00086354">
            <w:pPr>
              <w:pStyle w:val="ListParagraph"/>
              <w:numPr>
                <w:ilvl w:val="0"/>
                <w:numId w:val="79"/>
              </w:numPr>
              <w:rPr>
                <w:rFonts w:ascii="Verdana" w:hAnsi="Verdana" w:cs="Calibri"/>
                <w:color w:val="000000" w:themeColor="text1"/>
                <w:sz w:val="18"/>
                <w:szCs w:val="18"/>
              </w:rPr>
            </w:pPr>
            <w:r w:rsidRPr="009427B8">
              <w:rPr>
                <w:rFonts w:ascii="Verdana" w:hAnsi="Verdana" w:cs="Calibri"/>
                <w:color w:val="000000" w:themeColor="text1"/>
                <w:sz w:val="18"/>
                <w:szCs w:val="18"/>
              </w:rPr>
              <w:t>Train LLM for taxonomy-based assessment</w:t>
            </w:r>
          </w:p>
          <w:p w14:paraId="33956354" w14:textId="22BFD911" w:rsidR="009427B8" w:rsidRPr="009427B8" w:rsidRDefault="009427B8" w:rsidP="00086354">
            <w:pPr>
              <w:pStyle w:val="ListParagraph"/>
              <w:numPr>
                <w:ilvl w:val="0"/>
                <w:numId w:val="79"/>
              </w:numPr>
              <w:rPr>
                <w:rFonts w:ascii="Verdana" w:hAnsi="Verdana" w:cs="Calibri"/>
                <w:color w:val="000000" w:themeColor="text1"/>
                <w:sz w:val="18"/>
                <w:szCs w:val="18"/>
              </w:rPr>
            </w:pPr>
            <w:r w:rsidRPr="009427B8">
              <w:rPr>
                <w:rFonts w:ascii="Verdana" w:hAnsi="Verdana" w:cs="Calibri"/>
                <w:color w:val="000000" w:themeColor="text1"/>
                <w:sz w:val="18"/>
                <w:szCs w:val="18"/>
              </w:rPr>
              <w:t>Build test execution and recording interface</w:t>
            </w:r>
          </w:p>
          <w:p w14:paraId="124FFAC3" w14:textId="6E76441D" w:rsidR="009427B8" w:rsidRPr="009427B8" w:rsidRDefault="009427B8" w:rsidP="00086354">
            <w:pPr>
              <w:pStyle w:val="ListParagraph"/>
              <w:numPr>
                <w:ilvl w:val="0"/>
                <w:numId w:val="79"/>
              </w:numPr>
              <w:rPr>
                <w:rFonts w:ascii="Verdana" w:hAnsi="Verdana" w:cs="Calibri"/>
                <w:color w:val="000000" w:themeColor="text1"/>
                <w:sz w:val="18"/>
                <w:szCs w:val="18"/>
              </w:rPr>
            </w:pPr>
            <w:r w:rsidRPr="009427B8">
              <w:rPr>
                <w:rFonts w:ascii="Verdana" w:hAnsi="Verdana" w:cs="Calibri"/>
                <w:color w:val="000000" w:themeColor="text1"/>
                <w:sz w:val="18"/>
                <w:szCs w:val="18"/>
              </w:rPr>
              <w:t>Implement failure analysis</w:t>
            </w:r>
          </w:p>
        </w:tc>
        <w:tc>
          <w:tcPr>
            <w:tcW w:w="2647" w:type="dxa"/>
          </w:tcPr>
          <w:p w14:paraId="327B0224" w14:textId="77777777" w:rsidR="009427B8" w:rsidRPr="009427B8" w:rsidRDefault="009427B8" w:rsidP="00086354">
            <w:pPr>
              <w:pStyle w:val="ListParagraph"/>
              <w:numPr>
                <w:ilvl w:val="0"/>
                <w:numId w:val="79"/>
              </w:numPr>
              <w:rPr>
                <w:rFonts w:ascii="Verdana" w:hAnsi="Verdana" w:cs="Calibri"/>
                <w:color w:val="000000" w:themeColor="text1"/>
                <w:sz w:val="18"/>
                <w:szCs w:val="18"/>
              </w:rPr>
            </w:pPr>
            <w:r w:rsidRPr="009427B8">
              <w:rPr>
                <w:rFonts w:ascii="Verdana" w:hAnsi="Verdana" w:cs="Calibri"/>
                <w:color w:val="000000" w:themeColor="text1"/>
                <w:sz w:val="18"/>
                <w:szCs w:val="18"/>
              </w:rPr>
              <w:t>Template Taxonomy &amp; Classification System</w:t>
            </w:r>
          </w:p>
          <w:p w14:paraId="340DF5FF" w14:textId="57424429" w:rsidR="009427B8" w:rsidRPr="009427B8" w:rsidRDefault="009427B8" w:rsidP="00086354">
            <w:pPr>
              <w:pStyle w:val="ListParagraph"/>
              <w:numPr>
                <w:ilvl w:val="0"/>
                <w:numId w:val="79"/>
              </w:numPr>
              <w:rPr>
                <w:rFonts w:ascii="Verdana" w:hAnsi="Verdana" w:cs="Calibri"/>
                <w:color w:val="000000" w:themeColor="text1"/>
                <w:sz w:val="18"/>
                <w:szCs w:val="18"/>
              </w:rPr>
            </w:pPr>
            <w:r w:rsidRPr="009427B8">
              <w:rPr>
                <w:rFonts w:ascii="Verdana" w:hAnsi="Verdana" w:cs="Calibri"/>
                <w:color w:val="000000" w:themeColor="text1"/>
                <w:sz w:val="18"/>
                <w:szCs w:val="18"/>
              </w:rPr>
              <w:t>Operative Rule Application Interface</w:t>
            </w:r>
          </w:p>
          <w:p w14:paraId="16A30617" w14:textId="715D012B" w:rsidR="009427B8" w:rsidRPr="009427B8" w:rsidRDefault="009427B8" w:rsidP="00086354">
            <w:pPr>
              <w:pStyle w:val="ListParagraph"/>
              <w:numPr>
                <w:ilvl w:val="0"/>
                <w:numId w:val="79"/>
              </w:numPr>
              <w:rPr>
                <w:rFonts w:ascii="Verdana" w:hAnsi="Verdana" w:cs="Calibri"/>
                <w:color w:val="000000" w:themeColor="text1"/>
                <w:sz w:val="18"/>
                <w:szCs w:val="18"/>
              </w:rPr>
            </w:pPr>
            <w:r w:rsidRPr="009427B8">
              <w:rPr>
                <w:rFonts w:ascii="Verdana" w:hAnsi="Verdana" w:cs="Calibri"/>
                <w:color w:val="000000" w:themeColor="text1"/>
                <w:sz w:val="18"/>
                <w:szCs w:val="18"/>
              </w:rPr>
              <w:t>AI LLM Platform &amp; Refining the output of the LLM</w:t>
            </w:r>
          </w:p>
          <w:p w14:paraId="2153CFDA" w14:textId="3D66962D" w:rsidR="009427B8" w:rsidRPr="009427B8" w:rsidRDefault="009427B8" w:rsidP="00086354">
            <w:pPr>
              <w:pStyle w:val="ListParagraph"/>
              <w:numPr>
                <w:ilvl w:val="0"/>
                <w:numId w:val="79"/>
              </w:numPr>
              <w:rPr>
                <w:rFonts w:ascii="Verdana" w:hAnsi="Verdana" w:cs="Calibri"/>
                <w:color w:val="000000" w:themeColor="text1"/>
                <w:sz w:val="18"/>
                <w:szCs w:val="18"/>
              </w:rPr>
            </w:pPr>
            <w:r w:rsidRPr="009427B8">
              <w:rPr>
                <w:rFonts w:ascii="Verdana" w:hAnsi="Verdana" w:cs="Calibri"/>
                <w:color w:val="000000" w:themeColor="text1"/>
                <w:sz w:val="18"/>
                <w:szCs w:val="18"/>
              </w:rPr>
              <w:t>Test Execution Interface &amp; Database Schema</w:t>
            </w:r>
          </w:p>
        </w:tc>
        <w:tc>
          <w:tcPr>
            <w:tcW w:w="1454" w:type="dxa"/>
          </w:tcPr>
          <w:p w14:paraId="27599CD6" w14:textId="0F5C7262" w:rsidR="009427B8" w:rsidRPr="006B3BD0" w:rsidRDefault="00127DCF" w:rsidP="00BA0A42">
            <w:pPr>
              <w:rPr>
                <w:rFonts w:ascii="Verdana" w:hAnsi="Verdana" w:cs="Calibri"/>
                <w:color w:val="000000" w:themeColor="text1"/>
                <w:sz w:val="18"/>
                <w:szCs w:val="18"/>
              </w:rPr>
            </w:pPr>
            <w:r w:rsidRPr="006B3BD0">
              <w:rPr>
                <w:rFonts w:ascii="Verdana" w:hAnsi="Verdana" w:cs="Calibri"/>
                <w:color w:val="000000" w:themeColor="text1"/>
                <w:sz w:val="18"/>
                <w:szCs w:val="18"/>
              </w:rPr>
              <w:t>27th Dec</w:t>
            </w:r>
            <w:r w:rsidR="006B3BD0">
              <w:rPr>
                <w:rFonts w:ascii="Verdana" w:hAnsi="Verdana" w:cs="Calibri"/>
                <w:color w:val="000000" w:themeColor="text1"/>
                <w:sz w:val="18"/>
                <w:szCs w:val="18"/>
              </w:rPr>
              <w:t>ember</w:t>
            </w:r>
            <w:r w:rsidRPr="006B3BD0">
              <w:rPr>
                <w:rFonts w:ascii="Verdana" w:hAnsi="Verdana" w:cs="Calibri"/>
                <w:color w:val="000000" w:themeColor="text1"/>
                <w:sz w:val="18"/>
                <w:szCs w:val="18"/>
              </w:rPr>
              <w:t xml:space="preserve"> 2025</w:t>
            </w:r>
          </w:p>
        </w:tc>
      </w:tr>
      <w:tr w:rsidR="009427B8" w:rsidRPr="00EE5B13" w14:paraId="48A91C4C" w14:textId="77777777" w:rsidTr="00844197">
        <w:trPr>
          <w:trHeight w:val="5405"/>
        </w:trPr>
        <w:tc>
          <w:tcPr>
            <w:tcW w:w="1655" w:type="dxa"/>
            <w:tcBorders>
              <w:bottom w:val="single" w:sz="4" w:space="0" w:color="auto"/>
            </w:tcBorders>
          </w:tcPr>
          <w:p w14:paraId="2B5DD90F" w14:textId="70E3B722" w:rsidR="009427B8" w:rsidRPr="00FE192F" w:rsidRDefault="009427B8" w:rsidP="00BA0A42">
            <w:pPr>
              <w:rPr>
                <w:rFonts w:ascii="Verdana" w:hAnsi="Verdana" w:cs="Calibri"/>
                <w:color w:val="000000" w:themeColor="text1"/>
                <w:sz w:val="18"/>
                <w:szCs w:val="18"/>
                <w:highlight w:val="yellow"/>
              </w:rPr>
            </w:pPr>
            <w:r w:rsidRPr="009427B8">
              <w:rPr>
                <w:rFonts w:ascii="Verdana" w:hAnsi="Verdana" w:cs="Calibri"/>
                <w:color w:val="000000" w:themeColor="text1"/>
                <w:sz w:val="18"/>
                <w:szCs w:val="18"/>
              </w:rPr>
              <w:lastRenderedPageBreak/>
              <w:t>Security &amp; Human-in-Loop Integration</w:t>
            </w:r>
          </w:p>
        </w:tc>
        <w:tc>
          <w:tcPr>
            <w:tcW w:w="3043" w:type="dxa"/>
            <w:tcBorders>
              <w:bottom w:val="single" w:sz="4" w:space="0" w:color="auto"/>
            </w:tcBorders>
          </w:tcPr>
          <w:p w14:paraId="30F3038E" w14:textId="77777777" w:rsidR="009427B8" w:rsidRPr="009427B8" w:rsidRDefault="009427B8" w:rsidP="009427B8">
            <w:pPr>
              <w:rPr>
                <w:rFonts w:ascii="Verdana" w:hAnsi="Verdana" w:cs="Calibri"/>
                <w:color w:val="000000" w:themeColor="text1"/>
                <w:sz w:val="18"/>
                <w:szCs w:val="18"/>
              </w:rPr>
            </w:pPr>
            <w:r w:rsidRPr="009427B8">
              <w:rPr>
                <w:rFonts w:ascii="Verdana" w:hAnsi="Verdana" w:cs="Calibri"/>
                <w:color w:val="000000" w:themeColor="text1"/>
                <w:sz w:val="18"/>
                <w:szCs w:val="18"/>
              </w:rPr>
              <w:t>Security &amp; Human Oversight</w:t>
            </w:r>
          </w:p>
          <w:p w14:paraId="75DC319B" w14:textId="1A90902A" w:rsidR="009427B8" w:rsidRPr="009427B8" w:rsidRDefault="009427B8" w:rsidP="00086354">
            <w:pPr>
              <w:pStyle w:val="ListParagraph"/>
              <w:numPr>
                <w:ilvl w:val="0"/>
                <w:numId w:val="80"/>
              </w:numPr>
              <w:rPr>
                <w:rFonts w:ascii="Verdana" w:hAnsi="Verdana" w:cs="Calibri"/>
                <w:color w:val="000000" w:themeColor="text1"/>
                <w:sz w:val="18"/>
                <w:szCs w:val="18"/>
              </w:rPr>
            </w:pPr>
            <w:r w:rsidRPr="009427B8">
              <w:rPr>
                <w:rFonts w:ascii="Verdana" w:hAnsi="Verdana" w:cs="Calibri"/>
                <w:color w:val="000000" w:themeColor="text1"/>
                <w:sz w:val="18"/>
                <w:szCs w:val="18"/>
              </w:rPr>
              <w:t>Deploy MVP onto a VM provided by Infrastructure</w:t>
            </w:r>
          </w:p>
          <w:p w14:paraId="1B67EB0A" w14:textId="49D3659D" w:rsidR="009427B8" w:rsidRPr="009427B8" w:rsidRDefault="009427B8" w:rsidP="00086354">
            <w:pPr>
              <w:pStyle w:val="ListParagraph"/>
              <w:numPr>
                <w:ilvl w:val="0"/>
                <w:numId w:val="80"/>
              </w:numPr>
              <w:rPr>
                <w:rFonts w:ascii="Verdana" w:hAnsi="Verdana" w:cs="Calibri"/>
                <w:color w:val="000000" w:themeColor="text1"/>
                <w:sz w:val="18"/>
                <w:szCs w:val="18"/>
              </w:rPr>
            </w:pPr>
            <w:r w:rsidRPr="009427B8">
              <w:rPr>
                <w:rFonts w:ascii="Verdana" w:hAnsi="Verdana" w:cs="Calibri"/>
                <w:color w:val="000000" w:themeColor="text1"/>
                <w:sz w:val="18"/>
                <w:szCs w:val="18"/>
              </w:rPr>
              <w:t>Build human assessment interface for LLM scoring</w:t>
            </w:r>
          </w:p>
          <w:p w14:paraId="23341E63" w14:textId="77777777" w:rsidR="009427B8" w:rsidRDefault="009427B8" w:rsidP="00086354">
            <w:pPr>
              <w:pStyle w:val="ListParagraph"/>
              <w:numPr>
                <w:ilvl w:val="0"/>
                <w:numId w:val="80"/>
              </w:numPr>
              <w:rPr>
                <w:rFonts w:ascii="Verdana" w:hAnsi="Verdana" w:cs="Calibri"/>
                <w:color w:val="000000" w:themeColor="text1"/>
                <w:sz w:val="18"/>
                <w:szCs w:val="18"/>
              </w:rPr>
            </w:pPr>
            <w:r w:rsidRPr="009427B8">
              <w:rPr>
                <w:rFonts w:ascii="Verdana" w:hAnsi="Verdana" w:cs="Calibri"/>
                <w:color w:val="000000" w:themeColor="text1"/>
                <w:sz w:val="18"/>
                <w:szCs w:val="18"/>
              </w:rPr>
              <w:t>Create feedback incorporation mechanism</w:t>
            </w:r>
          </w:p>
          <w:p w14:paraId="7184C970" w14:textId="77777777" w:rsidR="006E2984" w:rsidRDefault="006E2984" w:rsidP="006E2984">
            <w:pPr>
              <w:rPr>
                <w:rFonts w:ascii="Verdana" w:hAnsi="Verdana" w:cs="Calibri"/>
                <w:color w:val="000000" w:themeColor="text1"/>
                <w:sz w:val="18"/>
                <w:szCs w:val="18"/>
              </w:rPr>
            </w:pPr>
          </w:p>
          <w:p w14:paraId="12CC1A58" w14:textId="54DB0612" w:rsidR="006E2984" w:rsidRPr="006E2984" w:rsidRDefault="006E2984" w:rsidP="006E2984">
            <w:pPr>
              <w:rPr>
                <w:rFonts w:ascii="Verdana" w:hAnsi="Verdana" w:cs="Calibri"/>
                <w:color w:val="000000" w:themeColor="text1"/>
                <w:sz w:val="18"/>
                <w:szCs w:val="18"/>
              </w:rPr>
            </w:pPr>
            <w:r w:rsidRPr="006E2984">
              <w:rPr>
                <w:rFonts w:ascii="Verdana" w:hAnsi="Verdana" w:cs="Calibri"/>
                <w:color w:val="000000" w:themeColor="text1"/>
                <w:sz w:val="18"/>
                <w:szCs w:val="18"/>
              </w:rPr>
              <w:t>Individual Testing &amp; Final Integration</w:t>
            </w:r>
          </w:p>
          <w:p w14:paraId="3B1B622F" w14:textId="5D43BBA9" w:rsidR="006E2984" w:rsidRPr="006E2984" w:rsidRDefault="006E2984" w:rsidP="00086354">
            <w:pPr>
              <w:pStyle w:val="ListParagraph"/>
              <w:numPr>
                <w:ilvl w:val="0"/>
                <w:numId w:val="80"/>
              </w:numPr>
              <w:rPr>
                <w:rFonts w:ascii="Verdana" w:hAnsi="Verdana" w:cs="Calibri"/>
                <w:color w:val="000000" w:themeColor="text1"/>
                <w:sz w:val="18"/>
                <w:szCs w:val="18"/>
              </w:rPr>
            </w:pPr>
            <w:r w:rsidRPr="006E2984">
              <w:rPr>
                <w:rFonts w:ascii="Verdana" w:hAnsi="Verdana" w:cs="Calibri"/>
                <w:color w:val="000000" w:themeColor="text1"/>
                <w:sz w:val="18"/>
                <w:szCs w:val="18"/>
              </w:rPr>
              <w:t>Enable individual template testing capability</w:t>
            </w:r>
          </w:p>
          <w:p w14:paraId="2492721A" w14:textId="665FD31E" w:rsidR="006E2984" w:rsidRPr="006E2984" w:rsidRDefault="006E2984" w:rsidP="00086354">
            <w:pPr>
              <w:pStyle w:val="ListParagraph"/>
              <w:numPr>
                <w:ilvl w:val="0"/>
                <w:numId w:val="80"/>
              </w:numPr>
              <w:rPr>
                <w:rFonts w:ascii="Verdana" w:hAnsi="Verdana" w:cs="Calibri"/>
                <w:color w:val="000000" w:themeColor="text1"/>
                <w:sz w:val="18"/>
                <w:szCs w:val="18"/>
              </w:rPr>
            </w:pPr>
            <w:r w:rsidRPr="006E2984">
              <w:rPr>
                <w:rFonts w:ascii="Verdana" w:hAnsi="Verdana" w:cs="Calibri"/>
                <w:color w:val="000000" w:themeColor="text1"/>
                <w:sz w:val="18"/>
                <w:szCs w:val="18"/>
              </w:rPr>
              <w:t>Batch template assessment will be attempted</w:t>
            </w:r>
          </w:p>
          <w:p w14:paraId="21301ECC" w14:textId="1341680A" w:rsidR="006E2984" w:rsidRPr="006E2984" w:rsidRDefault="006E2984" w:rsidP="00086354">
            <w:pPr>
              <w:pStyle w:val="ListParagraph"/>
              <w:numPr>
                <w:ilvl w:val="0"/>
                <w:numId w:val="80"/>
              </w:numPr>
              <w:rPr>
                <w:rFonts w:ascii="Verdana" w:hAnsi="Verdana" w:cs="Calibri"/>
                <w:color w:val="000000" w:themeColor="text1"/>
                <w:sz w:val="18"/>
                <w:szCs w:val="18"/>
              </w:rPr>
            </w:pPr>
            <w:r w:rsidRPr="006E2984">
              <w:rPr>
                <w:rFonts w:ascii="Verdana" w:hAnsi="Verdana" w:cs="Calibri"/>
                <w:color w:val="000000" w:themeColor="text1"/>
                <w:sz w:val="18"/>
                <w:szCs w:val="18"/>
              </w:rPr>
              <w:t>Risk categorisation matrix implementation</w:t>
            </w:r>
          </w:p>
          <w:p w14:paraId="4E1A394C" w14:textId="0AE2B35D" w:rsidR="006E2984" w:rsidRPr="006E2984" w:rsidRDefault="006E2984" w:rsidP="00086354">
            <w:pPr>
              <w:pStyle w:val="ListParagraph"/>
              <w:numPr>
                <w:ilvl w:val="0"/>
                <w:numId w:val="80"/>
              </w:numPr>
              <w:rPr>
                <w:rFonts w:ascii="Verdana" w:hAnsi="Verdana" w:cs="Calibri"/>
                <w:color w:val="000000" w:themeColor="text1"/>
                <w:sz w:val="18"/>
                <w:szCs w:val="18"/>
              </w:rPr>
            </w:pPr>
            <w:r w:rsidRPr="006E2984">
              <w:rPr>
                <w:rFonts w:ascii="Verdana" w:hAnsi="Verdana" w:cs="Calibri"/>
                <w:color w:val="000000" w:themeColor="text1"/>
                <w:sz w:val="18"/>
                <w:szCs w:val="18"/>
              </w:rPr>
              <w:t>Compliance scoring system finalisation</w:t>
            </w:r>
          </w:p>
          <w:p w14:paraId="4A5CDA0F" w14:textId="6182C256" w:rsidR="006E2984" w:rsidRPr="009427B8" w:rsidRDefault="006E2984" w:rsidP="00086354">
            <w:pPr>
              <w:pStyle w:val="ListParagraph"/>
              <w:numPr>
                <w:ilvl w:val="0"/>
                <w:numId w:val="80"/>
              </w:numPr>
              <w:rPr>
                <w:rFonts w:ascii="Verdana" w:hAnsi="Verdana" w:cs="Calibri"/>
                <w:color w:val="000000" w:themeColor="text1"/>
                <w:sz w:val="18"/>
                <w:szCs w:val="18"/>
              </w:rPr>
            </w:pPr>
            <w:r w:rsidRPr="006E2984">
              <w:rPr>
                <w:rFonts w:ascii="Verdana" w:hAnsi="Verdana" w:cs="Calibri"/>
                <w:color w:val="000000" w:themeColor="text1"/>
                <w:sz w:val="18"/>
                <w:szCs w:val="18"/>
              </w:rPr>
              <w:t>Full system integration and testing</w:t>
            </w:r>
          </w:p>
        </w:tc>
        <w:tc>
          <w:tcPr>
            <w:tcW w:w="2647" w:type="dxa"/>
            <w:tcBorders>
              <w:bottom w:val="single" w:sz="4" w:space="0" w:color="auto"/>
            </w:tcBorders>
          </w:tcPr>
          <w:p w14:paraId="3954E511" w14:textId="77777777" w:rsidR="006E2984" w:rsidRPr="006E2984" w:rsidRDefault="006E2984" w:rsidP="00086354">
            <w:pPr>
              <w:pStyle w:val="ListParagraph"/>
              <w:numPr>
                <w:ilvl w:val="0"/>
                <w:numId w:val="80"/>
              </w:numPr>
              <w:rPr>
                <w:rFonts w:ascii="Verdana" w:hAnsi="Verdana" w:cs="Calibri"/>
                <w:color w:val="000000" w:themeColor="text1"/>
                <w:sz w:val="18"/>
                <w:szCs w:val="18"/>
              </w:rPr>
            </w:pPr>
            <w:r w:rsidRPr="006E2984">
              <w:rPr>
                <w:rFonts w:ascii="Verdana" w:hAnsi="Verdana" w:cs="Calibri"/>
                <w:color w:val="000000" w:themeColor="text1"/>
                <w:sz w:val="18"/>
                <w:szCs w:val="18"/>
              </w:rPr>
              <w:t>Permission-Based Security System</w:t>
            </w:r>
          </w:p>
          <w:p w14:paraId="08E47FB7" w14:textId="10D09136" w:rsidR="006E2984" w:rsidRPr="006E2984" w:rsidRDefault="006E2984" w:rsidP="00086354">
            <w:pPr>
              <w:pStyle w:val="ListParagraph"/>
              <w:numPr>
                <w:ilvl w:val="0"/>
                <w:numId w:val="80"/>
              </w:numPr>
              <w:rPr>
                <w:rFonts w:ascii="Verdana" w:hAnsi="Verdana" w:cs="Calibri"/>
                <w:color w:val="000000" w:themeColor="text1"/>
                <w:sz w:val="18"/>
                <w:szCs w:val="18"/>
              </w:rPr>
            </w:pPr>
            <w:r w:rsidRPr="006E2984">
              <w:rPr>
                <w:rFonts w:ascii="Verdana" w:hAnsi="Verdana" w:cs="Calibri"/>
                <w:color w:val="000000" w:themeColor="text1"/>
                <w:sz w:val="18"/>
                <w:szCs w:val="18"/>
              </w:rPr>
              <w:t>Human-in-Loop Assessment Interface</w:t>
            </w:r>
          </w:p>
          <w:p w14:paraId="41044E58" w14:textId="63B79799" w:rsidR="006E2984" w:rsidRPr="006E2984" w:rsidRDefault="006E2984" w:rsidP="00086354">
            <w:pPr>
              <w:pStyle w:val="ListParagraph"/>
              <w:numPr>
                <w:ilvl w:val="0"/>
                <w:numId w:val="80"/>
              </w:numPr>
              <w:rPr>
                <w:rFonts w:ascii="Verdana" w:hAnsi="Verdana" w:cs="Calibri"/>
                <w:color w:val="000000" w:themeColor="text1"/>
                <w:sz w:val="18"/>
                <w:szCs w:val="18"/>
              </w:rPr>
            </w:pPr>
            <w:r w:rsidRPr="006E2984">
              <w:rPr>
                <w:rFonts w:ascii="Verdana" w:hAnsi="Verdana" w:cs="Calibri"/>
                <w:color w:val="000000" w:themeColor="text1"/>
                <w:sz w:val="18"/>
                <w:szCs w:val="18"/>
              </w:rPr>
              <w:t>Individual Template Testing Capability</w:t>
            </w:r>
          </w:p>
          <w:p w14:paraId="67264178" w14:textId="48C1F2D1" w:rsidR="009427B8" w:rsidRPr="006E2984" w:rsidRDefault="006E2984" w:rsidP="00086354">
            <w:pPr>
              <w:pStyle w:val="ListParagraph"/>
              <w:numPr>
                <w:ilvl w:val="0"/>
                <w:numId w:val="80"/>
              </w:numPr>
              <w:rPr>
                <w:rFonts w:ascii="Verdana" w:hAnsi="Verdana" w:cs="Calibri"/>
                <w:color w:val="000000" w:themeColor="text1"/>
                <w:sz w:val="18"/>
                <w:szCs w:val="18"/>
              </w:rPr>
            </w:pPr>
            <w:r w:rsidRPr="006E2984">
              <w:rPr>
                <w:rFonts w:ascii="Verdana" w:hAnsi="Verdana" w:cs="Calibri"/>
                <w:color w:val="000000" w:themeColor="text1"/>
                <w:sz w:val="18"/>
                <w:szCs w:val="18"/>
              </w:rPr>
              <w:t>Complete Compliance Platform MVP</w:t>
            </w:r>
          </w:p>
        </w:tc>
        <w:tc>
          <w:tcPr>
            <w:tcW w:w="1454" w:type="dxa"/>
            <w:tcBorders>
              <w:bottom w:val="single" w:sz="4" w:space="0" w:color="auto"/>
            </w:tcBorders>
          </w:tcPr>
          <w:p w14:paraId="41AA987F" w14:textId="22E065C2" w:rsidR="009427B8" w:rsidRPr="006B3BD0" w:rsidRDefault="00127DCF" w:rsidP="00BA0A42">
            <w:pPr>
              <w:rPr>
                <w:rFonts w:ascii="Verdana" w:hAnsi="Verdana" w:cs="Calibri"/>
                <w:color w:val="000000" w:themeColor="text1"/>
                <w:sz w:val="18"/>
                <w:szCs w:val="18"/>
              </w:rPr>
            </w:pPr>
            <w:r w:rsidRPr="006B3BD0">
              <w:rPr>
                <w:rFonts w:ascii="Verdana" w:hAnsi="Verdana" w:cs="Calibri"/>
                <w:color w:val="000000" w:themeColor="text1"/>
                <w:sz w:val="18"/>
                <w:szCs w:val="18"/>
              </w:rPr>
              <w:t>27</w:t>
            </w:r>
            <w:r w:rsidRPr="006B3BD0">
              <w:rPr>
                <w:rFonts w:ascii="Verdana" w:hAnsi="Verdana" w:cs="Calibri"/>
                <w:color w:val="000000" w:themeColor="text1"/>
                <w:sz w:val="18"/>
                <w:szCs w:val="18"/>
                <w:vertAlign w:val="superscript"/>
              </w:rPr>
              <w:t>th</w:t>
            </w:r>
            <w:r w:rsidRPr="006B3BD0">
              <w:rPr>
                <w:rFonts w:ascii="Verdana" w:hAnsi="Verdana" w:cs="Calibri"/>
                <w:color w:val="000000" w:themeColor="text1"/>
                <w:sz w:val="18"/>
                <w:szCs w:val="18"/>
              </w:rPr>
              <w:t xml:space="preserve"> Jan</w:t>
            </w:r>
            <w:r w:rsidR="006B3BD0" w:rsidRPr="006B3BD0">
              <w:rPr>
                <w:rFonts w:ascii="Verdana" w:hAnsi="Verdana" w:cs="Calibri"/>
                <w:color w:val="000000" w:themeColor="text1"/>
                <w:sz w:val="18"/>
                <w:szCs w:val="18"/>
              </w:rPr>
              <w:t>uary</w:t>
            </w:r>
            <w:r w:rsidRPr="006B3BD0">
              <w:rPr>
                <w:rFonts w:ascii="Verdana" w:hAnsi="Verdana" w:cs="Calibri"/>
                <w:color w:val="000000" w:themeColor="text1"/>
                <w:sz w:val="18"/>
                <w:szCs w:val="18"/>
              </w:rPr>
              <w:t xml:space="preserve"> 2026</w:t>
            </w:r>
          </w:p>
        </w:tc>
      </w:tr>
      <w:tr w:rsidR="00127DCF" w:rsidRPr="00EE5B13" w14:paraId="2E4486B0" w14:textId="77777777" w:rsidTr="00127DCF">
        <w:tc>
          <w:tcPr>
            <w:tcW w:w="8799" w:type="dxa"/>
            <w:gridSpan w:val="4"/>
            <w:tcBorders>
              <w:top w:val="single" w:sz="4" w:space="0" w:color="auto"/>
              <w:left w:val="nil"/>
              <w:bottom w:val="single" w:sz="4" w:space="0" w:color="auto"/>
              <w:right w:val="nil"/>
            </w:tcBorders>
          </w:tcPr>
          <w:p w14:paraId="7A31E8D8" w14:textId="77777777" w:rsidR="007C5A5C" w:rsidRDefault="007C5A5C" w:rsidP="00BA0A42">
            <w:pPr>
              <w:rPr>
                <w:rFonts w:ascii="Verdana" w:hAnsi="Verdana" w:cs="Calibri"/>
                <w:color w:val="000000" w:themeColor="text1"/>
                <w:sz w:val="18"/>
                <w:szCs w:val="18"/>
              </w:rPr>
            </w:pPr>
          </w:p>
          <w:p w14:paraId="7DBF4845" w14:textId="31EA0797" w:rsidR="00127DCF" w:rsidRPr="4D09170C" w:rsidRDefault="00127DCF" w:rsidP="00BA0A42">
            <w:pPr>
              <w:rPr>
                <w:rFonts w:ascii="Verdana" w:hAnsi="Verdana" w:cs="Calibri"/>
                <w:color w:val="000000" w:themeColor="text1"/>
                <w:sz w:val="18"/>
                <w:szCs w:val="18"/>
                <w:highlight w:val="yellow"/>
              </w:rPr>
            </w:pPr>
            <w:r w:rsidRPr="00127DCF">
              <w:rPr>
                <w:rFonts w:ascii="Verdana" w:hAnsi="Verdana" w:cs="Calibri"/>
                <w:color w:val="000000" w:themeColor="text1"/>
                <w:sz w:val="18"/>
                <w:szCs w:val="18"/>
              </w:rPr>
              <w:t>Workstream 2: Innovation Banking Workflow Optimisation</w:t>
            </w:r>
          </w:p>
        </w:tc>
      </w:tr>
      <w:tr w:rsidR="00127DCF" w:rsidRPr="00EE5B13" w14:paraId="257D7139" w14:textId="77777777" w:rsidTr="00127DCF">
        <w:tc>
          <w:tcPr>
            <w:tcW w:w="1655" w:type="dxa"/>
            <w:tcBorders>
              <w:top w:val="single" w:sz="4" w:space="0" w:color="auto"/>
            </w:tcBorders>
            <w:shd w:val="clear" w:color="auto" w:fill="DEEAF6" w:themeFill="accent5" w:themeFillTint="33"/>
            <w:vAlign w:val="center"/>
          </w:tcPr>
          <w:p w14:paraId="5940A173" w14:textId="1BC8CC45" w:rsidR="00127DCF" w:rsidRPr="00FE192F" w:rsidRDefault="00127DCF" w:rsidP="00127DCF">
            <w:pPr>
              <w:rPr>
                <w:rFonts w:ascii="Verdana" w:hAnsi="Verdana" w:cs="Calibri"/>
                <w:color w:val="000000" w:themeColor="text1"/>
                <w:sz w:val="18"/>
                <w:szCs w:val="18"/>
                <w:highlight w:val="yellow"/>
              </w:rPr>
            </w:pPr>
            <w:r w:rsidRPr="4D09170C">
              <w:rPr>
                <w:rFonts w:ascii="Verdana" w:hAnsi="Verdana" w:cs="Calibri"/>
                <w:color w:val="000000" w:themeColor="text1"/>
                <w:sz w:val="18"/>
                <w:szCs w:val="18"/>
              </w:rPr>
              <w:t>Deliverable Name</w:t>
            </w:r>
          </w:p>
        </w:tc>
        <w:tc>
          <w:tcPr>
            <w:tcW w:w="3043" w:type="dxa"/>
            <w:tcBorders>
              <w:top w:val="single" w:sz="4" w:space="0" w:color="auto"/>
            </w:tcBorders>
            <w:shd w:val="clear" w:color="auto" w:fill="DEEAF6" w:themeFill="accent5" w:themeFillTint="33"/>
            <w:vAlign w:val="center"/>
          </w:tcPr>
          <w:p w14:paraId="1F7E9BAF" w14:textId="0151256C" w:rsidR="00127DCF" w:rsidRPr="00FE192F" w:rsidRDefault="00127DCF" w:rsidP="00127DCF">
            <w:pPr>
              <w:rPr>
                <w:rFonts w:ascii="Verdana" w:hAnsi="Verdana" w:cs="Calibri"/>
                <w:color w:val="000000" w:themeColor="text1"/>
                <w:sz w:val="18"/>
                <w:szCs w:val="18"/>
                <w:highlight w:val="yellow"/>
              </w:rPr>
            </w:pPr>
            <w:r w:rsidRPr="002029AA">
              <w:rPr>
                <w:rFonts w:ascii="Verdana" w:hAnsi="Verdana" w:cs="Calibri"/>
                <w:color w:val="000000"/>
                <w:sz w:val="18"/>
                <w:szCs w:val="18"/>
              </w:rPr>
              <w:t>Full Description</w:t>
            </w:r>
          </w:p>
        </w:tc>
        <w:tc>
          <w:tcPr>
            <w:tcW w:w="2647" w:type="dxa"/>
            <w:tcBorders>
              <w:top w:val="single" w:sz="4" w:space="0" w:color="auto"/>
            </w:tcBorders>
            <w:shd w:val="clear" w:color="auto" w:fill="DEEAF6" w:themeFill="accent5" w:themeFillTint="33"/>
          </w:tcPr>
          <w:p w14:paraId="5727596C" w14:textId="2115561C" w:rsidR="00127DCF" w:rsidRPr="4D09170C" w:rsidRDefault="00127DCF" w:rsidP="00127DCF">
            <w:pPr>
              <w:rPr>
                <w:rFonts w:ascii="Verdana" w:hAnsi="Verdana" w:cs="Calibri"/>
                <w:color w:val="000000" w:themeColor="text1"/>
                <w:sz w:val="18"/>
                <w:szCs w:val="18"/>
                <w:highlight w:val="yellow"/>
              </w:rPr>
            </w:pPr>
            <w:r w:rsidRPr="002029AA">
              <w:rPr>
                <w:rFonts w:ascii="Verdana" w:hAnsi="Verdana" w:cs="Calibri"/>
                <w:color w:val="000000"/>
                <w:sz w:val="18"/>
                <w:szCs w:val="18"/>
              </w:rPr>
              <w:t>Acceptance Criteria</w:t>
            </w:r>
          </w:p>
        </w:tc>
        <w:tc>
          <w:tcPr>
            <w:tcW w:w="1454" w:type="dxa"/>
            <w:tcBorders>
              <w:top w:val="single" w:sz="4" w:space="0" w:color="auto"/>
            </w:tcBorders>
            <w:shd w:val="clear" w:color="auto" w:fill="DEEAF6" w:themeFill="accent5" w:themeFillTint="33"/>
            <w:vAlign w:val="center"/>
          </w:tcPr>
          <w:p w14:paraId="1B9E5DB4" w14:textId="4A953AA7" w:rsidR="00127DCF" w:rsidRPr="4D09170C" w:rsidRDefault="00127DCF" w:rsidP="00127DCF">
            <w:pPr>
              <w:rPr>
                <w:rFonts w:ascii="Verdana" w:hAnsi="Verdana" w:cs="Calibri"/>
                <w:color w:val="000000" w:themeColor="text1"/>
                <w:sz w:val="18"/>
                <w:szCs w:val="18"/>
                <w:highlight w:val="yellow"/>
              </w:rPr>
            </w:pPr>
            <w:r w:rsidRPr="4D09170C">
              <w:rPr>
                <w:rFonts w:ascii="Verdana" w:hAnsi="Verdana" w:cs="Calibri"/>
                <w:color w:val="000000" w:themeColor="text1"/>
                <w:sz w:val="18"/>
                <w:szCs w:val="18"/>
              </w:rPr>
              <w:t>Deliverable Due Date</w:t>
            </w:r>
          </w:p>
        </w:tc>
      </w:tr>
      <w:tr w:rsidR="00127DCF" w:rsidRPr="00EE5B13" w14:paraId="112D028D" w14:textId="77777777" w:rsidTr="00127DCF">
        <w:tc>
          <w:tcPr>
            <w:tcW w:w="1655" w:type="dxa"/>
          </w:tcPr>
          <w:p w14:paraId="0339590C" w14:textId="2AA339A9" w:rsidR="00127DCF" w:rsidRPr="00C60482" w:rsidRDefault="00127DCF" w:rsidP="00127DCF">
            <w:pPr>
              <w:rPr>
                <w:rFonts w:ascii="Verdana" w:hAnsi="Verdana"/>
                <w:color w:val="000000"/>
                <w:sz w:val="18"/>
              </w:rPr>
            </w:pPr>
            <w:r w:rsidRPr="00127DCF">
              <w:rPr>
                <w:rFonts w:ascii="Verdana" w:hAnsi="Verdana"/>
                <w:color w:val="000000"/>
                <w:sz w:val="18"/>
              </w:rPr>
              <w:t>Business Discovery &amp; Solution Design</w:t>
            </w:r>
          </w:p>
        </w:tc>
        <w:tc>
          <w:tcPr>
            <w:tcW w:w="3043" w:type="dxa"/>
          </w:tcPr>
          <w:p w14:paraId="5C2FFFED" w14:textId="77777777" w:rsidR="00127DCF" w:rsidRPr="00127DCF" w:rsidRDefault="00127DCF" w:rsidP="00127DCF">
            <w:pPr>
              <w:rPr>
                <w:rFonts w:ascii="Verdana" w:hAnsi="Verdana" w:cs="Calibri"/>
                <w:color w:val="000000" w:themeColor="text1"/>
                <w:sz w:val="18"/>
                <w:szCs w:val="18"/>
              </w:rPr>
            </w:pPr>
            <w:r w:rsidRPr="00127DCF">
              <w:rPr>
                <w:rFonts w:ascii="Verdana" w:hAnsi="Verdana" w:cs="Calibri"/>
                <w:color w:val="000000" w:themeColor="text1"/>
                <w:sz w:val="18"/>
                <w:szCs w:val="18"/>
              </w:rPr>
              <w:t>Business Process Discovery:</w:t>
            </w:r>
          </w:p>
          <w:p w14:paraId="6ECEAB93" w14:textId="77777777" w:rsidR="00127DCF" w:rsidRDefault="00127DCF" w:rsidP="00086354">
            <w:pPr>
              <w:pStyle w:val="ListParagraph"/>
              <w:numPr>
                <w:ilvl w:val="0"/>
                <w:numId w:val="80"/>
              </w:numPr>
              <w:rPr>
                <w:rFonts w:ascii="Verdana" w:hAnsi="Verdana" w:cs="Calibri"/>
                <w:color w:val="000000" w:themeColor="text1"/>
                <w:sz w:val="18"/>
                <w:szCs w:val="18"/>
              </w:rPr>
            </w:pPr>
            <w:r w:rsidRPr="00127DCF">
              <w:rPr>
                <w:rFonts w:ascii="Verdana" w:hAnsi="Verdana" w:cs="Calibri"/>
                <w:color w:val="000000" w:themeColor="text1"/>
                <w:sz w:val="18"/>
                <w:szCs w:val="18"/>
              </w:rPr>
              <w:t>Perform a walkthrough to understand the problem</w:t>
            </w:r>
          </w:p>
          <w:p w14:paraId="74E17436" w14:textId="77777777" w:rsidR="00127DCF" w:rsidRDefault="00127DCF" w:rsidP="00086354">
            <w:pPr>
              <w:pStyle w:val="ListParagraph"/>
              <w:numPr>
                <w:ilvl w:val="0"/>
                <w:numId w:val="80"/>
              </w:numPr>
              <w:rPr>
                <w:rFonts w:ascii="Verdana" w:hAnsi="Verdana" w:cs="Calibri"/>
                <w:color w:val="000000" w:themeColor="text1"/>
                <w:sz w:val="18"/>
                <w:szCs w:val="18"/>
              </w:rPr>
            </w:pPr>
            <w:r w:rsidRPr="00127DCF">
              <w:rPr>
                <w:rFonts w:ascii="Verdana" w:hAnsi="Verdana" w:cs="Calibri"/>
                <w:color w:val="000000" w:themeColor="text1"/>
                <w:sz w:val="18"/>
                <w:szCs w:val="18"/>
              </w:rPr>
              <w:t xml:space="preserve">Document the as-is </w:t>
            </w:r>
            <w:proofErr w:type="gramStart"/>
            <w:r w:rsidRPr="00127DCF">
              <w:rPr>
                <w:rFonts w:ascii="Verdana" w:hAnsi="Verdana" w:cs="Calibri"/>
                <w:color w:val="000000" w:themeColor="text1"/>
                <w:sz w:val="18"/>
                <w:szCs w:val="18"/>
              </w:rPr>
              <w:t>end</w:t>
            </w:r>
            <w:proofErr w:type="gramEnd"/>
            <w:r w:rsidRPr="00127DCF">
              <w:rPr>
                <w:rFonts w:ascii="Verdana" w:hAnsi="Verdana" w:cs="Calibri"/>
                <w:color w:val="000000" w:themeColor="text1"/>
                <w:sz w:val="18"/>
                <w:szCs w:val="18"/>
              </w:rPr>
              <w:t xml:space="preserve"> to end process flow</w:t>
            </w:r>
          </w:p>
          <w:p w14:paraId="7B996E15" w14:textId="77777777" w:rsidR="00127DCF" w:rsidRDefault="00127DCF" w:rsidP="00086354">
            <w:pPr>
              <w:pStyle w:val="ListParagraph"/>
              <w:numPr>
                <w:ilvl w:val="0"/>
                <w:numId w:val="80"/>
              </w:numPr>
              <w:rPr>
                <w:rFonts w:ascii="Verdana" w:hAnsi="Verdana" w:cs="Calibri"/>
                <w:color w:val="000000" w:themeColor="text1"/>
                <w:sz w:val="18"/>
                <w:szCs w:val="18"/>
              </w:rPr>
            </w:pPr>
            <w:r w:rsidRPr="00127DCF">
              <w:rPr>
                <w:rFonts w:ascii="Verdana" w:hAnsi="Verdana" w:cs="Calibri"/>
                <w:color w:val="000000" w:themeColor="text1"/>
                <w:sz w:val="18"/>
                <w:szCs w:val="18"/>
              </w:rPr>
              <w:t xml:space="preserve">Identify processes with highest ROI potential </w:t>
            </w:r>
          </w:p>
          <w:p w14:paraId="375B418A" w14:textId="77777777" w:rsidR="00127DCF" w:rsidRDefault="00127DCF" w:rsidP="00086354">
            <w:pPr>
              <w:pStyle w:val="ListParagraph"/>
              <w:numPr>
                <w:ilvl w:val="0"/>
                <w:numId w:val="80"/>
              </w:numPr>
              <w:rPr>
                <w:rFonts w:ascii="Verdana" w:hAnsi="Verdana" w:cs="Calibri"/>
                <w:color w:val="000000" w:themeColor="text1"/>
                <w:sz w:val="18"/>
                <w:szCs w:val="18"/>
              </w:rPr>
            </w:pPr>
            <w:r w:rsidRPr="00127DCF">
              <w:rPr>
                <w:rFonts w:ascii="Verdana" w:hAnsi="Verdana" w:cs="Calibri"/>
                <w:color w:val="000000" w:themeColor="text1"/>
                <w:sz w:val="18"/>
                <w:szCs w:val="18"/>
              </w:rPr>
              <w:t>Map integration points for existing systems</w:t>
            </w:r>
          </w:p>
          <w:p w14:paraId="315E58B8" w14:textId="77777777" w:rsidR="00127DCF" w:rsidRDefault="00127DCF" w:rsidP="00127DCF">
            <w:pPr>
              <w:pStyle w:val="ListParagraph"/>
              <w:ind w:left="360"/>
              <w:rPr>
                <w:rFonts w:ascii="Verdana" w:hAnsi="Verdana" w:cs="Calibri"/>
                <w:color w:val="000000" w:themeColor="text1"/>
                <w:sz w:val="18"/>
                <w:szCs w:val="18"/>
              </w:rPr>
            </w:pPr>
          </w:p>
          <w:p w14:paraId="0793A5A9" w14:textId="77777777" w:rsidR="00127DCF" w:rsidRDefault="00127DCF" w:rsidP="00127DCF">
            <w:pPr>
              <w:rPr>
                <w:rFonts w:ascii="Verdana" w:hAnsi="Verdana" w:cs="Calibri"/>
                <w:color w:val="000000" w:themeColor="text1"/>
                <w:sz w:val="18"/>
                <w:szCs w:val="18"/>
              </w:rPr>
            </w:pPr>
            <w:r w:rsidRPr="00127DCF">
              <w:rPr>
                <w:rFonts w:ascii="Verdana" w:hAnsi="Verdana" w:cs="Calibri"/>
                <w:color w:val="000000" w:themeColor="text1"/>
                <w:sz w:val="18"/>
                <w:szCs w:val="18"/>
              </w:rPr>
              <w:t xml:space="preserve">Solution Planning &amp; Specification </w:t>
            </w:r>
          </w:p>
          <w:p w14:paraId="3EFE9CFA" w14:textId="77777777" w:rsidR="00127DCF" w:rsidRDefault="00127DCF" w:rsidP="00086354">
            <w:pPr>
              <w:pStyle w:val="ListParagraph"/>
              <w:numPr>
                <w:ilvl w:val="0"/>
                <w:numId w:val="80"/>
              </w:numPr>
              <w:rPr>
                <w:rFonts w:ascii="Verdana" w:hAnsi="Verdana" w:cs="Calibri"/>
                <w:color w:val="000000" w:themeColor="text1"/>
                <w:sz w:val="18"/>
                <w:szCs w:val="18"/>
              </w:rPr>
            </w:pPr>
            <w:r w:rsidRPr="00127DCF">
              <w:rPr>
                <w:rFonts w:ascii="Verdana" w:hAnsi="Verdana" w:cs="Calibri"/>
                <w:color w:val="000000" w:themeColor="text1"/>
                <w:sz w:val="18"/>
                <w:szCs w:val="18"/>
              </w:rPr>
              <w:t>Formulate quick win solution approach</w:t>
            </w:r>
          </w:p>
          <w:p w14:paraId="66C7005C" w14:textId="77777777" w:rsidR="00127DCF" w:rsidRDefault="00127DCF" w:rsidP="00086354">
            <w:pPr>
              <w:pStyle w:val="ListParagraph"/>
              <w:numPr>
                <w:ilvl w:val="0"/>
                <w:numId w:val="80"/>
              </w:numPr>
              <w:rPr>
                <w:rFonts w:ascii="Verdana" w:hAnsi="Verdana" w:cs="Calibri"/>
                <w:color w:val="000000" w:themeColor="text1"/>
                <w:sz w:val="18"/>
                <w:szCs w:val="18"/>
              </w:rPr>
            </w:pPr>
            <w:r w:rsidRPr="00127DCF">
              <w:rPr>
                <w:rFonts w:ascii="Verdana" w:hAnsi="Verdana" w:cs="Calibri"/>
                <w:color w:val="000000" w:themeColor="text1"/>
                <w:sz w:val="18"/>
                <w:szCs w:val="18"/>
              </w:rPr>
              <w:t>Write MVP specification for process integration</w:t>
            </w:r>
          </w:p>
          <w:p w14:paraId="0201931E" w14:textId="77777777" w:rsidR="00127DCF" w:rsidRDefault="00127DCF" w:rsidP="00086354">
            <w:pPr>
              <w:pStyle w:val="ListParagraph"/>
              <w:numPr>
                <w:ilvl w:val="0"/>
                <w:numId w:val="80"/>
              </w:numPr>
              <w:rPr>
                <w:rFonts w:ascii="Verdana" w:hAnsi="Verdana" w:cs="Calibri"/>
                <w:color w:val="000000" w:themeColor="text1"/>
                <w:sz w:val="18"/>
                <w:szCs w:val="18"/>
              </w:rPr>
            </w:pPr>
            <w:r w:rsidRPr="00127DCF">
              <w:rPr>
                <w:rFonts w:ascii="Verdana" w:hAnsi="Verdana" w:cs="Calibri"/>
                <w:color w:val="000000" w:themeColor="text1"/>
                <w:sz w:val="18"/>
                <w:szCs w:val="18"/>
              </w:rPr>
              <w:t>Create requirement document for MVP</w:t>
            </w:r>
          </w:p>
          <w:p w14:paraId="5CD5DE1A" w14:textId="4ABAF97A" w:rsidR="00127DCF" w:rsidRPr="00127DCF" w:rsidRDefault="00127DCF" w:rsidP="00086354">
            <w:pPr>
              <w:pStyle w:val="ListParagraph"/>
              <w:numPr>
                <w:ilvl w:val="0"/>
                <w:numId w:val="80"/>
              </w:numPr>
              <w:rPr>
                <w:rFonts w:ascii="Verdana" w:hAnsi="Verdana" w:cs="Calibri"/>
                <w:color w:val="000000" w:themeColor="text1"/>
                <w:sz w:val="18"/>
                <w:szCs w:val="18"/>
              </w:rPr>
            </w:pPr>
            <w:r w:rsidRPr="00127DCF">
              <w:rPr>
                <w:rFonts w:ascii="Verdana" w:hAnsi="Verdana" w:cs="Calibri"/>
                <w:color w:val="000000" w:themeColor="text1"/>
                <w:sz w:val="18"/>
                <w:szCs w:val="18"/>
              </w:rPr>
              <w:t>Design database schema for MVP</w:t>
            </w:r>
          </w:p>
        </w:tc>
        <w:tc>
          <w:tcPr>
            <w:tcW w:w="2647" w:type="dxa"/>
          </w:tcPr>
          <w:p w14:paraId="5E0A83D1" w14:textId="77777777" w:rsidR="00844197" w:rsidRDefault="00844197" w:rsidP="00086354">
            <w:pPr>
              <w:pStyle w:val="ListParagraph"/>
              <w:numPr>
                <w:ilvl w:val="0"/>
                <w:numId w:val="80"/>
              </w:numPr>
              <w:rPr>
                <w:rFonts w:ascii="Verdana" w:hAnsi="Verdana" w:cs="Calibri"/>
                <w:color w:val="000000" w:themeColor="text1"/>
                <w:sz w:val="18"/>
                <w:szCs w:val="18"/>
              </w:rPr>
            </w:pPr>
            <w:r w:rsidRPr="00844197">
              <w:rPr>
                <w:rFonts w:ascii="Verdana" w:hAnsi="Verdana" w:cs="Calibri"/>
                <w:color w:val="000000" w:themeColor="text1"/>
                <w:sz w:val="18"/>
                <w:szCs w:val="18"/>
              </w:rPr>
              <w:t>Business Walkthrough Findings &amp; As-Is Process Map</w:t>
            </w:r>
          </w:p>
          <w:p w14:paraId="4D4045CC" w14:textId="77777777" w:rsidR="00844197" w:rsidRDefault="00844197" w:rsidP="00086354">
            <w:pPr>
              <w:pStyle w:val="ListParagraph"/>
              <w:numPr>
                <w:ilvl w:val="0"/>
                <w:numId w:val="80"/>
              </w:numPr>
              <w:rPr>
                <w:rFonts w:ascii="Verdana" w:hAnsi="Verdana" w:cs="Calibri"/>
                <w:color w:val="000000" w:themeColor="text1"/>
                <w:sz w:val="18"/>
                <w:szCs w:val="18"/>
              </w:rPr>
            </w:pPr>
            <w:r w:rsidRPr="00844197">
              <w:rPr>
                <w:rFonts w:ascii="Verdana" w:hAnsi="Verdana" w:cs="Calibri"/>
                <w:color w:val="000000" w:themeColor="text1"/>
                <w:sz w:val="18"/>
                <w:szCs w:val="18"/>
              </w:rPr>
              <w:t xml:space="preserve">Quick Win Solution Plan &amp; ROI Analysis </w:t>
            </w:r>
          </w:p>
          <w:p w14:paraId="6CF1D7CB" w14:textId="77777777" w:rsidR="00844197" w:rsidRDefault="00844197" w:rsidP="00086354">
            <w:pPr>
              <w:pStyle w:val="ListParagraph"/>
              <w:numPr>
                <w:ilvl w:val="0"/>
                <w:numId w:val="80"/>
              </w:numPr>
              <w:rPr>
                <w:rFonts w:ascii="Verdana" w:hAnsi="Verdana" w:cs="Calibri"/>
                <w:color w:val="000000" w:themeColor="text1"/>
                <w:sz w:val="18"/>
                <w:szCs w:val="18"/>
              </w:rPr>
            </w:pPr>
            <w:r w:rsidRPr="00844197">
              <w:rPr>
                <w:rFonts w:ascii="Verdana" w:hAnsi="Verdana" w:cs="Calibri"/>
                <w:color w:val="000000" w:themeColor="text1"/>
                <w:sz w:val="18"/>
                <w:szCs w:val="18"/>
              </w:rPr>
              <w:t xml:space="preserve">Platform Specification &amp; Requirements Document </w:t>
            </w:r>
          </w:p>
          <w:p w14:paraId="13B68608" w14:textId="6CC216CE" w:rsidR="00127DCF" w:rsidRPr="00844197" w:rsidRDefault="00844197" w:rsidP="00086354">
            <w:pPr>
              <w:pStyle w:val="ListParagraph"/>
              <w:numPr>
                <w:ilvl w:val="0"/>
                <w:numId w:val="80"/>
              </w:numPr>
              <w:rPr>
                <w:rFonts w:ascii="Verdana" w:hAnsi="Verdana" w:cs="Calibri"/>
                <w:color w:val="000000" w:themeColor="text1"/>
                <w:sz w:val="18"/>
                <w:szCs w:val="18"/>
              </w:rPr>
            </w:pPr>
            <w:r w:rsidRPr="00844197">
              <w:rPr>
                <w:rFonts w:ascii="Verdana" w:hAnsi="Verdana" w:cs="Calibri"/>
                <w:color w:val="000000" w:themeColor="text1"/>
                <w:sz w:val="18"/>
                <w:szCs w:val="18"/>
              </w:rPr>
              <w:t>Database Schema Design &amp; Integration Strategy</w:t>
            </w:r>
          </w:p>
          <w:p w14:paraId="5C409AAD" w14:textId="77777777" w:rsidR="00127DCF" w:rsidRPr="00127DCF" w:rsidRDefault="00127DCF" w:rsidP="00127DCF">
            <w:pPr>
              <w:rPr>
                <w:rFonts w:ascii="Verdana" w:hAnsi="Verdana"/>
                <w:color w:val="000000"/>
                <w:sz w:val="18"/>
              </w:rPr>
            </w:pPr>
          </w:p>
        </w:tc>
        <w:tc>
          <w:tcPr>
            <w:tcW w:w="1454" w:type="dxa"/>
          </w:tcPr>
          <w:p w14:paraId="404E26A3" w14:textId="5AA32C7A" w:rsidR="00127DCF" w:rsidRPr="00127DCF" w:rsidRDefault="00844197" w:rsidP="00844197">
            <w:pPr>
              <w:rPr>
                <w:rFonts w:ascii="Verdana" w:hAnsi="Verdana"/>
                <w:color w:val="000000"/>
                <w:sz w:val="18"/>
              </w:rPr>
            </w:pPr>
            <w:r>
              <w:rPr>
                <w:rFonts w:ascii="Verdana" w:hAnsi="Verdana" w:cs="Calibri"/>
                <w:color w:val="000000" w:themeColor="text1"/>
                <w:sz w:val="18"/>
                <w:szCs w:val="18"/>
              </w:rPr>
              <w:t>27</w:t>
            </w:r>
            <w:r w:rsidRPr="00844197">
              <w:rPr>
                <w:rFonts w:ascii="Verdana" w:hAnsi="Verdana" w:cs="Calibri"/>
                <w:color w:val="000000" w:themeColor="text1"/>
                <w:sz w:val="18"/>
                <w:szCs w:val="18"/>
                <w:vertAlign w:val="superscript"/>
              </w:rPr>
              <w:t>th</w:t>
            </w:r>
            <w:r>
              <w:rPr>
                <w:rFonts w:ascii="Verdana" w:hAnsi="Verdana" w:cs="Calibri"/>
                <w:color w:val="000000" w:themeColor="text1"/>
                <w:sz w:val="18"/>
                <w:szCs w:val="18"/>
              </w:rPr>
              <w:t xml:space="preserve"> Nov</w:t>
            </w:r>
            <w:r w:rsidR="006B3BD0">
              <w:rPr>
                <w:rFonts w:ascii="Verdana" w:hAnsi="Verdana" w:cs="Calibri"/>
                <w:color w:val="000000" w:themeColor="text1"/>
                <w:sz w:val="18"/>
                <w:szCs w:val="18"/>
              </w:rPr>
              <w:t>ember</w:t>
            </w:r>
            <w:r>
              <w:rPr>
                <w:rFonts w:ascii="Verdana" w:hAnsi="Verdana" w:cs="Calibri"/>
                <w:color w:val="000000" w:themeColor="text1"/>
                <w:sz w:val="18"/>
                <w:szCs w:val="18"/>
              </w:rPr>
              <w:t xml:space="preserve"> 2025</w:t>
            </w:r>
          </w:p>
        </w:tc>
      </w:tr>
      <w:tr w:rsidR="00127DCF" w:rsidRPr="00EE5B13" w14:paraId="5BF2B241" w14:textId="77777777" w:rsidTr="00127DCF">
        <w:tc>
          <w:tcPr>
            <w:tcW w:w="1655" w:type="dxa"/>
          </w:tcPr>
          <w:p w14:paraId="05F22704" w14:textId="452B70D9" w:rsidR="00127DCF" w:rsidRPr="00127DCF" w:rsidRDefault="00844197" w:rsidP="00127DCF">
            <w:pPr>
              <w:rPr>
                <w:rFonts w:ascii="Verdana" w:hAnsi="Verdana"/>
                <w:color w:val="000000"/>
                <w:sz w:val="18"/>
              </w:rPr>
            </w:pPr>
            <w:r w:rsidRPr="00844197">
              <w:rPr>
                <w:rFonts w:ascii="Verdana" w:hAnsi="Verdana"/>
                <w:color w:val="000000"/>
                <w:sz w:val="18"/>
              </w:rPr>
              <w:t>MVP Development &amp; Integration</w:t>
            </w:r>
          </w:p>
        </w:tc>
        <w:tc>
          <w:tcPr>
            <w:tcW w:w="3043" w:type="dxa"/>
          </w:tcPr>
          <w:p w14:paraId="4B98C939" w14:textId="2EE8FE49" w:rsidR="00844197" w:rsidRDefault="00844197" w:rsidP="00844197">
            <w:pPr>
              <w:pStyle w:val="ListParagraph"/>
              <w:ind w:left="360"/>
              <w:rPr>
                <w:rFonts w:ascii="Verdana" w:hAnsi="Verdana" w:cs="Calibri"/>
                <w:color w:val="000000" w:themeColor="text1"/>
                <w:sz w:val="18"/>
                <w:szCs w:val="18"/>
              </w:rPr>
            </w:pPr>
            <w:r w:rsidRPr="00844197">
              <w:rPr>
                <w:rFonts w:ascii="Verdana" w:hAnsi="Verdana" w:cs="Calibri"/>
                <w:color w:val="000000" w:themeColor="text1"/>
                <w:sz w:val="18"/>
                <w:szCs w:val="18"/>
              </w:rPr>
              <w:t xml:space="preserve">End-to-End MVP Development </w:t>
            </w:r>
          </w:p>
          <w:p w14:paraId="557E079A" w14:textId="6DAE5C2C" w:rsidR="00844197" w:rsidRPr="00844197" w:rsidRDefault="00844197" w:rsidP="00086354">
            <w:pPr>
              <w:pStyle w:val="ListParagraph"/>
              <w:numPr>
                <w:ilvl w:val="0"/>
                <w:numId w:val="80"/>
              </w:numPr>
              <w:rPr>
                <w:rFonts w:ascii="Verdana" w:hAnsi="Verdana" w:cs="Calibri"/>
                <w:color w:val="000000" w:themeColor="text1"/>
                <w:sz w:val="18"/>
                <w:szCs w:val="18"/>
              </w:rPr>
            </w:pPr>
            <w:r w:rsidRPr="00844197">
              <w:rPr>
                <w:rFonts w:ascii="Verdana" w:hAnsi="Verdana" w:cs="Calibri"/>
                <w:color w:val="000000" w:themeColor="text1"/>
                <w:sz w:val="18"/>
                <w:szCs w:val="18"/>
              </w:rPr>
              <w:t>Implement database schema for MVP</w:t>
            </w:r>
          </w:p>
          <w:p w14:paraId="77372EF7" w14:textId="77777777" w:rsidR="00844197" w:rsidRDefault="00844197" w:rsidP="00086354">
            <w:pPr>
              <w:pStyle w:val="ListParagraph"/>
              <w:numPr>
                <w:ilvl w:val="0"/>
                <w:numId w:val="80"/>
              </w:numPr>
              <w:rPr>
                <w:rFonts w:ascii="Verdana" w:hAnsi="Verdana" w:cs="Calibri"/>
                <w:color w:val="000000" w:themeColor="text1"/>
                <w:sz w:val="18"/>
                <w:szCs w:val="18"/>
              </w:rPr>
            </w:pPr>
            <w:r w:rsidRPr="00844197">
              <w:rPr>
                <w:rFonts w:ascii="Verdana" w:hAnsi="Verdana" w:cs="Calibri"/>
                <w:color w:val="000000" w:themeColor="text1"/>
                <w:sz w:val="18"/>
                <w:szCs w:val="18"/>
              </w:rPr>
              <w:lastRenderedPageBreak/>
              <w:t>Build MVP with basic functionality covering whole flow</w:t>
            </w:r>
          </w:p>
          <w:p w14:paraId="4339B069" w14:textId="77777777" w:rsidR="00844197" w:rsidRDefault="00844197" w:rsidP="00086354">
            <w:pPr>
              <w:pStyle w:val="ListParagraph"/>
              <w:numPr>
                <w:ilvl w:val="0"/>
                <w:numId w:val="80"/>
              </w:numPr>
              <w:rPr>
                <w:rFonts w:ascii="Verdana" w:hAnsi="Verdana" w:cs="Calibri"/>
                <w:color w:val="000000" w:themeColor="text1"/>
                <w:sz w:val="18"/>
                <w:szCs w:val="18"/>
              </w:rPr>
            </w:pPr>
            <w:r w:rsidRPr="00844197">
              <w:rPr>
                <w:rFonts w:ascii="Verdana" w:hAnsi="Verdana" w:cs="Calibri"/>
                <w:color w:val="000000" w:themeColor="text1"/>
                <w:sz w:val="18"/>
                <w:szCs w:val="18"/>
              </w:rPr>
              <w:t xml:space="preserve">Implement roles management system (creation/review/authorisation) </w:t>
            </w:r>
          </w:p>
          <w:p w14:paraId="47A28ECE" w14:textId="5F782DF7" w:rsidR="00844197" w:rsidRDefault="00844197" w:rsidP="00086354">
            <w:pPr>
              <w:pStyle w:val="ListParagraph"/>
              <w:numPr>
                <w:ilvl w:val="0"/>
                <w:numId w:val="80"/>
              </w:numPr>
              <w:rPr>
                <w:rFonts w:ascii="Verdana" w:hAnsi="Verdana" w:cs="Calibri"/>
                <w:color w:val="000000" w:themeColor="text1"/>
                <w:sz w:val="18"/>
                <w:szCs w:val="18"/>
              </w:rPr>
            </w:pPr>
            <w:r w:rsidRPr="00844197">
              <w:rPr>
                <w:rFonts w:ascii="Verdana" w:hAnsi="Verdana" w:cs="Calibri"/>
                <w:color w:val="000000" w:themeColor="text1"/>
                <w:sz w:val="18"/>
                <w:szCs w:val="18"/>
              </w:rPr>
              <w:t>Integrate with existing systems/APIs where possible</w:t>
            </w:r>
          </w:p>
          <w:p w14:paraId="288AA3B5" w14:textId="77777777" w:rsidR="00844197" w:rsidRPr="00844197" w:rsidRDefault="00844197" w:rsidP="00844197">
            <w:pPr>
              <w:pStyle w:val="ListParagraph"/>
              <w:ind w:left="360"/>
              <w:rPr>
                <w:rFonts w:ascii="Verdana" w:hAnsi="Verdana" w:cs="Calibri"/>
                <w:color w:val="000000" w:themeColor="text1"/>
                <w:sz w:val="18"/>
                <w:szCs w:val="18"/>
              </w:rPr>
            </w:pPr>
          </w:p>
          <w:p w14:paraId="2A48FA99" w14:textId="77777777" w:rsidR="00844197" w:rsidRDefault="00844197" w:rsidP="00844197">
            <w:pPr>
              <w:rPr>
                <w:rFonts w:ascii="Verdana" w:hAnsi="Verdana" w:cs="Calibri"/>
                <w:color w:val="000000" w:themeColor="text1"/>
                <w:sz w:val="18"/>
                <w:szCs w:val="18"/>
              </w:rPr>
            </w:pPr>
            <w:r w:rsidRPr="00844197">
              <w:rPr>
                <w:rFonts w:ascii="Verdana" w:hAnsi="Verdana" w:cs="Calibri"/>
                <w:color w:val="000000" w:themeColor="text1"/>
                <w:sz w:val="18"/>
                <w:szCs w:val="18"/>
              </w:rPr>
              <w:t xml:space="preserve">User Testing &amp; Deployment </w:t>
            </w:r>
          </w:p>
          <w:p w14:paraId="1E50A64A" w14:textId="77777777" w:rsidR="00844197" w:rsidRDefault="00844197" w:rsidP="00086354">
            <w:pPr>
              <w:pStyle w:val="ListParagraph"/>
              <w:numPr>
                <w:ilvl w:val="0"/>
                <w:numId w:val="80"/>
              </w:numPr>
              <w:rPr>
                <w:rFonts w:ascii="Verdana" w:hAnsi="Verdana" w:cs="Calibri"/>
                <w:color w:val="000000" w:themeColor="text1"/>
                <w:sz w:val="18"/>
                <w:szCs w:val="18"/>
              </w:rPr>
            </w:pPr>
            <w:r w:rsidRPr="00844197">
              <w:rPr>
                <w:rFonts w:ascii="Verdana" w:hAnsi="Verdana" w:cs="Calibri"/>
                <w:color w:val="000000" w:themeColor="text1"/>
                <w:sz w:val="18"/>
                <w:szCs w:val="18"/>
              </w:rPr>
              <w:t>Internal testing and quality assurance</w:t>
            </w:r>
          </w:p>
          <w:p w14:paraId="4B859F7F" w14:textId="77777777" w:rsidR="00844197" w:rsidRDefault="00844197" w:rsidP="00086354">
            <w:pPr>
              <w:pStyle w:val="ListParagraph"/>
              <w:numPr>
                <w:ilvl w:val="0"/>
                <w:numId w:val="80"/>
              </w:numPr>
              <w:rPr>
                <w:rFonts w:ascii="Verdana" w:hAnsi="Verdana" w:cs="Calibri"/>
                <w:color w:val="000000" w:themeColor="text1"/>
                <w:sz w:val="18"/>
                <w:szCs w:val="18"/>
              </w:rPr>
            </w:pPr>
            <w:r w:rsidRPr="00844197">
              <w:rPr>
                <w:rFonts w:ascii="Verdana" w:hAnsi="Verdana" w:cs="Calibri"/>
                <w:color w:val="000000" w:themeColor="text1"/>
                <w:sz w:val="18"/>
                <w:szCs w:val="18"/>
              </w:rPr>
              <w:t>Adobe/PEGA integration where not replaced</w:t>
            </w:r>
          </w:p>
          <w:p w14:paraId="6F12D659" w14:textId="77777777" w:rsidR="00844197" w:rsidRDefault="00844197" w:rsidP="00086354">
            <w:pPr>
              <w:pStyle w:val="ListParagraph"/>
              <w:numPr>
                <w:ilvl w:val="0"/>
                <w:numId w:val="80"/>
              </w:numPr>
              <w:rPr>
                <w:rFonts w:ascii="Verdana" w:hAnsi="Verdana" w:cs="Calibri"/>
                <w:color w:val="000000" w:themeColor="text1"/>
                <w:sz w:val="18"/>
                <w:szCs w:val="18"/>
              </w:rPr>
            </w:pPr>
            <w:r w:rsidRPr="00844197">
              <w:rPr>
                <w:rFonts w:ascii="Verdana" w:hAnsi="Verdana" w:cs="Calibri"/>
                <w:color w:val="000000" w:themeColor="text1"/>
                <w:sz w:val="18"/>
                <w:szCs w:val="18"/>
              </w:rPr>
              <w:t>Performance and security validation</w:t>
            </w:r>
          </w:p>
          <w:p w14:paraId="35CF65CC" w14:textId="4E4CB043" w:rsidR="00844197" w:rsidRPr="00844197" w:rsidRDefault="00844197" w:rsidP="00086354">
            <w:pPr>
              <w:pStyle w:val="ListParagraph"/>
              <w:numPr>
                <w:ilvl w:val="0"/>
                <w:numId w:val="80"/>
              </w:numPr>
              <w:rPr>
                <w:rFonts w:ascii="Verdana" w:hAnsi="Verdana" w:cs="Calibri"/>
                <w:color w:val="000000" w:themeColor="text1"/>
                <w:sz w:val="18"/>
                <w:szCs w:val="18"/>
              </w:rPr>
            </w:pPr>
            <w:r w:rsidRPr="00844197">
              <w:rPr>
                <w:rFonts w:ascii="Verdana" w:hAnsi="Verdana" w:cs="Calibri"/>
                <w:color w:val="000000" w:themeColor="text1"/>
                <w:sz w:val="18"/>
                <w:szCs w:val="18"/>
              </w:rPr>
              <w:t>Prepare deployment environment</w:t>
            </w:r>
          </w:p>
        </w:tc>
        <w:tc>
          <w:tcPr>
            <w:tcW w:w="2647" w:type="dxa"/>
          </w:tcPr>
          <w:p w14:paraId="3B2086EC" w14:textId="77777777" w:rsidR="00844197" w:rsidRPr="00844197" w:rsidRDefault="00844197" w:rsidP="00086354">
            <w:pPr>
              <w:pStyle w:val="ListParagraph"/>
              <w:numPr>
                <w:ilvl w:val="0"/>
                <w:numId w:val="80"/>
              </w:numPr>
              <w:rPr>
                <w:rFonts w:ascii="Verdana" w:hAnsi="Verdana" w:cs="Calibri"/>
                <w:color w:val="000000" w:themeColor="text1"/>
                <w:sz w:val="18"/>
                <w:szCs w:val="18"/>
              </w:rPr>
            </w:pPr>
            <w:r w:rsidRPr="00844197">
              <w:rPr>
                <w:rFonts w:ascii="Verdana" w:hAnsi="Verdana" w:cs="Calibri"/>
                <w:color w:val="000000" w:themeColor="text1"/>
                <w:sz w:val="18"/>
                <w:szCs w:val="18"/>
              </w:rPr>
              <w:lastRenderedPageBreak/>
              <w:t xml:space="preserve">End-to-End MVP with Basic Functionality </w:t>
            </w:r>
          </w:p>
          <w:p w14:paraId="627A288F" w14:textId="77777777" w:rsidR="00844197" w:rsidRPr="00844197" w:rsidRDefault="00844197" w:rsidP="00086354">
            <w:pPr>
              <w:pStyle w:val="ListParagraph"/>
              <w:numPr>
                <w:ilvl w:val="0"/>
                <w:numId w:val="80"/>
              </w:numPr>
              <w:rPr>
                <w:rFonts w:ascii="Verdana" w:hAnsi="Verdana" w:cs="Calibri"/>
                <w:color w:val="000000" w:themeColor="text1"/>
                <w:sz w:val="18"/>
                <w:szCs w:val="18"/>
              </w:rPr>
            </w:pPr>
            <w:r w:rsidRPr="00844197">
              <w:rPr>
                <w:rFonts w:ascii="Verdana" w:hAnsi="Verdana" w:cs="Calibri"/>
                <w:color w:val="000000" w:themeColor="text1"/>
                <w:sz w:val="18"/>
                <w:szCs w:val="18"/>
              </w:rPr>
              <w:lastRenderedPageBreak/>
              <w:t xml:space="preserve">System Integration &amp; API Connections </w:t>
            </w:r>
          </w:p>
          <w:p w14:paraId="62705B5B" w14:textId="77777777" w:rsidR="00844197" w:rsidRPr="00844197" w:rsidRDefault="00844197" w:rsidP="00086354">
            <w:pPr>
              <w:pStyle w:val="ListParagraph"/>
              <w:numPr>
                <w:ilvl w:val="0"/>
                <w:numId w:val="80"/>
              </w:numPr>
              <w:rPr>
                <w:rFonts w:ascii="Verdana" w:hAnsi="Verdana" w:cs="Calibri"/>
                <w:color w:val="000000" w:themeColor="text1"/>
                <w:sz w:val="18"/>
                <w:szCs w:val="18"/>
              </w:rPr>
            </w:pPr>
            <w:r w:rsidRPr="00844197">
              <w:rPr>
                <w:rFonts w:ascii="Verdana" w:hAnsi="Verdana" w:cs="Calibri"/>
                <w:color w:val="000000" w:themeColor="text1"/>
                <w:sz w:val="18"/>
                <w:szCs w:val="18"/>
              </w:rPr>
              <w:t xml:space="preserve">UAT Results &amp; User Feedback Analysis </w:t>
            </w:r>
          </w:p>
          <w:p w14:paraId="7081166D" w14:textId="01317C0B" w:rsidR="00127DCF" w:rsidRPr="00844197" w:rsidRDefault="00844197" w:rsidP="00086354">
            <w:pPr>
              <w:pStyle w:val="ListParagraph"/>
              <w:numPr>
                <w:ilvl w:val="0"/>
                <w:numId w:val="80"/>
              </w:numPr>
              <w:rPr>
                <w:rFonts w:ascii="Verdana" w:hAnsi="Verdana" w:cs="Calibri"/>
                <w:color w:val="000000" w:themeColor="text1"/>
                <w:sz w:val="18"/>
                <w:szCs w:val="18"/>
              </w:rPr>
            </w:pPr>
            <w:r w:rsidRPr="00844197">
              <w:rPr>
                <w:rFonts w:ascii="Verdana" w:hAnsi="Verdana" w:cs="Calibri"/>
                <w:color w:val="000000" w:themeColor="text1"/>
                <w:sz w:val="18"/>
                <w:szCs w:val="18"/>
              </w:rPr>
              <w:t>Select User Deployment &amp; Performance Metrics</w:t>
            </w:r>
          </w:p>
        </w:tc>
        <w:tc>
          <w:tcPr>
            <w:tcW w:w="1454" w:type="dxa"/>
          </w:tcPr>
          <w:p w14:paraId="23465334" w14:textId="1C5CDA49" w:rsidR="00127DCF" w:rsidRPr="4D09170C" w:rsidRDefault="00844197" w:rsidP="00127DCF">
            <w:pPr>
              <w:rPr>
                <w:rFonts w:ascii="Verdana" w:hAnsi="Verdana" w:cs="Calibri"/>
                <w:color w:val="000000" w:themeColor="text1"/>
                <w:sz w:val="18"/>
                <w:szCs w:val="18"/>
                <w:highlight w:val="yellow"/>
              </w:rPr>
            </w:pPr>
            <w:r w:rsidRPr="006B3BD0">
              <w:rPr>
                <w:rFonts w:ascii="Verdana" w:hAnsi="Verdana" w:cs="Calibri"/>
                <w:color w:val="000000" w:themeColor="text1"/>
                <w:sz w:val="18"/>
                <w:szCs w:val="18"/>
              </w:rPr>
              <w:lastRenderedPageBreak/>
              <w:t>27</w:t>
            </w:r>
            <w:r w:rsidRPr="006B3BD0">
              <w:rPr>
                <w:rFonts w:ascii="Verdana" w:hAnsi="Verdana" w:cs="Calibri"/>
                <w:color w:val="000000" w:themeColor="text1"/>
                <w:sz w:val="18"/>
                <w:szCs w:val="18"/>
                <w:vertAlign w:val="superscript"/>
              </w:rPr>
              <w:t>th</w:t>
            </w:r>
            <w:r w:rsidRPr="006B3BD0">
              <w:rPr>
                <w:rFonts w:ascii="Verdana" w:hAnsi="Verdana" w:cs="Calibri"/>
                <w:color w:val="000000" w:themeColor="text1"/>
                <w:sz w:val="18"/>
                <w:szCs w:val="18"/>
              </w:rPr>
              <w:t xml:space="preserve"> Dec</w:t>
            </w:r>
            <w:r w:rsidR="006B3BD0" w:rsidRPr="006B3BD0">
              <w:rPr>
                <w:rFonts w:ascii="Verdana" w:hAnsi="Verdana" w:cs="Calibri"/>
                <w:color w:val="000000" w:themeColor="text1"/>
                <w:sz w:val="18"/>
                <w:szCs w:val="18"/>
              </w:rPr>
              <w:t>ember</w:t>
            </w:r>
            <w:r w:rsidRPr="006B3BD0">
              <w:rPr>
                <w:rFonts w:ascii="Verdana" w:hAnsi="Verdana" w:cs="Calibri"/>
                <w:color w:val="000000" w:themeColor="text1"/>
                <w:sz w:val="18"/>
                <w:szCs w:val="18"/>
              </w:rPr>
              <w:t xml:space="preserve"> 2025</w:t>
            </w:r>
          </w:p>
        </w:tc>
      </w:tr>
      <w:tr w:rsidR="00127DCF" w:rsidRPr="00EE5B13" w14:paraId="5398E5D3" w14:textId="77777777" w:rsidTr="00127DCF">
        <w:tc>
          <w:tcPr>
            <w:tcW w:w="1655" w:type="dxa"/>
          </w:tcPr>
          <w:p w14:paraId="170908F0" w14:textId="4EA75CA6" w:rsidR="00127DCF" w:rsidRPr="00127DCF" w:rsidRDefault="00844197" w:rsidP="00127DCF">
            <w:pPr>
              <w:rPr>
                <w:rFonts w:ascii="Verdana" w:hAnsi="Verdana"/>
                <w:color w:val="000000"/>
                <w:sz w:val="18"/>
              </w:rPr>
            </w:pPr>
            <w:r w:rsidRPr="00844197">
              <w:rPr>
                <w:rFonts w:ascii="Verdana" w:hAnsi="Verdana"/>
                <w:color w:val="000000"/>
                <w:sz w:val="18"/>
              </w:rPr>
              <w:t>Real-World Testing &amp; Feedback</w:t>
            </w:r>
          </w:p>
        </w:tc>
        <w:tc>
          <w:tcPr>
            <w:tcW w:w="3043" w:type="dxa"/>
          </w:tcPr>
          <w:p w14:paraId="40C47FB5" w14:textId="77777777" w:rsidR="00844197" w:rsidRPr="00844197" w:rsidRDefault="00844197" w:rsidP="00127DCF">
            <w:pPr>
              <w:rPr>
                <w:rFonts w:ascii="Verdana" w:hAnsi="Verdana" w:cs="Calibri"/>
                <w:color w:val="000000" w:themeColor="text1"/>
                <w:sz w:val="18"/>
                <w:szCs w:val="18"/>
              </w:rPr>
            </w:pPr>
            <w:r w:rsidRPr="00844197">
              <w:rPr>
                <w:rFonts w:ascii="Verdana" w:hAnsi="Verdana" w:cs="Calibri"/>
                <w:color w:val="000000" w:themeColor="text1"/>
                <w:sz w:val="18"/>
                <w:szCs w:val="18"/>
              </w:rPr>
              <w:t xml:space="preserve">Real-World Testing &amp; Iteration </w:t>
            </w:r>
          </w:p>
          <w:p w14:paraId="64D8492D" w14:textId="77777777" w:rsidR="00844197" w:rsidRPr="00844197" w:rsidRDefault="00844197" w:rsidP="00086354">
            <w:pPr>
              <w:pStyle w:val="ListParagraph"/>
              <w:numPr>
                <w:ilvl w:val="0"/>
                <w:numId w:val="80"/>
              </w:numPr>
              <w:rPr>
                <w:rFonts w:ascii="Verdana" w:hAnsi="Verdana" w:cs="Calibri"/>
                <w:color w:val="000000" w:themeColor="text1"/>
                <w:sz w:val="18"/>
                <w:szCs w:val="18"/>
              </w:rPr>
            </w:pPr>
            <w:r w:rsidRPr="00844197">
              <w:rPr>
                <w:rFonts w:ascii="Verdana" w:hAnsi="Verdana" w:cs="Calibri"/>
                <w:color w:val="000000" w:themeColor="text1"/>
                <w:sz w:val="18"/>
                <w:szCs w:val="18"/>
              </w:rPr>
              <w:t>User Acceptance Testing (UAT) on MVP</w:t>
            </w:r>
          </w:p>
          <w:p w14:paraId="1F9B6927" w14:textId="77777777" w:rsidR="00844197" w:rsidRPr="00844197" w:rsidRDefault="00844197" w:rsidP="00086354">
            <w:pPr>
              <w:pStyle w:val="ListParagraph"/>
              <w:numPr>
                <w:ilvl w:val="0"/>
                <w:numId w:val="80"/>
              </w:numPr>
              <w:rPr>
                <w:rFonts w:ascii="Verdana" w:hAnsi="Verdana" w:cs="Calibri"/>
                <w:color w:val="000000" w:themeColor="text1"/>
                <w:sz w:val="18"/>
                <w:szCs w:val="18"/>
              </w:rPr>
            </w:pPr>
            <w:r w:rsidRPr="00844197">
              <w:rPr>
                <w:rFonts w:ascii="Verdana" w:hAnsi="Verdana" w:cs="Calibri"/>
                <w:color w:val="000000" w:themeColor="text1"/>
                <w:sz w:val="18"/>
                <w:szCs w:val="18"/>
              </w:rPr>
              <w:t xml:space="preserve">Deploy to select number of users </w:t>
            </w:r>
          </w:p>
          <w:p w14:paraId="6520F9BC" w14:textId="77777777" w:rsidR="00844197" w:rsidRPr="00844197" w:rsidRDefault="00844197" w:rsidP="00086354">
            <w:pPr>
              <w:pStyle w:val="ListParagraph"/>
              <w:numPr>
                <w:ilvl w:val="0"/>
                <w:numId w:val="80"/>
              </w:numPr>
              <w:rPr>
                <w:rFonts w:ascii="Verdana" w:hAnsi="Verdana" w:cs="Calibri"/>
                <w:color w:val="000000" w:themeColor="text1"/>
                <w:sz w:val="18"/>
                <w:szCs w:val="18"/>
              </w:rPr>
            </w:pPr>
            <w:r w:rsidRPr="00844197">
              <w:rPr>
                <w:rFonts w:ascii="Verdana" w:hAnsi="Verdana" w:cs="Calibri"/>
                <w:color w:val="000000" w:themeColor="text1"/>
                <w:sz w:val="18"/>
                <w:szCs w:val="18"/>
              </w:rPr>
              <w:t xml:space="preserve">Test system on small subset of real messages </w:t>
            </w:r>
          </w:p>
          <w:p w14:paraId="5A0370E6" w14:textId="6B6D8F57" w:rsidR="00127DCF" w:rsidRPr="00844197" w:rsidRDefault="00844197" w:rsidP="00086354">
            <w:pPr>
              <w:pStyle w:val="ListParagraph"/>
              <w:numPr>
                <w:ilvl w:val="0"/>
                <w:numId w:val="80"/>
              </w:numPr>
              <w:rPr>
                <w:rFonts w:ascii="Verdana" w:hAnsi="Verdana" w:cs="Calibri"/>
                <w:color w:val="000000" w:themeColor="text1"/>
                <w:sz w:val="18"/>
                <w:szCs w:val="18"/>
              </w:rPr>
            </w:pPr>
            <w:r w:rsidRPr="00844197">
              <w:rPr>
                <w:rFonts w:ascii="Verdana" w:hAnsi="Verdana" w:cs="Calibri"/>
                <w:color w:val="000000" w:themeColor="text1"/>
                <w:sz w:val="18"/>
                <w:szCs w:val="18"/>
              </w:rPr>
              <w:t>Gather functionality and effectiveness feedback</w:t>
            </w:r>
          </w:p>
          <w:p w14:paraId="485A137D" w14:textId="77777777" w:rsidR="00844197" w:rsidRPr="00844197" w:rsidRDefault="00844197" w:rsidP="00844197">
            <w:pPr>
              <w:pStyle w:val="ListParagraph"/>
              <w:ind w:left="360"/>
              <w:rPr>
                <w:rFonts w:ascii="Verdana" w:hAnsi="Verdana" w:cs="Calibri"/>
                <w:color w:val="000000" w:themeColor="text1"/>
                <w:sz w:val="18"/>
                <w:szCs w:val="18"/>
              </w:rPr>
            </w:pPr>
          </w:p>
          <w:p w14:paraId="5675BAA8" w14:textId="77777777" w:rsidR="00844197" w:rsidRPr="00844197" w:rsidRDefault="00844197" w:rsidP="00127DCF">
            <w:pPr>
              <w:rPr>
                <w:rFonts w:ascii="Verdana" w:hAnsi="Verdana" w:cs="Calibri"/>
                <w:color w:val="000000" w:themeColor="text1"/>
                <w:sz w:val="18"/>
                <w:szCs w:val="18"/>
              </w:rPr>
            </w:pPr>
            <w:r w:rsidRPr="00844197">
              <w:rPr>
                <w:rFonts w:ascii="Verdana" w:hAnsi="Verdana" w:cs="Calibri"/>
                <w:color w:val="000000" w:themeColor="text1"/>
                <w:sz w:val="18"/>
                <w:szCs w:val="18"/>
              </w:rPr>
              <w:t xml:space="preserve">Final Delivery &amp; Handover </w:t>
            </w:r>
          </w:p>
          <w:p w14:paraId="658D7878" w14:textId="77777777" w:rsidR="00844197" w:rsidRPr="00844197" w:rsidRDefault="00844197" w:rsidP="00086354">
            <w:pPr>
              <w:pStyle w:val="ListParagraph"/>
              <w:numPr>
                <w:ilvl w:val="0"/>
                <w:numId w:val="80"/>
              </w:numPr>
              <w:rPr>
                <w:rFonts w:ascii="Verdana" w:hAnsi="Verdana" w:cs="Calibri"/>
                <w:color w:val="000000" w:themeColor="text1"/>
                <w:sz w:val="18"/>
                <w:szCs w:val="18"/>
              </w:rPr>
            </w:pPr>
            <w:r w:rsidRPr="00844197">
              <w:rPr>
                <w:rFonts w:ascii="Verdana" w:hAnsi="Verdana" w:cs="Calibri"/>
                <w:color w:val="000000" w:themeColor="text1"/>
                <w:sz w:val="18"/>
                <w:szCs w:val="18"/>
              </w:rPr>
              <w:t xml:space="preserve">Document final system capabilities </w:t>
            </w:r>
          </w:p>
          <w:p w14:paraId="3F2F8646" w14:textId="77777777" w:rsidR="00844197" w:rsidRPr="00844197" w:rsidRDefault="00844197" w:rsidP="00086354">
            <w:pPr>
              <w:pStyle w:val="ListParagraph"/>
              <w:numPr>
                <w:ilvl w:val="0"/>
                <w:numId w:val="80"/>
              </w:numPr>
              <w:rPr>
                <w:rFonts w:ascii="Verdana" w:hAnsi="Verdana" w:cs="Calibri"/>
                <w:color w:val="000000" w:themeColor="text1"/>
                <w:sz w:val="18"/>
                <w:szCs w:val="18"/>
              </w:rPr>
            </w:pPr>
            <w:r w:rsidRPr="00844197">
              <w:rPr>
                <w:rFonts w:ascii="Verdana" w:hAnsi="Verdana" w:cs="Calibri"/>
                <w:color w:val="000000" w:themeColor="text1"/>
                <w:sz w:val="18"/>
                <w:szCs w:val="18"/>
              </w:rPr>
              <w:t xml:space="preserve">Provide scaling recommendations </w:t>
            </w:r>
          </w:p>
          <w:p w14:paraId="50A8A924" w14:textId="7F537153" w:rsidR="00844197" w:rsidRPr="00844197" w:rsidRDefault="00844197" w:rsidP="00086354">
            <w:pPr>
              <w:pStyle w:val="ListParagraph"/>
              <w:numPr>
                <w:ilvl w:val="0"/>
                <w:numId w:val="80"/>
              </w:numPr>
              <w:rPr>
                <w:rFonts w:ascii="Verdana" w:hAnsi="Verdana" w:cs="Calibri"/>
                <w:color w:val="000000" w:themeColor="text1"/>
                <w:sz w:val="18"/>
                <w:szCs w:val="18"/>
              </w:rPr>
            </w:pPr>
            <w:r w:rsidRPr="00844197">
              <w:rPr>
                <w:rFonts w:ascii="Verdana" w:hAnsi="Verdana" w:cs="Calibri"/>
                <w:color w:val="000000" w:themeColor="text1"/>
                <w:sz w:val="18"/>
                <w:szCs w:val="18"/>
              </w:rPr>
              <w:t>Train HSBC team on system operation</w:t>
            </w:r>
          </w:p>
        </w:tc>
        <w:tc>
          <w:tcPr>
            <w:tcW w:w="2647" w:type="dxa"/>
          </w:tcPr>
          <w:p w14:paraId="2346B616" w14:textId="44C7C52C" w:rsidR="00844197" w:rsidRPr="00844197" w:rsidRDefault="00844197" w:rsidP="00086354">
            <w:pPr>
              <w:pStyle w:val="ListParagraph"/>
              <w:numPr>
                <w:ilvl w:val="0"/>
                <w:numId w:val="80"/>
              </w:numPr>
              <w:rPr>
                <w:rFonts w:ascii="Verdana" w:hAnsi="Verdana" w:cs="Calibri"/>
                <w:color w:val="000000" w:themeColor="text1"/>
                <w:sz w:val="18"/>
                <w:szCs w:val="18"/>
              </w:rPr>
            </w:pPr>
            <w:r w:rsidRPr="00844197">
              <w:rPr>
                <w:rFonts w:ascii="Verdana" w:hAnsi="Verdana" w:cs="Calibri"/>
                <w:color w:val="000000" w:themeColor="text1"/>
                <w:sz w:val="18"/>
                <w:szCs w:val="18"/>
              </w:rPr>
              <w:t xml:space="preserve">Real-World Testing Results &amp; Performance Data </w:t>
            </w:r>
          </w:p>
          <w:p w14:paraId="2E8DC8C1" w14:textId="77777777" w:rsidR="00844197" w:rsidRPr="00844197" w:rsidRDefault="00844197" w:rsidP="00086354">
            <w:pPr>
              <w:pStyle w:val="ListParagraph"/>
              <w:numPr>
                <w:ilvl w:val="0"/>
                <w:numId w:val="80"/>
              </w:numPr>
              <w:rPr>
                <w:rFonts w:ascii="Verdana" w:hAnsi="Verdana" w:cs="Calibri"/>
                <w:color w:val="000000" w:themeColor="text1"/>
                <w:sz w:val="18"/>
                <w:szCs w:val="18"/>
              </w:rPr>
            </w:pPr>
            <w:r w:rsidRPr="00844197">
              <w:rPr>
                <w:rFonts w:ascii="Verdana" w:hAnsi="Verdana" w:cs="Calibri"/>
                <w:color w:val="000000" w:themeColor="text1"/>
                <w:sz w:val="18"/>
                <w:szCs w:val="18"/>
              </w:rPr>
              <w:t xml:space="preserve">User Feedback Analysis &amp; System Improvements </w:t>
            </w:r>
          </w:p>
          <w:p w14:paraId="3420EB6A" w14:textId="77777777" w:rsidR="00844197" w:rsidRPr="00844197" w:rsidRDefault="00844197" w:rsidP="00086354">
            <w:pPr>
              <w:pStyle w:val="ListParagraph"/>
              <w:numPr>
                <w:ilvl w:val="0"/>
                <w:numId w:val="80"/>
              </w:numPr>
              <w:rPr>
                <w:rFonts w:ascii="Verdana" w:hAnsi="Verdana" w:cs="Calibri"/>
                <w:color w:val="000000" w:themeColor="text1"/>
                <w:sz w:val="18"/>
                <w:szCs w:val="18"/>
              </w:rPr>
            </w:pPr>
            <w:r w:rsidRPr="00844197">
              <w:rPr>
                <w:rFonts w:ascii="Verdana" w:hAnsi="Verdana" w:cs="Calibri"/>
                <w:color w:val="000000" w:themeColor="text1"/>
                <w:sz w:val="18"/>
                <w:szCs w:val="18"/>
              </w:rPr>
              <w:t xml:space="preserve">Production-Ready MVP with Final Iterations </w:t>
            </w:r>
          </w:p>
          <w:p w14:paraId="716DAEA1" w14:textId="5DF2512C" w:rsidR="00127DCF" w:rsidRPr="00844197" w:rsidRDefault="00844197" w:rsidP="00086354">
            <w:pPr>
              <w:pStyle w:val="ListParagraph"/>
              <w:numPr>
                <w:ilvl w:val="0"/>
                <w:numId w:val="80"/>
              </w:numPr>
              <w:rPr>
                <w:rFonts w:ascii="Verdana" w:hAnsi="Verdana" w:cs="Calibri"/>
                <w:color w:val="000000" w:themeColor="text1"/>
                <w:sz w:val="18"/>
                <w:szCs w:val="18"/>
              </w:rPr>
            </w:pPr>
            <w:r w:rsidRPr="00844197">
              <w:rPr>
                <w:rFonts w:ascii="Verdana" w:hAnsi="Verdana" w:cs="Calibri"/>
                <w:color w:val="000000" w:themeColor="text1"/>
                <w:sz w:val="18"/>
                <w:szCs w:val="18"/>
              </w:rPr>
              <w:t>System Operation Training &amp; Scaling Recommendations</w:t>
            </w:r>
          </w:p>
        </w:tc>
        <w:tc>
          <w:tcPr>
            <w:tcW w:w="1454" w:type="dxa"/>
          </w:tcPr>
          <w:p w14:paraId="17D14D8D" w14:textId="5EBAA8CA" w:rsidR="00127DCF" w:rsidRPr="4D09170C" w:rsidRDefault="00844197" w:rsidP="00127DCF">
            <w:pPr>
              <w:rPr>
                <w:rFonts w:ascii="Verdana" w:hAnsi="Verdana" w:cs="Calibri"/>
                <w:color w:val="000000" w:themeColor="text1"/>
                <w:sz w:val="18"/>
                <w:szCs w:val="18"/>
                <w:highlight w:val="yellow"/>
              </w:rPr>
            </w:pPr>
            <w:r w:rsidRPr="006B3BD0">
              <w:rPr>
                <w:rFonts w:ascii="Verdana" w:hAnsi="Verdana" w:cs="Calibri"/>
                <w:color w:val="000000" w:themeColor="text1"/>
                <w:sz w:val="18"/>
                <w:szCs w:val="18"/>
              </w:rPr>
              <w:t>27</w:t>
            </w:r>
            <w:r w:rsidRPr="006B3BD0">
              <w:rPr>
                <w:rFonts w:ascii="Verdana" w:hAnsi="Verdana" w:cs="Calibri"/>
                <w:color w:val="000000" w:themeColor="text1"/>
                <w:sz w:val="18"/>
                <w:szCs w:val="18"/>
                <w:vertAlign w:val="superscript"/>
              </w:rPr>
              <w:t>th</w:t>
            </w:r>
            <w:r w:rsidRPr="006B3BD0">
              <w:rPr>
                <w:rFonts w:ascii="Verdana" w:hAnsi="Verdana" w:cs="Calibri"/>
                <w:color w:val="000000" w:themeColor="text1"/>
                <w:sz w:val="18"/>
                <w:szCs w:val="18"/>
              </w:rPr>
              <w:t xml:space="preserve"> Jan</w:t>
            </w:r>
            <w:r w:rsidR="006B3BD0">
              <w:rPr>
                <w:rFonts w:ascii="Verdana" w:hAnsi="Verdana" w:cs="Calibri"/>
                <w:color w:val="000000" w:themeColor="text1"/>
                <w:sz w:val="18"/>
                <w:szCs w:val="18"/>
              </w:rPr>
              <w:t xml:space="preserve">uary </w:t>
            </w:r>
            <w:r w:rsidRPr="006B3BD0">
              <w:rPr>
                <w:rFonts w:ascii="Verdana" w:hAnsi="Verdana" w:cs="Calibri"/>
                <w:color w:val="000000" w:themeColor="text1"/>
                <w:sz w:val="18"/>
                <w:szCs w:val="18"/>
              </w:rPr>
              <w:t>2026</w:t>
            </w:r>
          </w:p>
        </w:tc>
      </w:tr>
    </w:tbl>
    <w:p w14:paraId="06C78BB5" w14:textId="77777777" w:rsidR="00192F86" w:rsidRDefault="00192F86" w:rsidP="00192F86">
      <w:pPr>
        <w:shd w:val="clear" w:color="auto" w:fill="FFFFFF" w:themeFill="background1"/>
        <w:spacing w:after="100" w:afterAutospacing="1" w:line="240" w:lineRule="auto"/>
        <w:rPr>
          <w:rFonts w:ascii="Verdana" w:hAnsi="Verdana" w:cs="Calibri"/>
          <w:color w:val="000000" w:themeColor="text1"/>
          <w:sz w:val="18"/>
          <w:szCs w:val="18"/>
        </w:rPr>
      </w:pPr>
      <w:r w:rsidRPr="4D09170C">
        <w:rPr>
          <w:rFonts w:ascii="Verdana" w:hAnsi="Verdana" w:cs="Calibri"/>
          <w:color w:val="000000" w:themeColor="text1"/>
          <w:sz w:val="18"/>
          <w:szCs w:val="18"/>
        </w:rPr>
        <w:t>Table 1 – Deliverables and Acceptance Criteria</w:t>
      </w:r>
    </w:p>
    <w:p w14:paraId="30473FE0" w14:textId="6A551229" w:rsidR="00192F86" w:rsidRPr="00502184" w:rsidRDefault="00192F86" w:rsidP="00192F86">
      <w:pPr>
        <w:shd w:val="clear" w:color="auto" w:fill="FFFFFF" w:themeFill="background1"/>
        <w:spacing w:before="100" w:beforeAutospacing="1" w:after="100" w:afterAutospacing="1" w:line="240" w:lineRule="auto"/>
        <w:rPr>
          <w:rFonts w:ascii="Verdana" w:hAnsi="Verdana" w:cs="Calibri"/>
          <w:color w:val="000000"/>
          <w:sz w:val="18"/>
          <w:szCs w:val="18"/>
        </w:rPr>
      </w:pPr>
      <w:r w:rsidRPr="4D09170C">
        <w:rPr>
          <w:rFonts w:ascii="Verdana" w:hAnsi="Verdana" w:cs="Calibri"/>
          <w:color w:val="000000" w:themeColor="text1"/>
          <w:sz w:val="18"/>
          <w:szCs w:val="18"/>
        </w:rPr>
        <w:t xml:space="preserve">The Sub-Contractor shall have no authority to authorise deviations from the project plan or project schedule; grant a time extension; or approve substitute Deliverables. </w:t>
      </w:r>
    </w:p>
    <w:p w14:paraId="386A32CB" w14:textId="77777777" w:rsidR="00192F86" w:rsidRPr="00BE0B0B" w:rsidRDefault="00192F86" w:rsidP="002054D2">
      <w:pPr>
        <w:pStyle w:val="Heading1"/>
        <w:numPr>
          <w:ilvl w:val="1"/>
          <w:numId w:val="19"/>
        </w:numPr>
        <w:spacing w:before="0"/>
        <w:ind w:left="1800" w:hanging="720"/>
        <w:jc w:val="left"/>
        <w:rPr>
          <w:rFonts w:cs="Calibri"/>
          <w:b/>
          <w:sz w:val="18"/>
          <w:szCs w:val="18"/>
        </w:rPr>
      </w:pPr>
      <w:r w:rsidRPr="00BE0B0B">
        <w:rPr>
          <w:rFonts w:cs="Calibri"/>
          <w:b/>
          <w:sz w:val="18"/>
          <w:szCs w:val="18"/>
        </w:rPr>
        <w:t>Acceptance Procedure</w:t>
      </w:r>
    </w:p>
    <w:p w14:paraId="5D2B54FC" w14:textId="487FFCC0" w:rsidR="00192F86" w:rsidRPr="00EE5B13" w:rsidRDefault="00A42AF8" w:rsidP="00192F86">
      <w:pPr>
        <w:rPr>
          <w:rFonts w:ascii="Verdana" w:hAnsi="Verdana"/>
          <w:sz w:val="18"/>
          <w:szCs w:val="18"/>
        </w:rPr>
      </w:pPr>
      <w:r w:rsidRPr="009428ED">
        <w:rPr>
          <w:rFonts w:ascii="Verdana" w:hAnsi="Verdana" w:cs="Calibri"/>
          <w:noProof/>
          <w:color w:val="000000"/>
          <w:sz w:val="18"/>
          <w:szCs w:val="18"/>
        </w:rPr>
        <mc:AlternateContent>
          <mc:Choice Requires="wps">
            <w:drawing>
              <wp:anchor distT="0" distB="0" distL="114300" distR="114300" simplePos="0" relativeHeight="251663360" behindDoc="1" locked="0" layoutInCell="0" allowOverlap="1" wp14:anchorId="7B69A3D6" wp14:editId="6E0D57F3">
                <wp:simplePos x="0" y="0"/>
                <wp:positionH relativeFrom="margin">
                  <wp:posOffset>19050</wp:posOffset>
                </wp:positionH>
                <wp:positionV relativeFrom="page">
                  <wp:posOffset>6470650</wp:posOffset>
                </wp:positionV>
                <wp:extent cx="5237480" cy="795020"/>
                <wp:effectExtent l="0" t="0" r="0" b="0"/>
                <wp:wrapNone/>
                <wp:docPr id="575895052" name="Text Box 5758950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237480" cy="79502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AAE975F" w14:textId="77777777" w:rsidR="004C0766" w:rsidRDefault="004C0766" w:rsidP="004C0766">
                            <w:pPr>
                              <w:jc w:val="center"/>
                              <w:rPr>
                                <w:rFonts w:ascii="Calibri" w:eastAsia="Calibri" w:hAnsi="Calibri" w:cs="Calibri"/>
                                <w:color w:val="C0C0C0"/>
                                <w:kern w:val="0"/>
                                <w:sz w:val="72"/>
                                <w:szCs w:val="72"/>
                                <w14:textFill>
                                  <w14:solidFill>
                                    <w14:srgbClr w14:val="C0C0C0">
                                      <w14:alpha w14:val="50000"/>
                                    </w14:srgbClr>
                                  </w14:solidFill>
                                </w14:textFill>
                                <w14:ligatures w14:val="none"/>
                              </w:rPr>
                            </w:pPr>
                            <w:r>
                              <w:rPr>
                                <w:rFonts w:ascii="Calibri" w:eastAsia="Calibri" w:hAnsi="Calibri" w:cs="Calibri"/>
                                <w:color w:val="C0C0C0"/>
                                <w:sz w:val="72"/>
                                <w:szCs w:val="7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B69A3D6" id="Text Box 575895052" o:spid="_x0000_s1028" type="#_x0000_t202" style="position:absolute;margin-left:1.5pt;margin-top:509.5pt;width:412.4pt;height:62.6pt;rotation:-45;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" o:allowincell="f" filled="f" stroked="f">
                <v:stroke joinstyle="round"/>
                <o:lock v:ext="edit" shapetype="t"/>
                <v:textbox style="mso-fit-shape-to-text:t">
                  <w:txbxContent>
                    <w:p w14:paraId="1AAE975F" w14:textId="77777777" w:rsidR="004C0766" w:rsidRDefault="004C0766" w:rsidP="004C0766">
                      <w:pPr>
                        <w:jc w:val="center"/>
                        <w:rPr>
                          <w:rFonts w:ascii="Calibri" w:eastAsia="Calibri" w:hAnsi="Calibri" w:cs="Calibri"/>
                          <w:color w:val="C0C0C0"/>
                          <w:kern w:val="0"/>
                          <w:sz w:val="72"/>
                          <w:szCs w:val="72"/>
                          <w14:textFill>
                            <w14:solidFill>
                              <w14:srgbClr w14:val="C0C0C0">
                                <w14:alpha w14:val="50000"/>
                              </w14:srgbClr>
                            </w14:solidFill>
                          </w14:textFill>
                          <w14:ligatures w14:val="none"/>
                        </w:rPr>
                      </w:pPr>
                      <w:r>
                        <w:rPr>
                          <w:rFonts w:ascii="Calibri" w:eastAsia="Calibri" w:hAnsi="Calibri" w:cs="Calibri"/>
                          <w:color w:val="C0C0C0"/>
                          <w:sz w:val="72"/>
                          <w:szCs w:val="72"/>
                          <w14:textFill>
                            <w14:solidFill>
                              <w14:srgbClr w14:val="C0C0C0">
                                <w14:alpha w14:val="50000"/>
                              </w14:srgbClr>
                            </w14:solidFill>
                          </w14:textFill>
                        </w:rPr>
                        <w:t>DRAFT</w:t>
                      </w:r>
                    </w:p>
                  </w:txbxContent>
                </v:textbox>
                <w10:wrap anchorx="margin" anchory="page"/>
              </v:shape>
            </w:pict>
          </mc:Fallback>
        </mc:AlternateContent>
      </w:r>
      <w:r w:rsidR="00192F86" w:rsidRPr="4D09170C">
        <w:rPr>
          <w:rFonts w:ascii="Verdana" w:hAnsi="Verdana"/>
          <w:sz w:val="18"/>
          <w:szCs w:val="18"/>
        </w:rPr>
        <w:t xml:space="preserve">All Deliverables will be documented by the Sub-Contractor through a report which will be presented to the Capgemini Project Manager upon completion of each Deliverable. The Deliverables shall be measured against the Acceptance Criteria detailed in section 3.1 and/or Appendix </w:t>
      </w:r>
      <w:r w:rsidR="00192F86">
        <w:rPr>
          <w:rFonts w:ascii="Verdana" w:hAnsi="Verdana"/>
          <w:sz w:val="18"/>
          <w:szCs w:val="18"/>
        </w:rPr>
        <w:t>C</w:t>
      </w:r>
      <w:r w:rsidR="00192F86" w:rsidRPr="4D09170C">
        <w:rPr>
          <w:rFonts w:ascii="Verdana" w:hAnsi="Verdana"/>
          <w:sz w:val="18"/>
          <w:szCs w:val="18"/>
        </w:rPr>
        <w:t xml:space="preserve">. The Capgemini Project Manager shall provide written confirmation of acceptance of Deliverables or details of additional and/or remedial Sub-Contract Work required ahead of acceptance. Such confirmation by the Capgemini Project Manager shall not be unreasonably withheld. The Sub-Contractor shall receive confirmation of acceptance of Deliverables from the Capgemini Project Manager before the respective invoices are submitted. </w:t>
      </w:r>
    </w:p>
    <w:p w14:paraId="62682D13" w14:textId="49DD43D4" w:rsidR="00192F86" w:rsidRPr="00A32457" w:rsidRDefault="00192F86" w:rsidP="002054D2">
      <w:pPr>
        <w:pStyle w:val="Heading1"/>
        <w:numPr>
          <w:ilvl w:val="1"/>
          <w:numId w:val="19"/>
        </w:numPr>
        <w:spacing w:before="0"/>
        <w:ind w:left="1800" w:hanging="720"/>
        <w:jc w:val="left"/>
        <w:rPr>
          <w:rFonts w:cs="Calibri"/>
          <w:b/>
          <w:sz w:val="18"/>
          <w:szCs w:val="18"/>
        </w:rPr>
      </w:pPr>
      <w:r w:rsidRPr="6737CEB5">
        <w:rPr>
          <w:rFonts w:cs="Calibri"/>
          <w:b/>
          <w:sz w:val="18"/>
          <w:szCs w:val="18"/>
        </w:rPr>
        <w:lastRenderedPageBreak/>
        <w:t xml:space="preserve">Location of Performance </w:t>
      </w:r>
    </w:p>
    <w:p w14:paraId="51961076" w14:textId="77777777" w:rsidR="00192F86" w:rsidRPr="002029AA" w:rsidRDefault="00192F86" w:rsidP="00192F86">
      <w:pPr>
        <w:spacing w:after="0" w:line="240" w:lineRule="auto"/>
        <w:jc w:val="both"/>
        <w:rPr>
          <w:rFonts w:ascii="Verdana" w:hAnsi="Verdana"/>
          <w:i/>
          <w:iCs/>
          <w:color w:val="FF0000"/>
          <w:sz w:val="18"/>
          <w:szCs w:val="18"/>
        </w:rPr>
      </w:pPr>
      <w:r w:rsidRPr="4D09170C">
        <w:rPr>
          <w:rFonts w:ascii="Verdana" w:hAnsi="Verdana"/>
          <w:b/>
          <w:bCs/>
          <w:i/>
          <w:iCs/>
          <w:color w:val="FF0000"/>
          <w:sz w:val="18"/>
          <w:szCs w:val="18"/>
        </w:rPr>
        <w:t>LOCATION OF PERFORMANCE</w:t>
      </w:r>
      <w:r w:rsidRPr="4D09170C">
        <w:rPr>
          <w:rFonts w:ascii="Verdana" w:hAnsi="Verdana"/>
          <w:i/>
          <w:iCs/>
          <w:color w:val="FF0000"/>
          <w:sz w:val="18"/>
          <w:szCs w:val="18"/>
        </w:rPr>
        <w:t xml:space="preserve"> – Provide a complete list of all locations from which the Sub-Contract Work will be performed.</w:t>
      </w:r>
    </w:p>
    <w:p w14:paraId="0502618D" w14:textId="77777777" w:rsidR="00192F86" w:rsidRPr="002029AA" w:rsidRDefault="00192F86" w:rsidP="00192F86">
      <w:pPr>
        <w:spacing w:after="0" w:line="240" w:lineRule="auto"/>
        <w:jc w:val="both"/>
        <w:rPr>
          <w:rFonts w:ascii="Verdana" w:hAnsi="Verdana"/>
          <w:i/>
          <w:iCs/>
          <w:color w:val="FF0000"/>
          <w:sz w:val="18"/>
          <w:szCs w:val="18"/>
        </w:rPr>
      </w:pPr>
      <w:r w:rsidRPr="4D09170C">
        <w:rPr>
          <w:rFonts w:ascii="Verdana" w:hAnsi="Verdana"/>
          <w:i/>
          <w:iCs/>
          <w:color w:val="FF0000"/>
          <w:sz w:val="18"/>
          <w:szCs w:val="18"/>
        </w:rPr>
        <w:t xml:space="preserve">Include any details of home working, however, </w:t>
      </w:r>
      <w:r w:rsidRPr="4D09170C">
        <w:rPr>
          <w:rFonts w:ascii="Verdana" w:hAnsi="Verdana"/>
          <w:i/>
          <w:iCs/>
          <w:color w:val="FF0000"/>
          <w:sz w:val="18"/>
          <w:szCs w:val="18"/>
          <w:u w:val="single"/>
        </w:rPr>
        <w:t>please note</w:t>
      </w:r>
      <w:r w:rsidRPr="4D09170C">
        <w:rPr>
          <w:rFonts w:ascii="Verdana" w:hAnsi="Verdana"/>
          <w:i/>
          <w:iCs/>
          <w:color w:val="FF0000"/>
          <w:sz w:val="18"/>
          <w:szCs w:val="18"/>
        </w:rPr>
        <w:t xml:space="preserve"> that this shall only be permitted if approval is provided by Capgemini’s Customer.</w:t>
      </w:r>
    </w:p>
    <w:p w14:paraId="47651A2A" w14:textId="77777777" w:rsidR="00192F86" w:rsidRDefault="00192F86" w:rsidP="00192F86">
      <w:pPr>
        <w:spacing w:after="0" w:line="240" w:lineRule="auto"/>
        <w:jc w:val="both"/>
        <w:rPr>
          <w:rFonts w:ascii="Verdana" w:hAnsi="Verdana"/>
          <w:i/>
          <w:iCs/>
          <w:color w:val="FF0000"/>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31"/>
        <w:gridCol w:w="6265"/>
      </w:tblGrid>
      <w:tr w:rsidR="00192F86" w:rsidRPr="00EE5B13" w14:paraId="2032D303" w14:textId="77777777" w:rsidTr="00BA0A42">
        <w:tc>
          <w:tcPr>
            <w:tcW w:w="1224" w:type="pct"/>
            <w:shd w:val="clear" w:color="auto" w:fill="DEEAF6"/>
          </w:tcPr>
          <w:p w14:paraId="0CA9A317" w14:textId="77777777" w:rsidR="00192F86" w:rsidRPr="002029AA" w:rsidRDefault="00192F86" w:rsidP="00BA0A42">
            <w:pPr>
              <w:rPr>
                <w:rFonts w:ascii="Verdana" w:hAnsi="Verdana" w:cs="Calibri"/>
                <w:color w:val="000000"/>
                <w:sz w:val="18"/>
                <w:szCs w:val="18"/>
              </w:rPr>
            </w:pPr>
            <w:r w:rsidRPr="002029AA">
              <w:rPr>
                <w:rFonts w:ascii="Verdana" w:hAnsi="Verdana" w:cs="Calibri"/>
                <w:color w:val="000000"/>
                <w:sz w:val="18"/>
                <w:szCs w:val="18"/>
              </w:rPr>
              <w:t>Address</w:t>
            </w:r>
          </w:p>
        </w:tc>
        <w:tc>
          <w:tcPr>
            <w:tcW w:w="3776" w:type="pct"/>
            <w:shd w:val="clear" w:color="auto" w:fill="DEEAF6"/>
          </w:tcPr>
          <w:p w14:paraId="62E2570F" w14:textId="77777777" w:rsidR="00192F86" w:rsidRPr="002029AA" w:rsidRDefault="00192F86" w:rsidP="00BA0A42">
            <w:pPr>
              <w:rPr>
                <w:rFonts w:ascii="Verdana" w:hAnsi="Verdana" w:cs="Calibri"/>
                <w:color w:val="000000"/>
                <w:sz w:val="18"/>
                <w:szCs w:val="18"/>
              </w:rPr>
            </w:pPr>
            <w:r w:rsidRPr="002029AA">
              <w:rPr>
                <w:rFonts w:ascii="Verdana" w:hAnsi="Verdana" w:cs="Calibri"/>
                <w:color w:val="000000"/>
                <w:sz w:val="18"/>
                <w:szCs w:val="18"/>
              </w:rPr>
              <w:t>Sub-Contract Work to be provided from this location</w:t>
            </w:r>
          </w:p>
        </w:tc>
      </w:tr>
      <w:tr w:rsidR="00192F86" w:rsidRPr="00EE5B13" w14:paraId="6D3B042D" w14:textId="77777777" w:rsidTr="00BA0A42">
        <w:tc>
          <w:tcPr>
            <w:tcW w:w="1224" w:type="pct"/>
          </w:tcPr>
          <w:p w14:paraId="58D5D788" w14:textId="77777777" w:rsidR="00192F86" w:rsidRPr="00C60482" w:rsidRDefault="00192F86" w:rsidP="00BA0A42">
            <w:pPr>
              <w:rPr>
                <w:rFonts w:ascii="Verdana" w:hAnsi="Verdana"/>
                <w:color w:val="000000"/>
                <w:sz w:val="18"/>
              </w:rPr>
            </w:pPr>
          </w:p>
        </w:tc>
        <w:tc>
          <w:tcPr>
            <w:tcW w:w="3776" w:type="pct"/>
          </w:tcPr>
          <w:p w14:paraId="1EBA5426" w14:textId="77777777" w:rsidR="00192F86" w:rsidRPr="00C60482" w:rsidRDefault="00192F86" w:rsidP="00BA0A42">
            <w:pPr>
              <w:rPr>
                <w:rFonts w:ascii="Verdana" w:hAnsi="Verdana"/>
                <w:color w:val="000000"/>
                <w:sz w:val="18"/>
              </w:rPr>
            </w:pPr>
          </w:p>
        </w:tc>
      </w:tr>
    </w:tbl>
    <w:p w14:paraId="0C1C3267" w14:textId="77777777" w:rsidR="00192F86" w:rsidRPr="00EE5B13" w:rsidRDefault="00192F86" w:rsidP="00192F86">
      <w:pPr>
        <w:rPr>
          <w:rFonts w:ascii="Verdana" w:hAnsi="Verdana" w:cs="Calibri"/>
          <w:color w:val="000000"/>
          <w:sz w:val="18"/>
          <w:szCs w:val="18"/>
        </w:rPr>
      </w:pPr>
      <w:bookmarkStart w:id="613" w:name="_DV_M301"/>
      <w:bookmarkStart w:id="614" w:name="_DV_M302"/>
      <w:bookmarkStart w:id="615" w:name="_DV_M303"/>
      <w:bookmarkEnd w:id="613"/>
      <w:bookmarkEnd w:id="614"/>
      <w:bookmarkEnd w:id="615"/>
      <w:r w:rsidRPr="4D09170C">
        <w:rPr>
          <w:rFonts w:ascii="Verdana" w:hAnsi="Verdana" w:cs="Calibri"/>
          <w:color w:val="000000" w:themeColor="text1"/>
          <w:sz w:val="18"/>
          <w:szCs w:val="18"/>
        </w:rPr>
        <w:t>Table 2 – Location of Performance</w:t>
      </w:r>
    </w:p>
    <w:p w14:paraId="30C65D3B" w14:textId="77777777" w:rsidR="00192F86" w:rsidRPr="008E28D4" w:rsidRDefault="00192F86" w:rsidP="002054D2">
      <w:pPr>
        <w:pStyle w:val="Heading1"/>
        <w:numPr>
          <w:ilvl w:val="1"/>
          <w:numId w:val="19"/>
        </w:numPr>
        <w:spacing w:before="0"/>
        <w:ind w:left="1800" w:hanging="720"/>
        <w:jc w:val="left"/>
        <w:rPr>
          <w:rFonts w:eastAsia="Times New Roman" w:cs="Calibri"/>
          <w:b/>
          <w:sz w:val="18"/>
          <w:szCs w:val="18"/>
        </w:rPr>
      </w:pPr>
      <w:r w:rsidRPr="008E28D4">
        <w:rPr>
          <w:rFonts w:eastAsia="Times New Roman" w:cs="Calibri"/>
          <w:b/>
          <w:sz w:val="18"/>
          <w:szCs w:val="18"/>
        </w:rPr>
        <w:t>Roles and Responsibilities</w:t>
      </w:r>
    </w:p>
    <w:p w14:paraId="44F362AC" w14:textId="77777777" w:rsidR="00192F86" w:rsidRPr="00FA6476" w:rsidRDefault="00192F86" w:rsidP="002054D2">
      <w:pPr>
        <w:pStyle w:val="ListParagraph"/>
        <w:numPr>
          <w:ilvl w:val="0"/>
          <w:numId w:val="20"/>
        </w:numPr>
        <w:spacing w:after="120"/>
        <w:ind w:left="284" w:hanging="357"/>
        <w:rPr>
          <w:rFonts w:ascii="Verdana" w:hAnsi="Verdana" w:cs="Arial"/>
          <w:color w:val="2F5496" w:themeColor="accent1" w:themeShade="BF"/>
          <w:sz w:val="18"/>
          <w:szCs w:val="18"/>
        </w:rPr>
      </w:pPr>
      <w:r w:rsidRPr="00FA6476">
        <w:rPr>
          <w:rFonts w:ascii="Verdana" w:hAnsi="Verdana" w:cs="Arial"/>
          <w:color w:val="2F5496" w:themeColor="accent1" w:themeShade="BF"/>
          <w:sz w:val="18"/>
          <w:szCs w:val="18"/>
        </w:rPr>
        <w:t>Subcontractor responsibilities</w:t>
      </w:r>
      <w:r>
        <w:rPr>
          <w:rFonts w:ascii="Verdana" w:hAnsi="Verdana" w:cs="Arial"/>
          <w:color w:val="2F5496" w:themeColor="accent1" w:themeShade="BF"/>
          <w:sz w:val="18"/>
          <w:szCs w:val="18"/>
        </w:rPr>
        <w:t>/ obligations/ warranties</w:t>
      </w:r>
    </w:p>
    <w:p w14:paraId="481D29D7" w14:textId="77777777" w:rsidR="00192F86" w:rsidRPr="00263DAB" w:rsidRDefault="00192F86" w:rsidP="00192F86">
      <w:pPr>
        <w:rPr>
          <w:rFonts w:ascii="Verdana" w:hAnsi="Verdana" w:cs="Arial"/>
          <w:sz w:val="18"/>
          <w:szCs w:val="18"/>
        </w:rPr>
      </w:pPr>
      <w:r w:rsidRPr="4D09170C">
        <w:rPr>
          <w:rFonts w:ascii="Verdana" w:hAnsi="Verdana" w:cs="Arial"/>
          <w:sz w:val="18"/>
          <w:szCs w:val="18"/>
        </w:rPr>
        <w:t>For the duration of this SOW, all Sub-Contract Work including Deliverables under this SOW will be managed directly by the Sub-Contractor.</w:t>
      </w:r>
    </w:p>
    <w:p w14:paraId="21DAF047" w14:textId="77777777" w:rsidR="00192F86" w:rsidRDefault="00192F86" w:rsidP="00192F86">
      <w:pPr>
        <w:rPr>
          <w:rFonts w:ascii="Verdana" w:hAnsi="Verdana" w:cs="Arial"/>
          <w:sz w:val="18"/>
          <w:szCs w:val="18"/>
        </w:rPr>
      </w:pPr>
      <w:r w:rsidRPr="4D09170C">
        <w:rPr>
          <w:rFonts w:ascii="Verdana" w:hAnsi="Verdana" w:cs="Arial"/>
          <w:sz w:val="18"/>
          <w:szCs w:val="18"/>
        </w:rPr>
        <w:t xml:space="preserve">If any personnel assigned by the Sub-Contractor is unable to complete the Sub-Contract Work or unable to attend any Location of Performance for a prolonged period, for any reason such as illness, the Sub-Contractor will replace the personnel with an adequately skilled alternative and such transfer shall not affect the performance of the Deliverables in accordance with section 3.1 and/or Appendix C. </w:t>
      </w:r>
    </w:p>
    <w:p w14:paraId="67409F18" w14:textId="587FFDDA" w:rsidR="00192F86" w:rsidRDefault="00192F86" w:rsidP="00192F86">
      <w:pPr>
        <w:rPr>
          <w:rFonts w:ascii="Verdana" w:hAnsi="Verdana" w:cs="Arial"/>
          <w:sz w:val="18"/>
          <w:szCs w:val="18"/>
        </w:rPr>
      </w:pPr>
      <w:r w:rsidRPr="00586836">
        <w:rPr>
          <w:rFonts w:ascii="Verdana" w:hAnsi="Verdana" w:cs="Arial"/>
          <w:sz w:val="18"/>
          <w:szCs w:val="18"/>
        </w:rPr>
        <w:t xml:space="preserve">For the avoidance of doubt, time of </w:t>
      </w:r>
      <w:r>
        <w:rPr>
          <w:rFonts w:ascii="Verdana" w:hAnsi="Verdana" w:cs="Arial"/>
          <w:sz w:val="18"/>
          <w:szCs w:val="18"/>
        </w:rPr>
        <w:t xml:space="preserve">Sub-Contractor’s </w:t>
      </w:r>
      <w:r w:rsidRPr="00586836">
        <w:rPr>
          <w:rFonts w:ascii="Verdana" w:hAnsi="Verdana" w:cs="Arial"/>
          <w:sz w:val="18"/>
          <w:szCs w:val="18"/>
        </w:rPr>
        <w:t>performance shall be of the essence.</w:t>
      </w:r>
      <w:r w:rsidR="004C0766" w:rsidRPr="004C0766">
        <w:rPr>
          <w:rFonts w:ascii="Verdana" w:hAnsi="Verdana" w:cs="Calibri"/>
          <w:noProof/>
          <w:color w:val="000000"/>
          <w:sz w:val="18"/>
          <w:szCs w:val="18"/>
        </w:rPr>
        <w:t xml:space="preserve"> </w:t>
      </w:r>
      <w:r w:rsidR="004C0766" w:rsidRPr="009428ED">
        <w:rPr>
          <w:rFonts w:ascii="Verdana" w:hAnsi="Verdana" w:cs="Calibri"/>
          <w:noProof/>
          <w:color w:val="000000"/>
          <w:sz w:val="18"/>
          <w:szCs w:val="18"/>
        </w:rPr>
        <mc:AlternateContent>
          <mc:Choice Requires="wps">
            <w:drawing>
              <wp:anchor distT="0" distB="0" distL="114300" distR="114300" simplePos="0" relativeHeight="251665408" behindDoc="1" locked="0" layoutInCell="0" allowOverlap="1" wp14:anchorId="412DC3CB" wp14:editId="4437A765">
                <wp:simplePos x="0" y="0"/>
                <wp:positionH relativeFrom="margin">
                  <wp:posOffset>0</wp:posOffset>
                </wp:positionH>
                <wp:positionV relativeFrom="page">
                  <wp:posOffset>3136900</wp:posOffset>
                </wp:positionV>
                <wp:extent cx="5237480" cy="795020"/>
                <wp:effectExtent l="0" t="0" r="0" b="0"/>
                <wp:wrapNone/>
                <wp:docPr id="1393471215" name="Text Box 1393471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237480" cy="79502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AEC21A7" w14:textId="77777777" w:rsidR="004C0766" w:rsidRDefault="004C0766" w:rsidP="004C0766">
                            <w:pPr>
                              <w:jc w:val="center"/>
                              <w:rPr>
                                <w:rFonts w:ascii="Calibri" w:eastAsia="Calibri" w:hAnsi="Calibri" w:cs="Calibri"/>
                                <w:color w:val="C0C0C0"/>
                                <w:kern w:val="0"/>
                                <w:sz w:val="72"/>
                                <w:szCs w:val="72"/>
                                <w14:textFill>
                                  <w14:solidFill>
                                    <w14:srgbClr w14:val="C0C0C0">
                                      <w14:alpha w14:val="50000"/>
                                    </w14:srgbClr>
                                  </w14:solidFill>
                                </w14:textFill>
                                <w14:ligatures w14:val="none"/>
                              </w:rPr>
                            </w:pPr>
                            <w:r>
                              <w:rPr>
                                <w:rFonts w:ascii="Calibri" w:eastAsia="Calibri" w:hAnsi="Calibri" w:cs="Calibri"/>
                                <w:color w:val="C0C0C0"/>
                                <w:sz w:val="72"/>
                                <w:szCs w:val="7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12DC3CB" id="Text Box 1393471215" o:spid="_x0000_s1029" type="#_x0000_t202" style="position:absolute;margin-left:0;margin-top:247pt;width:412.4pt;height:62.6pt;rotation:-45;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" o:allowincell="f" filled="f" stroked="f">
                <v:stroke joinstyle="round"/>
                <o:lock v:ext="edit" shapetype="t"/>
                <v:textbox style="mso-fit-shape-to-text:t">
                  <w:txbxContent>
                    <w:p w14:paraId="7AEC21A7" w14:textId="77777777" w:rsidR="004C0766" w:rsidRDefault="004C0766" w:rsidP="004C0766">
                      <w:pPr>
                        <w:jc w:val="center"/>
                        <w:rPr>
                          <w:rFonts w:ascii="Calibri" w:eastAsia="Calibri" w:hAnsi="Calibri" w:cs="Calibri"/>
                          <w:color w:val="C0C0C0"/>
                          <w:kern w:val="0"/>
                          <w:sz w:val="72"/>
                          <w:szCs w:val="72"/>
                          <w14:textFill>
                            <w14:solidFill>
                              <w14:srgbClr w14:val="C0C0C0">
                                <w14:alpha w14:val="50000"/>
                              </w14:srgbClr>
                            </w14:solidFill>
                          </w14:textFill>
                          <w14:ligatures w14:val="none"/>
                        </w:rPr>
                      </w:pPr>
                      <w:r>
                        <w:rPr>
                          <w:rFonts w:ascii="Calibri" w:eastAsia="Calibri" w:hAnsi="Calibri" w:cs="Calibri"/>
                          <w:color w:val="C0C0C0"/>
                          <w:sz w:val="72"/>
                          <w:szCs w:val="72"/>
                          <w14:textFill>
                            <w14:solidFill>
                              <w14:srgbClr w14:val="C0C0C0">
                                <w14:alpha w14:val="50000"/>
                              </w14:srgbClr>
                            </w14:solidFill>
                          </w14:textFill>
                        </w:rPr>
                        <w:t>DRAFT</w:t>
                      </w:r>
                    </w:p>
                  </w:txbxContent>
                </v:textbox>
                <w10:wrap anchorx="margin" anchory="page"/>
              </v:shape>
            </w:pict>
          </mc:Fallback>
        </mc:AlternateContent>
      </w:r>
    </w:p>
    <w:p w14:paraId="35244A9D" w14:textId="77777777" w:rsidR="00192F86" w:rsidRPr="001F5BBD" w:rsidRDefault="00192F86" w:rsidP="00192F86">
      <w:pPr>
        <w:spacing w:after="120" w:line="260" w:lineRule="atLeast"/>
        <w:jc w:val="both"/>
        <w:rPr>
          <w:rFonts w:ascii="Verdana" w:hAnsi="Verdana"/>
          <w:b/>
          <w:bCs/>
          <w:sz w:val="18"/>
          <w:szCs w:val="18"/>
        </w:rPr>
      </w:pPr>
      <w:r w:rsidRPr="001F5BBD">
        <w:rPr>
          <w:rFonts w:ascii="Verdana" w:hAnsi="Verdana"/>
          <w:b/>
          <w:bCs/>
          <w:sz w:val="18"/>
          <w:szCs w:val="18"/>
        </w:rPr>
        <w:t>Security Clearance</w:t>
      </w:r>
    </w:p>
    <w:p w14:paraId="4C4F3C48" w14:textId="77777777" w:rsidR="00192F86" w:rsidRPr="001F5BBD" w:rsidRDefault="00192F86" w:rsidP="00192F86">
      <w:pPr>
        <w:spacing w:after="120" w:line="260" w:lineRule="atLeast"/>
        <w:jc w:val="both"/>
        <w:rPr>
          <w:rFonts w:ascii="Verdana" w:hAnsi="Verdana"/>
          <w:sz w:val="18"/>
          <w:szCs w:val="18"/>
        </w:rPr>
      </w:pPr>
      <w:r w:rsidRPr="001F5BBD">
        <w:rPr>
          <w:rFonts w:ascii="Verdana" w:hAnsi="Verdana"/>
          <w:sz w:val="18"/>
          <w:szCs w:val="18"/>
        </w:rPr>
        <w:t xml:space="preserve">Where the Main Contract mandates a level of </w:t>
      </w:r>
      <w:r>
        <w:rPr>
          <w:rFonts w:ascii="Verdana" w:hAnsi="Verdana"/>
          <w:sz w:val="18"/>
          <w:szCs w:val="18"/>
        </w:rPr>
        <w:t>N</w:t>
      </w:r>
      <w:r w:rsidRPr="001F5BBD">
        <w:rPr>
          <w:rFonts w:ascii="Verdana" w:hAnsi="Verdana"/>
          <w:sz w:val="18"/>
          <w:szCs w:val="18"/>
        </w:rPr>
        <w:t xml:space="preserve">ational </w:t>
      </w:r>
      <w:r>
        <w:rPr>
          <w:rFonts w:ascii="Verdana" w:hAnsi="Verdana"/>
          <w:sz w:val="18"/>
          <w:szCs w:val="18"/>
        </w:rPr>
        <w:t>S</w:t>
      </w:r>
      <w:r w:rsidRPr="001F5BBD">
        <w:rPr>
          <w:rFonts w:ascii="Verdana" w:hAnsi="Verdana"/>
          <w:sz w:val="18"/>
          <w:szCs w:val="18"/>
        </w:rPr>
        <w:t xml:space="preserve">ecurity </w:t>
      </w:r>
      <w:r>
        <w:rPr>
          <w:rFonts w:ascii="Verdana" w:hAnsi="Verdana"/>
          <w:sz w:val="18"/>
          <w:szCs w:val="18"/>
        </w:rPr>
        <w:t>V</w:t>
      </w:r>
      <w:r w:rsidRPr="001F5BBD">
        <w:rPr>
          <w:rFonts w:ascii="Verdana" w:hAnsi="Verdana"/>
          <w:sz w:val="18"/>
          <w:szCs w:val="18"/>
        </w:rPr>
        <w:t xml:space="preserve">etting </w:t>
      </w:r>
      <w:r>
        <w:rPr>
          <w:rFonts w:ascii="Verdana" w:hAnsi="Verdana"/>
          <w:sz w:val="18"/>
          <w:szCs w:val="18"/>
        </w:rPr>
        <w:t>c</w:t>
      </w:r>
      <w:r w:rsidRPr="001F5BBD">
        <w:rPr>
          <w:rFonts w:ascii="Verdana" w:hAnsi="Verdana"/>
          <w:sz w:val="18"/>
          <w:szCs w:val="18"/>
        </w:rPr>
        <w:t xml:space="preserve">learance, all personnel provided to perform the agreed Deliverables </w:t>
      </w:r>
      <w:r>
        <w:rPr>
          <w:rFonts w:ascii="Verdana" w:hAnsi="Verdana"/>
          <w:sz w:val="18"/>
          <w:szCs w:val="18"/>
        </w:rPr>
        <w:t>must</w:t>
      </w:r>
      <w:r w:rsidRPr="001F5BBD">
        <w:rPr>
          <w:rFonts w:ascii="Verdana" w:hAnsi="Verdana"/>
          <w:sz w:val="18"/>
          <w:szCs w:val="18"/>
        </w:rPr>
        <w:t xml:space="preserve"> have their clearances validated by the Capgemini Personnel Security Vetting Team prior to their start date. </w:t>
      </w:r>
    </w:p>
    <w:p w14:paraId="16C8686E" w14:textId="77777777" w:rsidR="00192F86" w:rsidRPr="001F5BBD" w:rsidRDefault="00192F86" w:rsidP="00192F86">
      <w:pPr>
        <w:spacing w:after="120" w:line="260" w:lineRule="atLeast"/>
        <w:jc w:val="both"/>
        <w:rPr>
          <w:rFonts w:ascii="Verdana" w:hAnsi="Verdana"/>
          <w:sz w:val="18"/>
          <w:szCs w:val="18"/>
        </w:rPr>
      </w:pPr>
      <w:r w:rsidRPr="001F5BBD">
        <w:rPr>
          <w:rFonts w:ascii="Verdana" w:hAnsi="Verdana"/>
          <w:sz w:val="18"/>
          <w:szCs w:val="18"/>
        </w:rPr>
        <w:t>On the grounds of national security*, the Sub-Contractor will provide the following details to Capgemini 5 days prior to the start date for each of the personnel used to fulfil the work outlined in this SOW:</w:t>
      </w:r>
    </w:p>
    <w:p w14:paraId="215B085F" w14:textId="77777777" w:rsidR="00192F86" w:rsidRPr="001F5BBD" w:rsidRDefault="00192F86" w:rsidP="002054D2">
      <w:pPr>
        <w:pStyle w:val="ListParagraph"/>
        <w:numPr>
          <w:ilvl w:val="0"/>
          <w:numId w:val="62"/>
        </w:numPr>
        <w:spacing w:after="120" w:line="260" w:lineRule="atLeast"/>
        <w:jc w:val="both"/>
        <w:rPr>
          <w:rFonts w:ascii="Verdana" w:hAnsi="Verdana"/>
          <w:sz w:val="18"/>
          <w:szCs w:val="18"/>
        </w:rPr>
      </w:pPr>
      <w:r w:rsidRPr="001F5BBD">
        <w:rPr>
          <w:rFonts w:ascii="Verdana" w:hAnsi="Verdana"/>
          <w:sz w:val="18"/>
          <w:szCs w:val="18"/>
        </w:rPr>
        <w:t>Surname</w:t>
      </w:r>
    </w:p>
    <w:p w14:paraId="3C5CF822" w14:textId="77777777" w:rsidR="00192F86" w:rsidRPr="001F5BBD" w:rsidRDefault="00192F86" w:rsidP="002054D2">
      <w:pPr>
        <w:pStyle w:val="ListParagraph"/>
        <w:numPr>
          <w:ilvl w:val="0"/>
          <w:numId w:val="62"/>
        </w:numPr>
        <w:spacing w:after="120" w:line="260" w:lineRule="atLeast"/>
        <w:jc w:val="both"/>
        <w:rPr>
          <w:rFonts w:ascii="Verdana" w:hAnsi="Verdana"/>
          <w:sz w:val="18"/>
          <w:szCs w:val="18"/>
        </w:rPr>
      </w:pPr>
      <w:r w:rsidRPr="001F5BBD">
        <w:rPr>
          <w:rFonts w:ascii="Verdana" w:hAnsi="Verdana"/>
          <w:sz w:val="18"/>
          <w:szCs w:val="18"/>
        </w:rPr>
        <w:t>Forename</w:t>
      </w:r>
    </w:p>
    <w:p w14:paraId="55A7FF1A" w14:textId="77777777" w:rsidR="00192F86" w:rsidRPr="001F5BBD" w:rsidRDefault="00192F86" w:rsidP="002054D2">
      <w:pPr>
        <w:pStyle w:val="ListParagraph"/>
        <w:numPr>
          <w:ilvl w:val="0"/>
          <w:numId w:val="62"/>
        </w:numPr>
        <w:spacing w:after="120" w:line="260" w:lineRule="atLeast"/>
        <w:jc w:val="both"/>
        <w:rPr>
          <w:rFonts w:ascii="Verdana" w:hAnsi="Verdana"/>
          <w:sz w:val="18"/>
          <w:szCs w:val="18"/>
        </w:rPr>
      </w:pPr>
      <w:r w:rsidRPr="001F5BBD">
        <w:rPr>
          <w:rFonts w:ascii="Verdana" w:hAnsi="Verdana"/>
          <w:sz w:val="18"/>
          <w:szCs w:val="18"/>
        </w:rPr>
        <w:t>Date of Birth</w:t>
      </w:r>
    </w:p>
    <w:p w14:paraId="28F25E9D" w14:textId="77777777" w:rsidR="00192F86" w:rsidRPr="001F5BBD" w:rsidRDefault="00192F86" w:rsidP="002054D2">
      <w:pPr>
        <w:pStyle w:val="ListParagraph"/>
        <w:numPr>
          <w:ilvl w:val="0"/>
          <w:numId w:val="62"/>
        </w:numPr>
        <w:spacing w:after="120" w:line="260" w:lineRule="atLeast"/>
        <w:jc w:val="both"/>
        <w:rPr>
          <w:rFonts w:ascii="Verdana" w:hAnsi="Verdana"/>
          <w:sz w:val="18"/>
          <w:szCs w:val="18"/>
        </w:rPr>
      </w:pPr>
      <w:r w:rsidRPr="001F5BBD">
        <w:rPr>
          <w:rFonts w:ascii="Verdana" w:hAnsi="Verdana"/>
          <w:sz w:val="18"/>
          <w:szCs w:val="18"/>
        </w:rPr>
        <w:t>Clearance Sponsoring Authority</w:t>
      </w:r>
    </w:p>
    <w:p w14:paraId="75248287" w14:textId="77777777" w:rsidR="00192F86" w:rsidRPr="001F5BBD" w:rsidRDefault="00192F86" w:rsidP="00192F86">
      <w:pPr>
        <w:spacing w:after="120" w:line="260" w:lineRule="atLeast"/>
        <w:jc w:val="both"/>
        <w:rPr>
          <w:rFonts w:ascii="Verdana" w:hAnsi="Verdana"/>
          <w:sz w:val="18"/>
          <w:szCs w:val="18"/>
        </w:rPr>
      </w:pPr>
      <w:r w:rsidRPr="001F5BBD">
        <w:rPr>
          <w:rFonts w:ascii="Verdana" w:hAnsi="Verdana"/>
          <w:sz w:val="18"/>
          <w:szCs w:val="18"/>
        </w:rPr>
        <w:t>Where the Capgemini Personnel Security Vetting Team are unable to validate said clearance, the Sub-Contractor will be required to provide alternative personnel.</w:t>
      </w:r>
    </w:p>
    <w:p w14:paraId="14B0588D" w14:textId="77777777" w:rsidR="00192F86" w:rsidRPr="001F5BBD" w:rsidRDefault="00192F86" w:rsidP="00192F86">
      <w:pPr>
        <w:spacing w:after="120" w:line="260" w:lineRule="atLeast"/>
        <w:jc w:val="both"/>
        <w:rPr>
          <w:rFonts w:ascii="Verdana" w:hAnsi="Verdana"/>
          <w:i/>
          <w:iCs/>
          <w:sz w:val="18"/>
          <w:szCs w:val="18"/>
        </w:rPr>
      </w:pPr>
      <w:r w:rsidRPr="001F5BBD">
        <w:rPr>
          <w:rFonts w:ascii="Verdana" w:hAnsi="Verdana"/>
          <w:b/>
          <w:bCs/>
          <w:i/>
          <w:iCs/>
          <w:sz w:val="18"/>
          <w:szCs w:val="18"/>
        </w:rPr>
        <w:t>*</w:t>
      </w:r>
      <w:r w:rsidRPr="001F5BBD">
        <w:rPr>
          <w:rFonts w:ascii="Verdana" w:hAnsi="Verdana"/>
          <w:i/>
          <w:iCs/>
          <w:sz w:val="18"/>
          <w:szCs w:val="18"/>
        </w:rPr>
        <w:t xml:space="preserve">IR35 regulation prevents disclosure of personnel details in this SOW however, Capgemini as main contractor, must ensure that the customer contractual requirement for National Security Vetting </w:t>
      </w:r>
      <w:proofErr w:type="gramStart"/>
      <w:r w:rsidRPr="001F5BBD">
        <w:rPr>
          <w:rFonts w:ascii="Verdana" w:hAnsi="Verdana"/>
          <w:i/>
          <w:iCs/>
          <w:sz w:val="18"/>
          <w:szCs w:val="18"/>
        </w:rPr>
        <w:t>are</w:t>
      </w:r>
      <w:proofErr w:type="gramEnd"/>
      <w:r w:rsidRPr="001F5BBD">
        <w:rPr>
          <w:rFonts w:ascii="Verdana" w:hAnsi="Verdana"/>
          <w:i/>
          <w:iCs/>
          <w:sz w:val="18"/>
          <w:szCs w:val="18"/>
        </w:rPr>
        <w:t xml:space="preserve"> met.</w:t>
      </w:r>
    </w:p>
    <w:p w14:paraId="4C41D517" w14:textId="77777777" w:rsidR="00192F86" w:rsidRPr="00FA6476" w:rsidRDefault="00192F86" w:rsidP="002054D2">
      <w:pPr>
        <w:pStyle w:val="ListParagraph"/>
        <w:numPr>
          <w:ilvl w:val="0"/>
          <w:numId w:val="20"/>
        </w:numPr>
        <w:spacing w:after="120"/>
        <w:ind w:left="284" w:hanging="357"/>
        <w:rPr>
          <w:rFonts w:ascii="Verdana" w:hAnsi="Verdana" w:cs="Arial"/>
          <w:color w:val="2F5496" w:themeColor="accent1" w:themeShade="BF"/>
          <w:sz w:val="18"/>
          <w:szCs w:val="18"/>
        </w:rPr>
      </w:pPr>
      <w:r w:rsidRPr="4D09170C">
        <w:rPr>
          <w:rFonts w:ascii="Verdana" w:hAnsi="Verdana" w:cs="Arial"/>
          <w:color w:val="2F5496" w:themeColor="accent1" w:themeShade="BF"/>
          <w:sz w:val="18"/>
          <w:szCs w:val="18"/>
        </w:rPr>
        <w:t>Main Contractor Dependencies</w:t>
      </w:r>
    </w:p>
    <w:p w14:paraId="1498B238" w14:textId="77777777" w:rsidR="00192F86" w:rsidRPr="00947B6A" w:rsidRDefault="00192F86" w:rsidP="00192F86">
      <w:pPr>
        <w:spacing w:after="0" w:line="240" w:lineRule="auto"/>
        <w:jc w:val="both"/>
        <w:rPr>
          <w:rFonts w:ascii="Verdana" w:hAnsi="Verdana" w:cs="Arial"/>
          <w:sz w:val="18"/>
          <w:szCs w:val="18"/>
        </w:rPr>
      </w:pPr>
      <w:r w:rsidRPr="4D09170C">
        <w:rPr>
          <w:rFonts w:ascii="Verdana" w:hAnsi="Verdana" w:cs="Arial"/>
          <w:sz w:val="18"/>
          <w:szCs w:val="18"/>
          <w:highlight w:val="yellow"/>
        </w:rPr>
        <w:t xml:space="preserve">[Include any responsibilities Capgemini has to ensure the services are carried out to our expectations. What we need to provide to the Sub-Contractor </w:t>
      </w:r>
      <w:proofErr w:type="gramStart"/>
      <w:r w:rsidRPr="4D09170C">
        <w:rPr>
          <w:rFonts w:ascii="Verdana" w:hAnsi="Verdana" w:cs="Arial"/>
          <w:sz w:val="18"/>
          <w:szCs w:val="18"/>
          <w:highlight w:val="yellow"/>
        </w:rPr>
        <w:t>in order for</w:t>
      </w:r>
      <w:proofErr w:type="gramEnd"/>
      <w:r w:rsidRPr="4D09170C">
        <w:rPr>
          <w:rFonts w:ascii="Verdana" w:hAnsi="Verdana" w:cs="Arial"/>
          <w:sz w:val="18"/>
          <w:szCs w:val="18"/>
          <w:highlight w:val="yellow"/>
        </w:rPr>
        <w:t xml:space="preserve"> them to complete their Deliverables? For example: access to sites; systems; clearances; equipment or documentation required.</w:t>
      </w:r>
    </w:p>
    <w:p w14:paraId="40F9C02C" w14:textId="77777777" w:rsidR="00192F86" w:rsidRDefault="00192F86" w:rsidP="00192F86">
      <w:pPr>
        <w:spacing w:after="0" w:line="240" w:lineRule="auto"/>
        <w:jc w:val="both"/>
        <w:rPr>
          <w:rFonts w:ascii="Verdana" w:hAnsi="Verdana" w:cs="Arial"/>
          <w:sz w:val="18"/>
          <w:szCs w:val="18"/>
          <w:highlight w:val="yellow"/>
        </w:rPr>
      </w:pPr>
      <w:r w:rsidRPr="4D09170C">
        <w:rPr>
          <w:rFonts w:ascii="Verdana" w:hAnsi="Verdana" w:cs="Arial"/>
          <w:sz w:val="18"/>
          <w:szCs w:val="18"/>
          <w:highlight w:val="yellow"/>
        </w:rPr>
        <w:t xml:space="preserve">The Sub-Contractor my input details </w:t>
      </w:r>
      <w:proofErr w:type="gramStart"/>
      <w:r w:rsidRPr="4D09170C">
        <w:rPr>
          <w:rFonts w:ascii="Verdana" w:hAnsi="Verdana" w:cs="Arial"/>
          <w:sz w:val="18"/>
          <w:szCs w:val="18"/>
          <w:highlight w:val="yellow"/>
        </w:rPr>
        <w:t>in to</w:t>
      </w:r>
      <w:proofErr w:type="gramEnd"/>
      <w:r w:rsidRPr="4D09170C">
        <w:rPr>
          <w:rFonts w:ascii="Verdana" w:hAnsi="Verdana" w:cs="Arial"/>
          <w:sz w:val="18"/>
          <w:szCs w:val="18"/>
          <w:highlight w:val="yellow"/>
        </w:rPr>
        <w:t xml:space="preserve"> this section.</w:t>
      </w:r>
    </w:p>
    <w:p w14:paraId="484E29CE" w14:textId="77777777" w:rsidR="00192F86" w:rsidRPr="00947B6A" w:rsidRDefault="00192F86" w:rsidP="00192F86">
      <w:pPr>
        <w:spacing w:after="0" w:line="240" w:lineRule="auto"/>
        <w:jc w:val="both"/>
        <w:rPr>
          <w:rFonts w:ascii="Verdana" w:hAnsi="Verdana" w:cs="Arial"/>
          <w:sz w:val="18"/>
          <w:szCs w:val="18"/>
          <w:highlight w:val="yellow"/>
        </w:rPr>
      </w:pPr>
      <w:r>
        <w:rPr>
          <w:rFonts w:ascii="Verdana" w:hAnsi="Verdana" w:cs="Arial"/>
          <w:sz w:val="18"/>
          <w:szCs w:val="18"/>
          <w:highlight w:val="yellow"/>
        </w:rPr>
        <w:t xml:space="preserve">NOTE: Capgemini shall be contractually obliged to provide any dependencies inserted </w:t>
      </w:r>
      <w:proofErr w:type="gramStart"/>
      <w:r>
        <w:rPr>
          <w:rFonts w:ascii="Verdana" w:hAnsi="Verdana" w:cs="Arial"/>
          <w:sz w:val="18"/>
          <w:szCs w:val="18"/>
          <w:highlight w:val="yellow"/>
        </w:rPr>
        <w:t>in to</w:t>
      </w:r>
      <w:proofErr w:type="gramEnd"/>
      <w:r>
        <w:rPr>
          <w:rFonts w:ascii="Verdana" w:hAnsi="Verdana" w:cs="Arial"/>
          <w:sz w:val="18"/>
          <w:szCs w:val="18"/>
          <w:highlight w:val="yellow"/>
        </w:rPr>
        <w:t xml:space="preserve"> this section</w:t>
      </w:r>
    </w:p>
    <w:p w14:paraId="79A6AB29" w14:textId="77777777" w:rsidR="00192F86" w:rsidRDefault="00192F86" w:rsidP="00192F86">
      <w:pPr>
        <w:rPr>
          <w:rFonts w:ascii="Verdana" w:hAnsi="Verdana" w:cs="Arial"/>
          <w:sz w:val="18"/>
          <w:szCs w:val="18"/>
        </w:rPr>
      </w:pPr>
      <w:r w:rsidRPr="4D09170C">
        <w:rPr>
          <w:rFonts w:ascii="Verdana" w:hAnsi="Verdana" w:cs="Arial"/>
          <w:sz w:val="18"/>
          <w:szCs w:val="18"/>
          <w:highlight w:val="yellow"/>
        </w:rPr>
        <w:t>This section 3.4(b) can be deleted if N/A.]</w:t>
      </w:r>
    </w:p>
    <w:p w14:paraId="0A01303F" w14:textId="77777777" w:rsidR="00192F86" w:rsidRPr="00513097" w:rsidRDefault="00192F86" w:rsidP="00192F86">
      <w:pPr>
        <w:spacing w:after="120" w:line="260" w:lineRule="atLeast"/>
        <w:jc w:val="both"/>
        <w:rPr>
          <w:rFonts w:ascii="Verdana" w:hAnsi="Verdana"/>
          <w:i/>
          <w:iCs/>
          <w:color w:val="FF0000"/>
          <w:sz w:val="18"/>
          <w:szCs w:val="18"/>
        </w:rPr>
      </w:pPr>
      <w:r w:rsidRPr="00513097">
        <w:rPr>
          <w:rFonts w:ascii="Verdana" w:hAnsi="Verdana"/>
          <w:b/>
          <w:bCs/>
          <w:i/>
          <w:iCs/>
          <w:color w:val="FF0000"/>
          <w:sz w:val="18"/>
          <w:szCs w:val="18"/>
        </w:rPr>
        <w:lastRenderedPageBreak/>
        <w:t>SECURITY CLEARANCE</w:t>
      </w:r>
      <w:r>
        <w:rPr>
          <w:rFonts w:ascii="Verdana" w:hAnsi="Verdana"/>
          <w:b/>
          <w:bCs/>
          <w:i/>
          <w:iCs/>
          <w:color w:val="FF0000"/>
          <w:sz w:val="18"/>
          <w:szCs w:val="18"/>
        </w:rPr>
        <w:t>:</w:t>
      </w:r>
      <w:r w:rsidRPr="00513097">
        <w:rPr>
          <w:rFonts w:ascii="Verdana" w:hAnsi="Verdana"/>
          <w:b/>
          <w:bCs/>
          <w:i/>
          <w:iCs/>
          <w:color w:val="FF0000"/>
          <w:sz w:val="18"/>
          <w:szCs w:val="18"/>
        </w:rPr>
        <w:t xml:space="preserve"> </w:t>
      </w:r>
      <w:r w:rsidRPr="00513097">
        <w:rPr>
          <w:rFonts w:ascii="Verdana" w:hAnsi="Verdana"/>
          <w:i/>
          <w:iCs/>
          <w:color w:val="FF0000"/>
          <w:sz w:val="18"/>
          <w:szCs w:val="18"/>
        </w:rPr>
        <w:t xml:space="preserve">Where the customer contract mandates a level of National Security Vetting </w:t>
      </w:r>
      <w:r>
        <w:rPr>
          <w:rFonts w:ascii="Verdana" w:hAnsi="Verdana"/>
          <w:i/>
          <w:iCs/>
          <w:color w:val="FF0000"/>
          <w:sz w:val="18"/>
          <w:szCs w:val="18"/>
        </w:rPr>
        <w:t>c</w:t>
      </w:r>
      <w:r w:rsidRPr="00513097">
        <w:rPr>
          <w:rFonts w:ascii="Verdana" w:hAnsi="Verdana"/>
          <w:i/>
          <w:iCs/>
          <w:color w:val="FF0000"/>
          <w:sz w:val="18"/>
          <w:szCs w:val="18"/>
        </w:rPr>
        <w:t xml:space="preserve">learance, the Capgemini Project Manager raising this SOW is responsible for ensuring that the proposed Sub-Contractor personnel meet the contract requirements prior to entering customer buildings or accessing customer systems or data. </w:t>
      </w:r>
    </w:p>
    <w:p w14:paraId="6AA4872C" w14:textId="77777777" w:rsidR="00192F86" w:rsidRPr="00513097" w:rsidRDefault="00192F86" w:rsidP="002054D2">
      <w:pPr>
        <w:pStyle w:val="ListParagraph"/>
        <w:numPr>
          <w:ilvl w:val="0"/>
          <w:numId w:val="61"/>
        </w:numPr>
        <w:spacing w:after="120" w:line="260" w:lineRule="atLeast"/>
        <w:ind w:left="714" w:hanging="357"/>
        <w:contextualSpacing w:val="0"/>
        <w:jc w:val="both"/>
        <w:rPr>
          <w:rFonts w:ascii="Verdana" w:hAnsi="Verdana"/>
          <w:i/>
          <w:iCs/>
          <w:color w:val="FF0000"/>
          <w:sz w:val="18"/>
          <w:szCs w:val="18"/>
        </w:rPr>
      </w:pPr>
      <w:r w:rsidRPr="00513097">
        <w:rPr>
          <w:rFonts w:ascii="Verdana" w:hAnsi="Verdana"/>
          <w:i/>
          <w:iCs/>
          <w:color w:val="FF0000"/>
          <w:sz w:val="18"/>
          <w:szCs w:val="18"/>
        </w:rPr>
        <w:t>The Capgemini Project Manager should provide the Capgemini UK Personnel Security Vetting Team (security.vetting.uk@capgemini.com) with the following details of each of the Sub-Contractor personnel a minimum of 3 business days prior to the contract start date:</w:t>
      </w:r>
    </w:p>
    <w:p w14:paraId="44E29C38" w14:textId="77777777" w:rsidR="00192F86" w:rsidRPr="00513097" w:rsidRDefault="00192F86" w:rsidP="002054D2">
      <w:pPr>
        <w:pStyle w:val="ListParagraph"/>
        <w:numPr>
          <w:ilvl w:val="1"/>
          <w:numId w:val="61"/>
        </w:numPr>
        <w:spacing w:before="120" w:after="120" w:line="260" w:lineRule="atLeast"/>
        <w:ind w:left="1434" w:hanging="357"/>
        <w:jc w:val="both"/>
        <w:rPr>
          <w:rFonts w:ascii="Verdana" w:hAnsi="Verdana"/>
          <w:i/>
          <w:iCs/>
          <w:color w:val="FF0000"/>
          <w:sz w:val="18"/>
          <w:szCs w:val="18"/>
        </w:rPr>
      </w:pPr>
      <w:r w:rsidRPr="00513097">
        <w:rPr>
          <w:rFonts w:ascii="Verdana" w:hAnsi="Verdana"/>
          <w:i/>
          <w:iCs/>
          <w:color w:val="FF0000"/>
          <w:sz w:val="18"/>
          <w:szCs w:val="18"/>
        </w:rPr>
        <w:t>Surname</w:t>
      </w:r>
    </w:p>
    <w:p w14:paraId="448FE623" w14:textId="77777777" w:rsidR="00192F86" w:rsidRPr="00513097" w:rsidRDefault="00192F86" w:rsidP="002054D2">
      <w:pPr>
        <w:pStyle w:val="ListParagraph"/>
        <w:numPr>
          <w:ilvl w:val="1"/>
          <w:numId w:val="61"/>
        </w:numPr>
        <w:spacing w:after="120" w:line="260" w:lineRule="atLeast"/>
        <w:jc w:val="both"/>
        <w:rPr>
          <w:rFonts w:ascii="Verdana" w:hAnsi="Verdana"/>
          <w:i/>
          <w:iCs/>
          <w:color w:val="FF0000"/>
          <w:sz w:val="18"/>
          <w:szCs w:val="18"/>
        </w:rPr>
      </w:pPr>
      <w:r w:rsidRPr="00513097">
        <w:rPr>
          <w:rFonts w:ascii="Verdana" w:hAnsi="Verdana"/>
          <w:i/>
          <w:iCs/>
          <w:color w:val="FF0000"/>
          <w:sz w:val="18"/>
          <w:szCs w:val="18"/>
        </w:rPr>
        <w:t>Forename</w:t>
      </w:r>
    </w:p>
    <w:p w14:paraId="5F7CA5BA" w14:textId="77777777" w:rsidR="00192F86" w:rsidRPr="00513097" w:rsidRDefault="00192F86" w:rsidP="002054D2">
      <w:pPr>
        <w:pStyle w:val="ListParagraph"/>
        <w:numPr>
          <w:ilvl w:val="1"/>
          <w:numId w:val="61"/>
        </w:numPr>
        <w:spacing w:after="120" w:line="260" w:lineRule="atLeast"/>
        <w:jc w:val="both"/>
        <w:rPr>
          <w:rFonts w:ascii="Verdana" w:hAnsi="Verdana"/>
          <w:i/>
          <w:iCs/>
          <w:color w:val="FF0000"/>
          <w:sz w:val="18"/>
          <w:szCs w:val="18"/>
        </w:rPr>
      </w:pPr>
      <w:r w:rsidRPr="00513097">
        <w:rPr>
          <w:rFonts w:ascii="Verdana" w:hAnsi="Verdana"/>
          <w:i/>
          <w:iCs/>
          <w:color w:val="FF0000"/>
          <w:sz w:val="18"/>
          <w:szCs w:val="18"/>
        </w:rPr>
        <w:t>Date of Birth</w:t>
      </w:r>
    </w:p>
    <w:p w14:paraId="4BEEC8AE" w14:textId="77777777" w:rsidR="00192F86" w:rsidRPr="00513097" w:rsidRDefault="00192F86" w:rsidP="002054D2">
      <w:pPr>
        <w:pStyle w:val="ListParagraph"/>
        <w:numPr>
          <w:ilvl w:val="1"/>
          <w:numId w:val="61"/>
        </w:numPr>
        <w:spacing w:after="120" w:line="260" w:lineRule="atLeast"/>
        <w:ind w:left="1434" w:hanging="357"/>
        <w:contextualSpacing w:val="0"/>
        <w:jc w:val="both"/>
        <w:rPr>
          <w:rFonts w:ascii="Verdana" w:hAnsi="Verdana"/>
          <w:i/>
          <w:iCs/>
          <w:color w:val="FF0000"/>
          <w:sz w:val="18"/>
          <w:szCs w:val="18"/>
        </w:rPr>
      </w:pPr>
      <w:r w:rsidRPr="00513097">
        <w:rPr>
          <w:rFonts w:ascii="Verdana" w:hAnsi="Verdana"/>
          <w:i/>
          <w:iCs/>
          <w:color w:val="FF0000"/>
          <w:sz w:val="18"/>
          <w:szCs w:val="18"/>
        </w:rPr>
        <w:t>Clearance Sponsoring Authority</w:t>
      </w:r>
    </w:p>
    <w:p w14:paraId="22959B92" w14:textId="77777777" w:rsidR="00192F86" w:rsidRPr="00513097" w:rsidRDefault="00192F86" w:rsidP="002054D2">
      <w:pPr>
        <w:pStyle w:val="ListParagraph"/>
        <w:numPr>
          <w:ilvl w:val="0"/>
          <w:numId w:val="61"/>
        </w:numPr>
        <w:spacing w:before="120" w:after="120" w:line="260" w:lineRule="atLeast"/>
        <w:ind w:left="714" w:hanging="357"/>
        <w:jc w:val="both"/>
        <w:rPr>
          <w:rFonts w:ascii="Verdana" w:hAnsi="Verdana"/>
          <w:i/>
          <w:iCs/>
          <w:color w:val="FF0000"/>
          <w:sz w:val="18"/>
          <w:szCs w:val="18"/>
        </w:rPr>
      </w:pPr>
      <w:r w:rsidRPr="00513097">
        <w:rPr>
          <w:rFonts w:ascii="Verdana" w:hAnsi="Verdana"/>
          <w:i/>
          <w:iCs/>
          <w:color w:val="FF0000"/>
          <w:sz w:val="18"/>
          <w:szCs w:val="18"/>
        </w:rPr>
        <w:t>The Capgemini Personnel Security Vetting Team will check the clearance with the sponsoring authority and aim to confirm written validity of clearance to the Project Manager by email within 48 hours.</w:t>
      </w:r>
    </w:p>
    <w:p w14:paraId="607DFA24" w14:textId="77777777" w:rsidR="00192F86" w:rsidRDefault="00192F86" w:rsidP="002054D2">
      <w:pPr>
        <w:pStyle w:val="ListParagraph"/>
        <w:numPr>
          <w:ilvl w:val="0"/>
          <w:numId w:val="61"/>
        </w:numPr>
        <w:spacing w:after="120" w:line="260" w:lineRule="atLeast"/>
        <w:jc w:val="both"/>
        <w:rPr>
          <w:rFonts w:ascii="Verdana" w:hAnsi="Verdana"/>
          <w:i/>
          <w:iCs/>
          <w:color w:val="FF0000"/>
          <w:sz w:val="18"/>
          <w:szCs w:val="18"/>
        </w:rPr>
      </w:pPr>
      <w:r w:rsidRPr="00513097">
        <w:rPr>
          <w:rFonts w:ascii="Verdana" w:hAnsi="Verdana"/>
          <w:i/>
          <w:iCs/>
          <w:color w:val="FF0000"/>
          <w:sz w:val="18"/>
          <w:szCs w:val="18"/>
        </w:rPr>
        <w:t xml:space="preserve">Written confirmation of </w:t>
      </w:r>
      <w:r>
        <w:rPr>
          <w:rFonts w:ascii="Verdana" w:hAnsi="Verdana"/>
          <w:i/>
          <w:iCs/>
          <w:color w:val="FF0000"/>
          <w:sz w:val="18"/>
          <w:szCs w:val="18"/>
        </w:rPr>
        <w:t>s</w:t>
      </w:r>
      <w:r w:rsidRPr="00513097">
        <w:rPr>
          <w:rFonts w:ascii="Verdana" w:hAnsi="Verdana"/>
          <w:i/>
          <w:iCs/>
          <w:color w:val="FF0000"/>
          <w:sz w:val="18"/>
          <w:szCs w:val="18"/>
        </w:rPr>
        <w:t xml:space="preserve">ecurity clearance from the Capgemini Personnel Security Vetting Team should </w:t>
      </w:r>
      <w:r>
        <w:rPr>
          <w:rFonts w:ascii="Verdana" w:hAnsi="Verdana"/>
          <w:i/>
          <w:iCs/>
          <w:color w:val="FF0000"/>
          <w:sz w:val="18"/>
          <w:szCs w:val="18"/>
        </w:rPr>
        <w:t xml:space="preserve">retained </w:t>
      </w:r>
      <w:r w:rsidRPr="00513097">
        <w:rPr>
          <w:rFonts w:ascii="Verdana" w:hAnsi="Verdana"/>
          <w:i/>
          <w:iCs/>
          <w:color w:val="FF0000"/>
          <w:sz w:val="18"/>
          <w:szCs w:val="18"/>
        </w:rPr>
        <w:t xml:space="preserve">by the Project Manager </w:t>
      </w:r>
    </w:p>
    <w:p w14:paraId="5BF22991" w14:textId="78118B90" w:rsidR="00192F86" w:rsidRPr="00513097" w:rsidRDefault="00192F86" w:rsidP="00192F86">
      <w:pPr>
        <w:pStyle w:val="ListParagraph"/>
        <w:spacing w:after="120" w:line="260" w:lineRule="atLeast"/>
        <w:jc w:val="both"/>
        <w:rPr>
          <w:rFonts w:ascii="Verdana" w:hAnsi="Verdana"/>
          <w:i/>
          <w:iCs/>
          <w:color w:val="FF0000"/>
          <w:sz w:val="18"/>
          <w:szCs w:val="18"/>
        </w:rPr>
      </w:pPr>
    </w:p>
    <w:p w14:paraId="2C346A6A" w14:textId="4D9882E9" w:rsidR="00192F86" w:rsidRPr="00745195" w:rsidRDefault="00192F86" w:rsidP="00745195">
      <w:pPr>
        <w:spacing w:line="260" w:lineRule="atLeast"/>
        <w:jc w:val="both"/>
        <w:rPr>
          <w:rFonts w:ascii="Verdana" w:hAnsi="Verdana"/>
          <w:sz w:val="18"/>
          <w:szCs w:val="18"/>
        </w:rPr>
      </w:pPr>
      <w:r w:rsidRPr="00745195">
        <w:rPr>
          <w:rFonts w:ascii="Verdana" w:hAnsi="Verdana"/>
          <w:sz w:val="18"/>
          <w:szCs w:val="18"/>
        </w:rPr>
        <w:t>The Capgemini Project Manager will be the formal Personnel Security Vetting Point of Contact (POC) under this SOW for any security incident(s), security vetting anomalies and any compliance checks in relation to the Sub-Contractor staff. </w:t>
      </w:r>
    </w:p>
    <w:p w14:paraId="71E33B0C" w14:textId="77777777" w:rsidR="00192F86" w:rsidRPr="00FA6476" w:rsidRDefault="00192F86" w:rsidP="002054D2">
      <w:pPr>
        <w:pStyle w:val="ListParagraph"/>
        <w:numPr>
          <w:ilvl w:val="0"/>
          <w:numId w:val="20"/>
        </w:numPr>
        <w:spacing w:after="120"/>
        <w:ind w:left="284" w:hanging="357"/>
        <w:rPr>
          <w:rFonts w:ascii="Verdana" w:hAnsi="Verdana" w:cs="Arial"/>
          <w:color w:val="2F5496" w:themeColor="accent1" w:themeShade="BF"/>
          <w:sz w:val="18"/>
          <w:szCs w:val="18"/>
        </w:rPr>
      </w:pPr>
      <w:r w:rsidRPr="4D09170C">
        <w:rPr>
          <w:rFonts w:ascii="Verdana" w:hAnsi="Verdana" w:cs="Arial"/>
          <w:color w:val="2F5496" w:themeColor="accent1" w:themeShade="BF"/>
          <w:sz w:val="18"/>
          <w:szCs w:val="18"/>
        </w:rPr>
        <w:t>Customer Dependencies</w:t>
      </w:r>
    </w:p>
    <w:p w14:paraId="355D33B2" w14:textId="084D21D4" w:rsidR="00192F86" w:rsidRPr="00194231" w:rsidRDefault="00192F86" w:rsidP="00192F86">
      <w:pPr>
        <w:spacing w:after="0" w:line="240" w:lineRule="auto"/>
        <w:jc w:val="both"/>
        <w:rPr>
          <w:rFonts w:ascii="Verdana" w:hAnsi="Verdana" w:cs="Arial"/>
          <w:sz w:val="18"/>
          <w:szCs w:val="18"/>
        </w:rPr>
      </w:pPr>
      <w:r w:rsidRPr="4D09170C">
        <w:rPr>
          <w:rFonts w:ascii="Verdana" w:hAnsi="Verdana" w:cs="Arial"/>
          <w:sz w:val="18"/>
          <w:szCs w:val="18"/>
          <w:highlight w:val="yellow"/>
        </w:rPr>
        <w:t>[Include any responsibilities Capgemini’s</w:t>
      </w:r>
      <w:r w:rsidRPr="4D09170C">
        <w:rPr>
          <w:rFonts w:ascii="Verdana" w:hAnsi="Verdana" w:cs="Arial"/>
          <w:b/>
          <w:bCs/>
          <w:sz w:val="18"/>
          <w:szCs w:val="18"/>
          <w:highlight w:val="yellow"/>
        </w:rPr>
        <w:t xml:space="preserve"> Customer</w:t>
      </w:r>
      <w:r w:rsidRPr="4D09170C">
        <w:rPr>
          <w:rFonts w:ascii="Verdana" w:hAnsi="Verdana" w:cs="Arial"/>
          <w:sz w:val="18"/>
          <w:szCs w:val="18"/>
          <w:highlight w:val="yellow"/>
        </w:rPr>
        <w:t xml:space="preserve"> has to ensure the services are carried out to their expectations. What the Customer needs to provide to the Sub-Contractor </w:t>
      </w:r>
      <w:proofErr w:type="gramStart"/>
      <w:r w:rsidRPr="4D09170C">
        <w:rPr>
          <w:rFonts w:ascii="Verdana" w:hAnsi="Verdana" w:cs="Arial"/>
          <w:sz w:val="18"/>
          <w:szCs w:val="18"/>
          <w:highlight w:val="yellow"/>
        </w:rPr>
        <w:t>in order for</w:t>
      </w:r>
      <w:proofErr w:type="gramEnd"/>
      <w:r w:rsidRPr="4D09170C">
        <w:rPr>
          <w:rFonts w:ascii="Verdana" w:hAnsi="Verdana" w:cs="Arial"/>
          <w:sz w:val="18"/>
          <w:szCs w:val="18"/>
          <w:highlight w:val="yellow"/>
        </w:rPr>
        <w:t xml:space="preserve"> them to complete their Deliverables. For example: access to sites; systems; clearances; equipment or documentation required.</w:t>
      </w:r>
    </w:p>
    <w:p w14:paraId="539502B6" w14:textId="59453F1B" w:rsidR="00192F86" w:rsidRPr="00194231" w:rsidRDefault="00192F86" w:rsidP="00192F86">
      <w:pPr>
        <w:spacing w:after="0" w:line="240" w:lineRule="auto"/>
        <w:jc w:val="both"/>
        <w:rPr>
          <w:rFonts w:ascii="Verdana" w:hAnsi="Verdana" w:cs="Arial"/>
          <w:sz w:val="18"/>
          <w:szCs w:val="18"/>
          <w:highlight w:val="yellow"/>
        </w:rPr>
      </w:pPr>
      <w:r w:rsidRPr="4D09170C">
        <w:rPr>
          <w:rFonts w:ascii="Verdana" w:hAnsi="Verdana" w:cs="Arial"/>
          <w:sz w:val="18"/>
          <w:szCs w:val="18"/>
          <w:highlight w:val="yellow"/>
        </w:rPr>
        <w:t xml:space="preserve">The Sub-Contractor my input details </w:t>
      </w:r>
      <w:proofErr w:type="gramStart"/>
      <w:r w:rsidRPr="4D09170C">
        <w:rPr>
          <w:rFonts w:ascii="Verdana" w:hAnsi="Verdana" w:cs="Arial"/>
          <w:sz w:val="18"/>
          <w:szCs w:val="18"/>
          <w:highlight w:val="yellow"/>
        </w:rPr>
        <w:t>in to</w:t>
      </w:r>
      <w:proofErr w:type="gramEnd"/>
      <w:r w:rsidRPr="4D09170C">
        <w:rPr>
          <w:rFonts w:ascii="Verdana" w:hAnsi="Verdana" w:cs="Arial"/>
          <w:sz w:val="18"/>
          <w:szCs w:val="18"/>
          <w:highlight w:val="yellow"/>
        </w:rPr>
        <w:t xml:space="preserve"> this section.</w:t>
      </w:r>
    </w:p>
    <w:p w14:paraId="1695F229" w14:textId="60F3A345" w:rsidR="00192F86" w:rsidRDefault="00192F86" w:rsidP="00192F86">
      <w:pPr>
        <w:rPr>
          <w:rFonts w:ascii="Verdana" w:hAnsi="Verdana" w:cs="Arial"/>
          <w:sz w:val="18"/>
          <w:szCs w:val="18"/>
        </w:rPr>
      </w:pPr>
      <w:r w:rsidRPr="4D09170C">
        <w:rPr>
          <w:rFonts w:ascii="Verdana" w:hAnsi="Verdana" w:cs="Arial"/>
          <w:sz w:val="18"/>
          <w:szCs w:val="18"/>
          <w:highlight w:val="yellow"/>
        </w:rPr>
        <w:t>This section 3.4(c) can be deleted if N/A.]</w:t>
      </w:r>
    </w:p>
    <w:p w14:paraId="1177D3E8" w14:textId="7DCB814D" w:rsidR="00192F86" w:rsidRPr="00194231" w:rsidRDefault="00A42AF8" w:rsidP="00192F86">
      <w:pPr>
        <w:rPr>
          <w:rFonts w:ascii="Verdana" w:hAnsi="Verdana" w:cs="Arial"/>
          <w:sz w:val="18"/>
          <w:szCs w:val="18"/>
        </w:rPr>
      </w:pPr>
      <w:r w:rsidRPr="009428ED">
        <w:rPr>
          <w:rFonts w:ascii="Verdana" w:hAnsi="Verdana" w:cs="Calibri"/>
          <w:noProof/>
          <w:color w:val="000000"/>
          <w:sz w:val="18"/>
          <w:szCs w:val="18"/>
        </w:rPr>
        <mc:AlternateContent>
          <mc:Choice Requires="wps">
            <w:drawing>
              <wp:anchor distT="0" distB="0" distL="114300" distR="114300" simplePos="0" relativeHeight="251667456" behindDoc="1" locked="0" layoutInCell="0" allowOverlap="1" wp14:anchorId="735455A0" wp14:editId="5837C2EA">
                <wp:simplePos x="0" y="0"/>
                <wp:positionH relativeFrom="margin">
                  <wp:posOffset>-63500</wp:posOffset>
                </wp:positionH>
                <wp:positionV relativeFrom="page">
                  <wp:posOffset>4298950</wp:posOffset>
                </wp:positionV>
                <wp:extent cx="5237480" cy="795020"/>
                <wp:effectExtent l="0" t="0" r="0" b="0"/>
                <wp:wrapNone/>
                <wp:docPr id="328394471" name="Text Box 3283944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237480" cy="79502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20FBA10" w14:textId="77777777" w:rsidR="004C0766" w:rsidRDefault="004C0766" w:rsidP="004C0766">
                            <w:pPr>
                              <w:jc w:val="center"/>
                              <w:rPr>
                                <w:rFonts w:ascii="Calibri" w:eastAsia="Calibri" w:hAnsi="Calibri" w:cs="Calibri"/>
                                <w:color w:val="C0C0C0"/>
                                <w:kern w:val="0"/>
                                <w:sz w:val="72"/>
                                <w:szCs w:val="72"/>
                                <w14:textFill>
                                  <w14:solidFill>
                                    <w14:srgbClr w14:val="C0C0C0">
                                      <w14:alpha w14:val="50000"/>
                                    </w14:srgbClr>
                                  </w14:solidFill>
                                </w14:textFill>
                                <w14:ligatures w14:val="none"/>
                              </w:rPr>
                            </w:pPr>
                            <w:r>
                              <w:rPr>
                                <w:rFonts w:ascii="Calibri" w:eastAsia="Calibri" w:hAnsi="Calibri" w:cs="Calibri"/>
                                <w:color w:val="C0C0C0"/>
                                <w:sz w:val="72"/>
                                <w:szCs w:val="7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35455A0" id="Text Box 328394471" o:spid="_x0000_s1030" type="#_x0000_t202" style="position:absolute;margin-left:-5pt;margin-top:338.5pt;width:412.4pt;height:62.6pt;rotation:-45;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" o:allowincell="f" filled="f" stroked="f">
                <v:stroke joinstyle="round"/>
                <o:lock v:ext="edit" shapetype="t"/>
                <v:textbox style="mso-fit-shape-to-text:t">
                  <w:txbxContent>
                    <w:p w14:paraId="020FBA10" w14:textId="77777777" w:rsidR="004C0766" w:rsidRDefault="004C0766" w:rsidP="004C0766">
                      <w:pPr>
                        <w:jc w:val="center"/>
                        <w:rPr>
                          <w:rFonts w:ascii="Calibri" w:eastAsia="Calibri" w:hAnsi="Calibri" w:cs="Calibri"/>
                          <w:color w:val="C0C0C0"/>
                          <w:kern w:val="0"/>
                          <w:sz w:val="72"/>
                          <w:szCs w:val="72"/>
                          <w14:textFill>
                            <w14:solidFill>
                              <w14:srgbClr w14:val="C0C0C0">
                                <w14:alpha w14:val="50000"/>
                              </w14:srgbClr>
                            </w14:solidFill>
                          </w14:textFill>
                          <w14:ligatures w14:val="none"/>
                        </w:rPr>
                      </w:pPr>
                      <w:r>
                        <w:rPr>
                          <w:rFonts w:ascii="Calibri" w:eastAsia="Calibri" w:hAnsi="Calibri" w:cs="Calibri"/>
                          <w:color w:val="C0C0C0"/>
                          <w:sz w:val="72"/>
                          <w:szCs w:val="72"/>
                          <w14:textFill>
                            <w14:solidFill>
                              <w14:srgbClr w14:val="C0C0C0">
                                <w14:alpha w14:val="50000"/>
                              </w14:srgbClr>
                            </w14:solidFill>
                          </w14:textFill>
                        </w:rPr>
                        <w:t>DRAFT</w:t>
                      </w:r>
                    </w:p>
                  </w:txbxContent>
                </v:textbox>
                <w10:wrap anchorx="margin" anchory="page"/>
              </v:shape>
            </w:pict>
          </mc:Fallback>
        </mc:AlternateContent>
      </w:r>
      <w:r w:rsidR="00192F86">
        <w:rPr>
          <w:rFonts w:ascii="Verdana" w:hAnsi="Verdana" w:cs="Arial"/>
          <w:sz w:val="18"/>
          <w:szCs w:val="18"/>
        </w:rPr>
        <w:t xml:space="preserve">The Main Contractor shall use reasonable endeavours to arrange for the Customer to accept and provide any Customer Dependencies requested to facilitate completion of the Sub-Contract Work. </w:t>
      </w:r>
      <w:bookmarkStart w:id="616" w:name="_Hlk106746019"/>
      <w:r w:rsidR="00192F86">
        <w:rPr>
          <w:rFonts w:ascii="Verdana" w:hAnsi="Verdana" w:cs="Arial"/>
          <w:sz w:val="18"/>
          <w:szCs w:val="18"/>
        </w:rPr>
        <w:t>However, the Main Contractor shall not be responsible or liable for Customer compliance regarding any Customer Dependencies. For the avoidance of doubt, the Main Contract shall apply in the instance of any contradiction with this section 3.4 (c).</w:t>
      </w:r>
    </w:p>
    <w:bookmarkEnd w:id="616"/>
    <w:p w14:paraId="3D0929EC" w14:textId="77777777" w:rsidR="00192F86" w:rsidRDefault="00192F86" w:rsidP="00192F86">
      <w:pPr>
        <w:spacing w:after="0" w:line="240" w:lineRule="auto"/>
        <w:jc w:val="both"/>
        <w:rPr>
          <w:rFonts w:ascii="Verdana" w:hAnsi="Verdana"/>
          <w:i/>
          <w:iCs/>
          <w:color w:val="FF0000"/>
          <w:sz w:val="18"/>
          <w:szCs w:val="18"/>
        </w:rPr>
      </w:pPr>
      <w:r w:rsidRPr="4D09170C">
        <w:rPr>
          <w:rFonts w:ascii="Verdana" w:hAnsi="Verdana"/>
          <w:b/>
          <w:bCs/>
          <w:i/>
          <w:iCs/>
          <w:color w:val="FF0000"/>
          <w:sz w:val="18"/>
          <w:szCs w:val="18"/>
        </w:rPr>
        <w:t xml:space="preserve">NOTE </w:t>
      </w:r>
      <w:r w:rsidRPr="4D09170C">
        <w:rPr>
          <w:rFonts w:ascii="Verdana" w:hAnsi="Verdana"/>
          <w:i/>
          <w:iCs/>
          <w:color w:val="FF0000"/>
          <w:sz w:val="18"/>
          <w:szCs w:val="18"/>
        </w:rPr>
        <w:t>– it remains Capgemini’s responsibility to ensure that all Customer dependencies and responsibilities are fulfilled and that all requisite inputs are available to the Sub-Contractor.</w:t>
      </w:r>
    </w:p>
    <w:p w14:paraId="239A16E2" w14:textId="77777777" w:rsidR="00192F86" w:rsidRPr="00194231" w:rsidRDefault="00192F86" w:rsidP="00192F86">
      <w:pPr>
        <w:spacing w:after="0" w:line="240" w:lineRule="auto"/>
        <w:jc w:val="both"/>
        <w:rPr>
          <w:rFonts w:ascii="Verdana" w:hAnsi="Verdana"/>
          <w:i/>
          <w:iCs/>
          <w:color w:val="FF0000"/>
          <w:sz w:val="18"/>
          <w:szCs w:val="18"/>
        </w:rPr>
      </w:pPr>
      <w:r>
        <w:rPr>
          <w:rFonts w:ascii="Verdana" w:hAnsi="Verdana"/>
          <w:i/>
          <w:iCs/>
          <w:color w:val="FF0000"/>
          <w:sz w:val="18"/>
          <w:szCs w:val="18"/>
        </w:rPr>
        <w:t>If Main Contractor Dependencies and/or Customer Dependencies are captured in Appendix A then these can be deleted.</w:t>
      </w:r>
    </w:p>
    <w:p w14:paraId="696C8EE7" w14:textId="77777777" w:rsidR="00192F86" w:rsidRPr="00D06530" w:rsidRDefault="00192F86" w:rsidP="00192F86">
      <w:pPr>
        <w:rPr>
          <w:rFonts w:ascii="Verdana" w:hAnsi="Verdana"/>
          <w:color w:val="000000" w:themeColor="text1"/>
          <w:sz w:val="18"/>
        </w:rPr>
      </w:pPr>
      <w:bookmarkStart w:id="617" w:name="_Toc508281816"/>
    </w:p>
    <w:p w14:paraId="04B3139B" w14:textId="77777777" w:rsidR="00192F86" w:rsidRDefault="00192F86" w:rsidP="002054D2">
      <w:pPr>
        <w:pStyle w:val="Heading1"/>
        <w:numPr>
          <w:ilvl w:val="1"/>
          <w:numId w:val="19"/>
        </w:numPr>
        <w:spacing w:before="0"/>
        <w:ind w:left="1800" w:hanging="720"/>
        <w:jc w:val="left"/>
        <w:rPr>
          <w:rFonts w:eastAsia="Times New Roman" w:cs="Calibri"/>
          <w:b/>
          <w:sz w:val="18"/>
          <w:szCs w:val="18"/>
        </w:rPr>
      </w:pPr>
      <w:r w:rsidRPr="4D09170C">
        <w:rPr>
          <w:rFonts w:eastAsia="Times New Roman" w:cs="Calibri"/>
          <w:b/>
          <w:sz w:val="18"/>
          <w:szCs w:val="18"/>
        </w:rPr>
        <w:t>Sub-Contractor Essential Skills, Competencies &amp; Qualifications</w:t>
      </w:r>
    </w:p>
    <w:p w14:paraId="6503D30F" w14:textId="77777777" w:rsidR="00192F86" w:rsidRDefault="00192F86" w:rsidP="00192F86">
      <w:pPr>
        <w:shd w:val="clear" w:color="auto" w:fill="FFFFFF" w:themeFill="background1"/>
        <w:spacing w:beforeAutospacing="1" w:afterAutospacing="1" w:line="240" w:lineRule="auto"/>
        <w:rPr>
          <w:rFonts w:ascii="Verdana" w:hAnsi="Verdana" w:cs="Calibri"/>
          <w:color w:val="000000" w:themeColor="text1"/>
          <w:sz w:val="18"/>
          <w:szCs w:val="18"/>
        </w:rPr>
      </w:pPr>
      <w:r w:rsidRPr="4D09170C">
        <w:rPr>
          <w:rFonts w:ascii="Verdana" w:hAnsi="Verdana" w:cs="Calibri"/>
          <w:color w:val="000000" w:themeColor="text1"/>
          <w:sz w:val="18"/>
          <w:szCs w:val="18"/>
        </w:rPr>
        <w:t>The Sub-Contractor warrants that the personnel responsible for performing the Sub-Contract Work under this SOW will be adequately qualified and skilled.</w:t>
      </w:r>
    </w:p>
    <w:p w14:paraId="5EC4D7AA" w14:textId="77777777" w:rsidR="00192F86" w:rsidRDefault="00192F86" w:rsidP="00192F86">
      <w:pPr>
        <w:spacing w:before="120" w:after="120"/>
        <w:jc w:val="both"/>
        <w:rPr>
          <w:rFonts w:ascii="Verdana" w:eastAsia="Times New Roman" w:hAnsi="Verdana" w:cs="Calibri"/>
          <w:b/>
          <w:bCs/>
          <w:color w:val="000000" w:themeColor="text1"/>
          <w:sz w:val="18"/>
          <w:szCs w:val="18"/>
        </w:rPr>
      </w:pPr>
      <w:r w:rsidRPr="4D09170C">
        <w:rPr>
          <w:rFonts w:ascii="Verdana" w:eastAsia="Times New Roman" w:hAnsi="Verdana" w:cs="Calibri"/>
          <w:color w:val="000000" w:themeColor="text1"/>
          <w:sz w:val="18"/>
          <w:szCs w:val="18"/>
        </w:rPr>
        <w:t>The essential skills, competencies &amp; qualifications provided by the Sub-Contractor are as listed below:</w:t>
      </w:r>
    </w:p>
    <w:p w14:paraId="40928035" w14:textId="77777777" w:rsidR="00192F86" w:rsidRDefault="00192F86" w:rsidP="002054D2">
      <w:pPr>
        <w:pStyle w:val="ListParagraph"/>
        <w:numPr>
          <w:ilvl w:val="0"/>
          <w:numId w:val="17"/>
        </w:numPr>
        <w:spacing w:before="120" w:after="120"/>
        <w:jc w:val="both"/>
        <w:rPr>
          <w:rFonts w:ascii="Verdana" w:eastAsia="Times New Roman" w:hAnsi="Verdana" w:cs="Calibri"/>
          <w:color w:val="000000" w:themeColor="text1"/>
          <w:sz w:val="18"/>
          <w:szCs w:val="18"/>
          <w:highlight w:val="yellow"/>
        </w:rPr>
      </w:pPr>
      <w:r w:rsidRPr="4D09170C">
        <w:rPr>
          <w:rFonts w:ascii="Verdana" w:eastAsia="Times New Roman" w:hAnsi="Verdana" w:cs="Calibri"/>
          <w:color w:val="000000" w:themeColor="text1"/>
          <w:sz w:val="18"/>
          <w:szCs w:val="18"/>
          <w:highlight w:val="yellow"/>
        </w:rPr>
        <w:t>[Please insert a list of all skills, competencies and qualifications required by the Sub-Contractor]</w:t>
      </w:r>
    </w:p>
    <w:p w14:paraId="4F4D36DD" w14:textId="77777777" w:rsidR="00192F86" w:rsidRDefault="00192F86" w:rsidP="002054D2">
      <w:pPr>
        <w:pStyle w:val="ListParagraph"/>
        <w:numPr>
          <w:ilvl w:val="0"/>
          <w:numId w:val="17"/>
        </w:numPr>
        <w:spacing w:before="120" w:after="120"/>
        <w:jc w:val="both"/>
        <w:rPr>
          <w:rFonts w:ascii="Verdana" w:eastAsia="Times New Roman" w:hAnsi="Verdana" w:cs="Calibri"/>
          <w:color w:val="000000" w:themeColor="text1"/>
          <w:sz w:val="18"/>
          <w:szCs w:val="18"/>
          <w:highlight w:val="yellow"/>
        </w:rPr>
      </w:pPr>
      <w:r w:rsidRPr="4D09170C">
        <w:rPr>
          <w:rFonts w:ascii="Verdana" w:eastAsia="Times New Roman" w:hAnsi="Verdana" w:cs="Calibri"/>
          <w:color w:val="000000" w:themeColor="text1"/>
          <w:sz w:val="18"/>
          <w:szCs w:val="18"/>
          <w:highlight w:val="yellow"/>
        </w:rPr>
        <w:lastRenderedPageBreak/>
        <w:t>[Please insert a list of all skills, competencies and qualifications required by the Sub-Contractor]</w:t>
      </w:r>
    </w:p>
    <w:p w14:paraId="603E8C4F" w14:textId="77777777" w:rsidR="00192F86" w:rsidRPr="00745195" w:rsidRDefault="00192F86" w:rsidP="002054D2">
      <w:pPr>
        <w:pStyle w:val="ListParagraph"/>
        <w:numPr>
          <w:ilvl w:val="0"/>
          <w:numId w:val="17"/>
        </w:numPr>
        <w:spacing w:before="120" w:after="120"/>
        <w:jc w:val="both"/>
        <w:rPr>
          <w:rFonts w:ascii="Verdana" w:hAnsi="Verdana"/>
          <w:b/>
          <w:color w:val="000000" w:themeColor="text1"/>
          <w:sz w:val="18"/>
        </w:rPr>
      </w:pPr>
      <w:r w:rsidRPr="00A71F5E">
        <w:rPr>
          <w:rFonts w:ascii="Verdana" w:eastAsia="Times New Roman" w:hAnsi="Verdana" w:cs="Calibri"/>
          <w:color w:val="000000" w:themeColor="text1"/>
          <w:sz w:val="18"/>
          <w:szCs w:val="18"/>
          <w:highlight w:val="yellow"/>
        </w:rPr>
        <w:t>[Please insert a list of all skills, competencies and qualifications required by the Sub-Contractor]</w:t>
      </w:r>
    </w:p>
    <w:p w14:paraId="5A998C3D" w14:textId="2468D4E6" w:rsidR="00192F86" w:rsidRPr="00A71F5E" w:rsidRDefault="00192F86" w:rsidP="00192F86">
      <w:pPr>
        <w:spacing w:before="120" w:after="120"/>
        <w:jc w:val="both"/>
        <w:rPr>
          <w:rFonts w:ascii="Verdana" w:eastAsia="Times New Roman" w:hAnsi="Verdana" w:cs="Calibri"/>
          <w:b/>
          <w:bCs/>
          <w:color w:val="2F5496" w:themeColor="accent1" w:themeShade="BF"/>
          <w:sz w:val="18"/>
          <w:szCs w:val="18"/>
        </w:rPr>
      </w:pPr>
      <w:r w:rsidRPr="00A71F5E">
        <w:rPr>
          <w:rFonts w:ascii="Verdana" w:eastAsia="Times New Roman" w:hAnsi="Verdana" w:cs="Calibri"/>
          <w:b/>
          <w:bCs/>
          <w:color w:val="2F5496" w:themeColor="accent1" w:themeShade="BF"/>
          <w:sz w:val="18"/>
          <w:szCs w:val="18"/>
        </w:rPr>
        <w:t>3.</w:t>
      </w:r>
      <w:r>
        <w:rPr>
          <w:rFonts w:ascii="Verdana" w:eastAsia="Times New Roman" w:hAnsi="Verdana" w:cs="Calibri"/>
          <w:b/>
          <w:bCs/>
          <w:color w:val="2F5496" w:themeColor="accent1" w:themeShade="BF"/>
          <w:sz w:val="18"/>
          <w:szCs w:val="18"/>
        </w:rPr>
        <w:t>6</w:t>
      </w:r>
      <w:r>
        <w:rPr>
          <w:rFonts w:ascii="Verdana" w:eastAsia="Times New Roman" w:hAnsi="Verdana" w:cs="Calibri"/>
          <w:b/>
          <w:bCs/>
          <w:color w:val="2F5496" w:themeColor="accent1" w:themeShade="BF"/>
          <w:sz w:val="18"/>
          <w:szCs w:val="18"/>
        </w:rPr>
        <w:tab/>
      </w:r>
      <w:r w:rsidRPr="00A71F5E">
        <w:rPr>
          <w:rFonts w:ascii="Verdana" w:eastAsia="Times New Roman" w:hAnsi="Verdana" w:cs="Calibri"/>
          <w:b/>
          <w:bCs/>
          <w:color w:val="2F5496" w:themeColor="accent1" w:themeShade="BF"/>
          <w:sz w:val="18"/>
          <w:szCs w:val="18"/>
        </w:rPr>
        <w:t>Capgemini Escalation details</w:t>
      </w:r>
    </w:p>
    <w:tbl>
      <w:tblPr>
        <w:tblStyle w:val="TableGrid"/>
        <w:tblW w:w="9794" w:type="dxa"/>
        <w:tblLook w:val="04A0" w:firstRow="1" w:lastRow="0" w:firstColumn="1" w:lastColumn="0" w:noHBand="0" w:noVBand="1"/>
      </w:tblPr>
      <w:tblGrid>
        <w:gridCol w:w="1285"/>
        <w:gridCol w:w="1642"/>
        <w:gridCol w:w="3477"/>
        <w:gridCol w:w="3390"/>
      </w:tblGrid>
      <w:tr w:rsidR="00192F86" w14:paraId="6EEB5D22" w14:textId="77777777" w:rsidTr="007C5A5C">
        <w:tc>
          <w:tcPr>
            <w:tcW w:w="1285" w:type="dxa"/>
          </w:tcPr>
          <w:p w14:paraId="4FA5DC52" w14:textId="77777777" w:rsidR="00192F86" w:rsidRPr="0010065B" w:rsidRDefault="00192F86" w:rsidP="00BA0A42">
            <w:pPr>
              <w:spacing w:before="120" w:after="120"/>
              <w:jc w:val="center"/>
              <w:rPr>
                <w:rFonts w:ascii="Verdana" w:eastAsia="Times New Roman" w:hAnsi="Verdana" w:cs="Calibri"/>
                <w:bCs/>
                <w:color w:val="000000"/>
                <w:sz w:val="18"/>
                <w:szCs w:val="18"/>
              </w:rPr>
            </w:pPr>
            <w:r w:rsidRPr="0010065B">
              <w:rPr>
                <w:rFonts w:ascii="Verdana" w:eastAsia="Times New Roman" w:hAnsi="Verdana" w:cs="Calibri"/>
                <w:bCs/>
                <w:color w:val="000000"/>
                <w:sz w:val="18"/>
                <w:szCs w:val="18"/>
              </w:rPr>
              <w:t>Details</w:t>
            </w:r>
          </w:p>
        </w:tc>
        <w:tc>
          <w:tcPr>
            <w:tcW w:w="1642" w:type="dxa"/>
          </w:tcPr>
          <w:p w14:paraId="29021FAA" w14:textId="77777777" w:rsidR="00192F86" w:rsidRPr="0010065B" w:rsidRDefault="00192F86" w:rsidP="00BA0A42">
            <w:pPr>
              <w:spacing w:before="120" w:after="120"/>
              <w:jc w:val="center"/>
              <w:rPr>
                <w:rFonts w:ascii="Verdana" w:eastAsia="Times New Roman" w:hAnsi="Verdana" w:cs="Calibri"/>
                <w:color w:val="000000"/>
                <w:sz w:val="18"/>
                <w:szCs w:val="18"/>
              </w:rPr>
            </w:pPr>
            <w:r w:rsidRPr="4D09170C">
              <w:rPr>
                <w:rFonts w:ascii="Verdana" w:eastAsia="Times New Roman" w:hAnsi="Verdana" w:cs="Calibri"/>
                <w:color w:val="000000" w:themeColor="text1"/>
                <w:sz w:val="18"/>
                <w:szCs w:val="18"/>
              </w:rPr>
              <w:t>Role/Grade</w:t>
            </w:r>
          </w:p>
        </w:tc>
        <w:tc>
          <w:tcPr>
            <w:tcW w:w="3477" w:type="dxa"/>
          </w:tcPr>
          <w:p w14:paraId="5185897C" w14:textId="77777777" w:rsidR="00192F86" w:rsidRPr="0010065B" w:rsidRDefault="00192F86" w:rsidP="00BA0A42">
            <w:pPr>
              <w:spacing w:before="120" w:after="120"/>
              <w:jc w:val="center"/>
              <w:rPr>
                <w:rFonts w:ascii="Verdana" w:eastAsia="Times New Roman" w:hAnsi="Verdana" w:cs="Calibri"/>
                <w:bCs/>
                <w:color w:val="000000"/>
                <w:sz w:val="18"/>
                <w:szCs w:val="18"/>
              </w:rPr>
            </w:pPr>
            <w:r>
              <w:rPr>
                <w:rFonts w:ascii="Verdana" w:eastAsia="Times New Roman" w:hAnsi="Verdana" w:cs="Calibri"/>
                <w:bCs/>
                <w:color w:val="000000"/>
                <w:sz w:val="18"/>
                <w:szCs w:val="18"/>
              </w:rPr>
              <w:t>Project/Delivery Contact Details</w:t>
            </w:r>
          </w:p>
        </w:tc>
        <w:tc>
          <w:tcPr>
            <w:tcW w:w="3390" w:type="dxa"/>
          </w:tcPr>
          <w:p w14:paraId="0AF833E4" w14:textId="77777777" w:rsidR="00192F86" w:rsidRPr="0010065B" w:rsidRDefault="00192F86" w:rsidP="00BA0A42">
            <w:pPr>
              <w:spacing w:before="120" w:after="120"/>
              <w:jc w:val="center"/>
              <w:rPr>
                <w:rFonts w:ascii="Verdana" w:eastAsia="Times New Roman" w:hAnsi="Verdana" w:cs="Calibri"/>
                <w:color w:val="000000"/>
                <w:sz w:val="18"/>
                <w:szCs w:val="18"/>
              </w:rPr>
            </w:pPr>
            <w:r w:rsidRPr="4D09170C">
              <w:rPr>
                <w:rFonts w:ascii="Verdana" w:eastAsia="Times New Roman" w:hAnsi="Verdana" w:cs="Calibri"/>
                <w:color w:val="000000" w:themeColor="text1"/>
                <w:sz w:val="18"/>
                <w:szCs w:val="18"/>
              </w:rPr>
              <w:t>Procurement Contact Details</w:t>
            </w:r>
          </w:p>
        </w:tc>
      </w:tr>
      <w:tr w:rsidR="00192F86" w14:paraId="4473D99E" w14:textId="77777777" w:rsidTr="007C5A5C">
        <w:tc>
          <w:tcPr>
            <w:tcW w:w="1285" w:type="dxa"/>
          </w:tcPr>
          <w:p w14:paraId="5660E11A" w14:textId="77777777" w:rsidR="00192F86" w:rsidRPr="0010065B" w:rsidRDefault="00192F86" w:rsidP="00BA0A42">
            <w:pPr>
              <w:spacing w:before="120" w:after="120"/>
              <w:jc w:val="both"/>
              <w:rPr>
                <w:rFonts w:ascii="Verdana" w:eastAsia="Times New Roman" w:hAnsi="Verdana" w:cs="Calibri"/>
                <w:bCs/>
                <w:color w:val="000000"/>
                <w:sz w:val="18"/>
                <w:szCs w:val="18"/>
              </w:rPr>
            </w:pPr>
            <w:r w:rsidRPr="0010065B">
              <w:rPr>
                <w:rFonts w:ascii="Verdana" w:eastAsia="Times New Roman" w:hAnsi="Verdana" w:cs="Calibri"/>
                <w:bCs/>
                <w:color w:val="000000"/>
                <w:sz w:val="18"/>
                <w:szCs w:val="18"/>
              </w:rPr>
              <w:t>First level</w:t>
            </w:r>
          </w:p>
        </w:tc>
        <w:tc>
          <w:tcPr>
            <w:tcW w:w="1642" w:type="dxa"/>
          </w:tcPr>
          <w:p w14:paraId="5DA8971B" w14:textId="5B772DDE" w:rsidR="00192F86" w:rsidRPr="0010065B" w:rsidRDefault="007C5A5C" w:rsidP="00BA0A42">
            <w:pPr>
              <w:spacing w:before="120" w:after="120"/>
              <w:jc w:val="both"/>
              <w:rPr>
                <w:rFonts w:ascii="Verdana" w:eastAsia="Times New Roman" w:hAnsi="Verdana" w:cs="Calibri"/>
                <w:color w:val="000000"/>
                <w:sz w:val="18"/>
                <w:szCs w:val="18"/>
              </w:rPr>
            </w:pPr>
            <w:r>
              <w:rPr>
                <w:rFonts w:ascii="Verdana" w:eastAsia="Times New Roman" w:hAnsi="Verdana" w:cs="Calibri"/>
                <w:color w:val="000000" w:themeColor="text1"/>
                <w:sz w:val="18"/>
                <w:szCs w:val="18"/>
              </w:rPr>
              <w:t>Associate Director</w:t>
            </w:r>
          </w:p>
        </w:tc>
        <w:tc>
          <w:tcPr>
            <w:tcW w:w="3477" w:type="dxa"/>
          </w:tcPr>
          <w:p w14:paraId="27B9DFE5" w14:textId="64A46EA3" w:rsidR="00192F86" w:rsidRPr="00D06530" w:rsidRDefault="007C5A5C" w:rsidP="00BA0A42">
            <w:pPr>
              <w:spacing w:before="120" w:after="120"/>
              <w:rPr>
                <w:rFonts w:ascii="Verdana" w:hAnsi="Verdana"/>
                <w:color w:val="000000"/>
                <w:sz w:val="18"/>
                <w:highlight w:val="yellow"/>
              </w:rPr>
            </w:pPr>
            <w:r>
              <w:rPr>
                <w:rFonts w:ascii="Verdana" w:hAnsi="Verdana"/>
                <w:color w:val="000000"/>
                <w:sz w:val="18"/>
                <w:highlight w:val="yellow"/>
              </w:rPr>
              <w:t>ashish.d.jaiswal@capgemini.com</w:t>
            </w:r>
          </w:p>
        </w:tc>
        <w:tc>
          <w:tcPr>
            <w:tcW w:w="3390" w:type="dxa"/>
          </w:tcPr>
          <w:p w14:paraId="20CF1C0D" w14:textId="504BE41D" w:rsidR="00192F86" w:rsidRPr="0010065B" w:rsidRDefault="00496427" w:rsidP="00BA0A42">
            <w:pPr>
              <w:spacing w:before="120" w:after="120" w:line="259" w:lineRule="auto"/>
              <w:jc w:val="both"/>
              <w:rPr>
                <w:rFonts w:ascii="Verdana" w:eastAsia="Times New Roman" w:hAnsi="Verdana" w:cs="Calibri"/>
                <w:sz w:val="18"/>
                <w:szCs w:val="18"/>
              </w:rPr>
            </w:pPr>
            <w:hyperlink r:id="rId23" w:history="1">
              <w:r w:rsidRPr="00431A30">
                <w:rPr>
                  <w:rStyle w:val="Hyperlink"/>
                  <w:rFonts w:ascii="Verdana" w:eastAsia="Times New Roman" w:hAnsi="Verdana" w:cs="Calibri"/>
                  <w:sz w:val="18"/>
                  <w:szCs w:val="18"/>
                </w:rPr>
                <w:t>sarah.holmes@capgemini.com</w:t>
              </w:r>
            </w:hyperlink>
          </w:p>
        </w:tc>
      </w:tr>
      <w:tr w:rsidR="007C5A5C" w14:paraId="4CCE61D3" w14:textId="77777777" w:rsidTr="007C5A5C">
        <w:tc>
          <w:tcPr>
            <w:tcW w:w="1285" w:type="dxa"/>
          </w:tcPr>
          <w:p w14:paraId="67714E84" w14:textId="686E5C2A" w:rsidR="007C5A5C" w:rsidRPr="0010065B" w:rsidRDefault="007C5A5C" w:rsidP="007C5A5C">
            <w:pPr>
              <w:spacing w:before="120" w:after="120"/>
              <w:jc w:val="both"/>
              <w:rPr>
                <w:rFonts w:ascii="Verdana" w:eastAsia="Times New Roman" w:hAnsi="Verdana" w:cs="Calibri"/>
                <w:bCs/>
                <w:color w:val="000000"/>
                <w:sz w:val="18"/>
                <w:szCs w:val="18"/>
              </w:rPr>
            </w:pPr>
            <w:r w:rsidRPr="0010065B">
              <w:rPr>
                <w:rFonts w:ascii="Verdana" w:eastAsia="Times New Roman" w:hAnsi="Verdana" w:cs="Calibri"/>
                <w:bCs/>
                <w:color w:val="000000"/>
                <w:sz w:val="18"/>
                <w:szCs w:val="18"/>
              </w:rPr>
              <w:t>Second level</w:t>
            </w:r>
          </w:p>
        </w:tc>
        <w:tc>
          <w:tcPr>
            <w:tcW w:w="1642" w:type="dxa"/>
          </w:tcPr>
          <w:p w14:paraId="00DE07FB" w14:textId="01641E0C" w:rsidR="007C5A5C" w:rsidRPr="0010065B" w:rsidRDefault="007C5A5C" w:rsidP="007C5A5C">
            <w:pPr>
              <w:spacing w:before="120" w:after="120"/>
              <w:jc w:val="both"/>
              <w:rPr>
                <w:rFonts w:ascii="Verdana" w:eastAsia="Times New Roman" w:hAnsi="Verdana" w:cs="Calibri"/>
                <w:bCs/>
                <w:color w:val="000000"/>
                <w:sz w:val="18"/>
                <w:szCs w:val="18"/>
              </w:rPr>
            </w:pPr>
            <w:r>
              <w:rPr>
                <w:rFonts w:ascii="Verdana" w:eastAsia="Times New Roman" w:hAnsi="Verdana" w:cs="Calibri"/>
                <w:color w:val="000000" w:themeColor="text1"/>
                <w:sz w:val="18"/>
                <w:szCs w:val="18"/>
              </w:rPr>
              <w:t>Account Executive</w:t>
            </w:r>
          </w:p>
        </w:tc>
        <w:tc>
          <w:tcPr>
            <w:tcW w:w="3477" w:type="dxa"/>
          </w:tcPr>
          <w:p w14:paraId="60E4DC7B" w14:textId="7965DBEA" w:rsidR="007C5A5C" w:rsidRPr="00D06530" w:rsidRDefault="007C5A5C" w:rsidP="007C5A5C">
            <w:pPr>
              <w:spacing w:before="120" w:after="120"/>
              <w:jc w:val="both"/>
              <w:rPr>
                <w:rFonts w:ascii="Verdana" w:hAnsi="Verdana"/>
                <w:color w:val="000000"/>
                <w:sz w:val="18"/>
                <w:highlight w:val="yellow"/>
              </w:rPr>
            </w:pPr>
            <w:hyperlink r:id="rId24" w:history="1">
              <w:r w:rsidRPr="00914B8D">
                <w:rPr>
                  <w:rStyle w:val="Hyperlink"/>
                  <w:rFonts w:ascii="Verdana" w:hAnsi="Verdana"/>
                  <w:sz w:val="18"/>
                  <w:highlight w:val="yellow"/>
                </w:rPr>
                <w:t>Sreeram.yegappan@capgemini.com</w:t>
              </w:r>
            </w:hyperlink>
          </w:p>
        </w:tc>
        <w:tc>
          <w:tcPr>
            <w:tcW w:w="3390" w:type="dxa"/>
          </w:tcPr>
          <w:p w14:paraId="46EB52A5" w14:textId="77777777" w:rsidR="007C5A5C" w:rsidRPr="0010065B" w:rsidRDefault="007C5A5C" w:rsidP="007C5A5C">
            <w:pPr>
              <w:spacing w:before="120" w:after="120"/>
              <w:jc w:val="both"/>
              <w:rPr>
                <w:rFonts w:ascii="Verdana" w:eastAsia="Times New Roman" w:hAnsi="Verdana" w:cs="Calibri"/>
                <w:color w:val="000000"/>
                <w:sz w:val="18"/>
                <w:szCs w:val="18"/>
              </w:rPr>
            </w:pPr>
            <w:hyperlink r:id="rId25" w:history="1">
              <w:r w:rsidRPr="002272BB">
                <w:rPr>
                  <w:rStyle w:val="Hyperlink"/>
                  <w:rFonts w:ascii="Verdana" w:eastAsia="Times New Roman" w:hAnsi="Verdana" w:cs="Calibri"/>
                  <w:sz w:val="18"/>
                  <w:szCs w:val="18"/>
                </w:rPr>
                <w:t>Sophie.brown@capgemini.com</w:t>
              </w:r>
            </w:hyperlink>
            <w:r>
              <w:rPr>
                <w:rFonts w:ascii="Verdana" w:eastAsia="Times New Roman" w:hAnsi="Verdana" w:cs="Calibri"/>
                <w:color w:val="000000"/>
                <w:sz w:val="18"/>
                <w:szCs w:val="18"/>
              </w:rPr>
              <w:t xml:space="preserve"> </w:t>
            </w:r>
          </w:p>
        </w:tc>
      </w:tr>
      <w:tr w:rsidR="007C5A5C" w14:paraId="50C9C42F" w14:textId="77777777" w:rsidTr="007C5A5C">
        <w:tc>
          <w:tcPr>
            <w:tcW w:w="1285" w:type="dxa"/>
          </w:tcPr>
          <w:p w14:paraId="248BCC59" w14:textId="52D42E7B" w:rsidR="007C5A5C" w:rsidRPr="0010065B" w:rsidRDefault="007C5A5C" w:rsidP="007C5A5C">
            <w:pPr>
              <w:spacing w:before="120" w:after="120"/>
              <w:jc w:val="both"/>
              <w:rPr>
                <w:rFonts w:ascii="Verdana" w:eastAsia="Times New Roman" w:hAnsi="Verdana" w:cs="Calibri"/>
                <w:bCs/>
                <w:color w:val="000000"/>
                <w:sz w:val="18"/>
                <w:szCs w:val="18"/>
              </w:rPr>
            </w:pPr>
            <w:r w:rsidRPr="0010065B">
              <w:rPr>
                <w:rFonts w:ascii="Verdana" w:eastAsia="Times New Roman" w:hAnsi="Verdana" w:cs="Calibri"/>
                <w:bCs/>
                <w:color w:val="000000"/>
                <w:sz w:val="18"/>
                <w:szCs w:val="18"/>
              </w:rPr>
              <w:t xml:space="preserve">Third </w:t>
            </w:r>
            <w:proofErr w:type="spellStart"/>
            <w:r w:rsidRPr="0010065B">
              <w:rPr>
                <w:rFonts w:ascii="Verdana" w:eastAsia="Times New Roman" w:hAnsi="Verdana" w:cs="Calibri"/>
                <w:bCs/>
                <w:color w:val="000000"/>
                <w:sz w:val="18"/>
                <w:szCs w:val="18"/>
              </w:rPr>
              <w:t>leve</w:t>
            </w:r>
            <w:proofErr w:type="spellEnd"/>
          </w:p>
        </w:tc>
        <w:tc>
          <w:tcPr>
            <w:tcW w:w="1642" w:type="dxa"/>
          </w:tcPr>
          <w:p w14:paraId="222B2D01" w14:textId="03F5E92F" w:rsidR="007C5A5C" w:rsidRPr="0010065B" w:rsidRDefault="007C5A5C" w:rsidP="007C5A5C">
            <w:pPr>
              <w:spacing w:before="120" w:after="120"/>
              <w:jc w:val="both"/>
              <w:rPr>
                <w:rFonts w:ascii="Verdana" w:eastAsia="Times New Roman" w:hAnsi="Verdana" w:cs="Calibri"/>
                <w:bCs/>
                <w:color w:val="000000"/>
                <w:sz w:val="18"/>
                <w:szCs w:val="18"/>
              </w:rPr>
            </w:pPr>
            <w:r>
              <w:rPr>
                <w:rFonts w:ascii="Verdana" w:eastAsia="Times New Roman" w:hAnsi="Verdana" w:cs="Calibri"/>
                <w:bCs/>
                <w:color w:val="000000"/>
                <w:sz w:val="18"/>
                <w:szCs w:val="18"/>
              </w:rPr>
              <w:t>Group Account Executive</w:t>
            </w:r>
          </w:p>
        </w:tc>
        <w:tc>
          <w:tcPr>
            <w:tcW w:w="3477" w:type="dxa"/>
          </w:tcPr>
          <w:p w14:paraId="6D6A3B74" w14:textId="5D47E4AA" w:rsidR="007C5A5C" w:rsidRPr="00D06530" w:rsidRDefault="007C5A5C" w:rsidP="007C5A5C">
            <w:pPr>
              <w:spacing w:before="120" w:after="120"/>
              <w:jc w:val="both"/>
              <w:rPr>
                <w:rFonts w:ascii="Verdana" w:hAnsi="Verdana"/>
                <w:color w:val="000000"/>
                <w:sz w:val="18"/>
                <w:highlight w:val="yellow"/>
              </w:rPr>
            </w:pPr>
            <w:hyperlink r:id="rId26" w:history="1">
              <w:r w:rsidRPr="00914B8D">
                <w:rPr>
                  <w:rStyle w:val="Hyperlink"/>
                  <w:rFonts w:ascii="Verdana" w:eastAsia="Times New Roman" w:hAnsi="Verdana" w:cs="Calibri"/>
                  <w:sz w:val="18"/>
                  <w:szCs w:val="18"/>
                </w:rPr>
                <w:t>senol.mehmet@capgemini.com</w:t>
              </w:r>
            </w:hyperlink>
          </w:p>
        </w:tc>
        <w:tc>
          <w:tcPr>
            <w:tcW w:w="3390" w:type="dxa"/>
          </w:tcPr>
          <w:p w14:paraId="1F77C4E8" w14:textId="77777777" w:rsidR="007C5A5C" w:rsidRPr="0010065B" w:rsidRDefault="007C5A5C" w:rsidP="007C5A5C">
            <w:pPr>
              <w:spacing w:before="120" w:after="120"/>
              <w:jc w:val="both"/>
              <w:rPr>
                <w:rFonts w:ascii="Verdana" w:eastAsia="Times New Roman" w:hAnsi="Verdana" w:cs="Calibri"/>
                <w:color w:val="000000"/>
                <w:sz w:val="18"/>
                <w:szCs w:val="18"/>
              </w:rPr>
            </w:pPr>
            <w:hyperlink r:id="rId27" w:history="1">
              <w:r w:rsidRPr="00406F90">
                <w:rPr>
                  <w:rStyle w:val="Hyperlink"/>
                  <w:rFonts w:ascii="Verdana" w:eastAsia="Times New Roman" w:hAnsi="Verdana" w:cs="Calibri"/>
                  <w:sz w:val="18"/>
                  <w:szCs w:val="18"/>
                </w:rPr>
                <w:t>Urban.hollstrom@capgemini.com</w:t>
              </w:r>
            </w:hyperlink>
            <w:r>
              <w:rPr>
                <w:rFonts w:ascii="Verdana" w:eastAsia="Times New Roman" w:hAnsi="Verdana" w:cs="Calibri"/>
                <w:color w:val="000000"/>
                <w:sz w:val="18"/>
                <w:szCs w:val="18"/>
              </w:rPr>
              <w:t xml:space="preserve"> </w:t>
            </w:r>
          </w:p>
        </w:tc>
      </w:tr>
    </w:tbl>
    <w:p w14:paraId="677818FC" w14:textId="4AFE29D6" w:rsidR="00192F86" w:rsidRDefault="00192F86" w:rsidP="00192F86">
      <w:pPr>
        <w:rPr>
          <w:rFonts w:ascii="Verdana" w:hAnsi="Verdana" w:cs="Calibri"/>
          <w:color w:val="000000"/>
          <w:sz w:val="18"/>
          <w:szCs w:val="18"/>
        </w:rPr>
      </w:pPr>
      <w:bookmarkStart w:id="618" w:name="_DV_M310"/>
      <w:bookmarkEnd w:id="618"/>
      <w:r w:rsidRPr="4D09170C">
        <w:rPr>
          <w:rFonts w:ascii="Verdana" w:hAnsi="Verdana" w:cs="Calibri"/>
          <w:color w:val="000000" w:themeColor="text1"/>
          <w:sz w:val="18"/>
          <w:szCs w:val="18"/>
        </w:rPr>
        <w:t xml:space="preserve">Table </w:t>
      </w:r>
      <w:r>
        <w:rPr>
          <w:rFonts w:ascii="Verdana" w:hAnsi="Verdana" w:cs="Calibri"/>
          <w:color w:val="000000" w:themeColor="text1"/>
          <w:sz w:val="18"/>
          <w:szCs w:val="18"/>
        </w:rPr>
        <w:t>3</w:t>
      </w:r>
      <w:r w:rsidRPr="4D09170C">
        <w:rPr>
          <w:rFonts w:ascii="Verdana" w:hAnsi="Verdana" w:cs="Calibri"/>
          <w:color w:val="000000" w:themeColor="text1"/>
          <w:sz w:val="18"/>
          <w:szCs w:val="18"/>
        </w:rPr>
        <w:t xml:space="preserve"> – Escalation details for Capgemini</w:t>
      </w:r>
    </w:p>
    <w:p w14:paraId="05637A8E" w14:textId="2DFC78BE" w:rsidR="00192F86" w:rsidRPr="00A71F5E" w:rsidRDefault="00192F86" w:rsidP="00192F86">
      <w:pPr>
        <w:spacing w:before="120" w:after="120"/>
        <w:jc w:val="both"/>
        <w:rPr>
          <w:rFonts w:ascii="Verdana" w:eastAsia="Times New Roman" w:hAnsi="Verdana" w:cs="Calibri"/>
          <w:b/>
          <w:bCs/>
          <w:color w:val="2F5496" w:themeColor="accent1" w:themeShade="BF"/>
          <w:sz w:val="18"/>
          <w:szCs w:val="18"/>
        </w:rPr>
      </w:pPr>
      <w:r w:rsidRPr="00A71F5E">
        <w:rPr>
          <w:rFonts w:ascii="Verdana" w:eastAsia="Times New Roman" w:hAnsi="Verdana" w:cs="Calibri"/>
          <w:b/>
          <w:bCs/>
          <w:color w:val="2F5496" w:themeColor="accent1" w:themeShade="BF"/>
          <w:sz w:val="18"/>
          <w:szCs w:val="18"/>
        </w:rPr>
        <w:t>3.</w:t>
      </w:r>
      <w:r>
        <w:rPr>
          <w:rFonts w:ascii="Verdana" w:eastAsia="Times New Roman" w:hAnsi="Verdana" w:cs="Calibri"/>
          <w:b/>
          <w:bCs/>
          <w:color w:val="2F5496" w:themeColor="accent1" w:themeShade="BF"/>
          <w:sz w:val="18"/>
          <w:szCs w:val="18"/>
        </w:rPr>
        <w:t>7</w:t>
      </w:r>
      <w:r w:rsidRPr="00A71F5E">
        <w:rPr>
          <w:rFonts w:ascii="Verdana" w:eastAsia="Times New Roman" w:hAnsi="Verdana" w:cs="Calibri"/>
          <w:b/>
          <w:bCs/>
          <w:color w:val="2F5496" w:themeColor="accent1" w:themeShade="BF"/>
          <w:sz w:val="18"/>
          <w:szCs w:val="18"/>
        </w:rPr>
        <w:tab/>
        <w:t>Sub-Contractor Escalation Details</w:t>
      </w:r>
    </w:p>
    <w:p w14:paraId="5461487D" w14:textId="51C516FF" w:rsidR="00192F86" w:rsidRDefault="00192F86" w:rsidP="00192F86">
      <w:pPr>
        <w:rPr>
          <w:rFonts w:ascii="Verdana" w:hAnsi="Verdana" w:cs="Calibri"/>
          <w:color w:val="000000"/>
          <w:sz w:val="18"/>
          <w:szCs w:val="18"/>
        </w:rPr>
      </w:pPr>
      <w:r w:rsidRPr="4D09170C">
        <w:rPr>
          <w:rFonts w:ascii="Verdana" w:hAnsi="Verdana"/>
          <w:b/>
          <w:bCs/>
          <w:i/>
          <w:iCs/>
          <w:color w:val="FF0000"/>
          <w:sz w:val="18"/>
          <w:szCs w:val="18"/>
        </w:rPr>
        <w:t>NOTE</w:t>
      </w:r>
      <w:r w:rsidRPr="4D09170C">
        <w:rPr>
          <w:rFonts w:ascii="Verdana" w:hAnsi="Verdana"/>
          <w:i/>
          <w:iCs/>
          <w:color w:val="FF0000"/>
          <w:sz w:val="18"/>
          <w:szCs w:val="18"/>
        </w:rPr>
        <w:t xml:space="preserve"> – Sub-Contractor to complete their own escalation details</w:t>
      </w:r>
    </w:p>
    <w:tbl>
      <w:tblPr>
        <w:tblStyle w:val="TableGrid"/>
        <w:tblW w:w="7650" w:type="dxa"/>
        <w:tblLook w:val="04A0" w:firstRow="1" w:lastRow="0" w:firstColumn="1" w:lastColumn="0" w:noHBand="0" w:noVBand="1"/>
      </w:tblPr>
      <w:tblGrid>
        <w:gridCol w:w="1498"/>
        <w:gridCol w:w="2608"/>
        <w:gridCol w:w="3544"/>
      </w:tblGrid>
      <w:tr w:rsidR="00192F86" w14:paraId="3F725754" w14:textId="77777777" w:rsidTr="00BA0A42">
        <w:tc>
          <w:tcPr>
            <w:tcW w:w="1498" w:type="dxa"/>
          </w:tcPr>
          <w:p w14:paraId="3326D860" w14:textId="77777777" w:rsidR="00192F86" w:rsidRPr="0010065B" w:rsidRDefault="00192F86" w:rsidP="00BA0A42">
            <w:pPr>
              <w:spacing w:before="120" w:after="120"/>
              <w:jc w:val="center"/>
              <w:rPr>
                <w:rFonts w:ascii="Verdana" w:eastAsia="Times New Roman" w:hAnsi="Verdana" w:cs="Calibri"/>
                <w:bCs/>
                <w:color w:val="000000"/>
                <w:sz w:val="18"/>
                <w:szCs w:val="18"/>
              </w:rPr>
            </w:pPr>
            <w:r w:rsidRPr="0010065B">
              <w:rPr>
                <w:rFonts w:ascii="Verdana" w:eastAsia="Times New Roman" w:hAnsi="Verdana" w:cs="Calibri"/>
                <w:bCs/>
                <w:color w:val="000000"/>
                <w:sz w:val="18"/>
                <w:szCs w:val="18"/>
              </w:rPr>
              <w:t>Details</w:t>
            </w:r>
          </w:p>
        </w:tc>
        <w:tc>
          <w:tcPr>
            <w:tcW w:w="2608" w:type="dxa"/>
          </w:tcPr>
          <w:p w14:paraId="7447A31A" w14:textId="77777777" w:rsidR="00192F86" w:rsidRPr="0010065B" w:rsidRDefault="00192F86" w:rsidP="00BA0A42">
            <w:pPr>
              <w:spacing w:before="120" w:after="120"/>
              <w:jc w:val="center"/>
              <w:rPr>
                <w:rFonts w:ascii="Verdana" w:eastAsia="Times New Roman" w:hAnsi="Verdana" w:cs="Calibri"/>
                <w:color w:val="000000"/>
                <w:sz w:val="18"/>
                <w:szCs w:val="18"/>
              </w:rPr>
            </w:pPr>
            <w:r w:rsidRPr="4D09170C">
              <w:rPr>
                <w:rFonts w:ascii="Verdana" w:eastAsia="Times New Roman" w:hAnsi="Verdana" w:cs="Calibri"/>
                <w:color w:val="000000" w:themeColor="text1"/>
                <w:sz w:val="18"/>
                <w:szCs w:val="18"/>
              </w:rPr>
              <w:t>Role/Grade</w:t>
            </w:r>
          </w:p>
        </w:tc>
        <w:tc>
          <w:tcPr>
            <w:tcW w:w="3544" w:type="dxa"/>
          </w:tcPr>
          <w:p w14:paraId="7B49208A" w14:textId="77777777" w:rsidR="00192F86" w:rsidRPr="0010065B" w:rsidRDefault="00192F86" w:rsidP="00BA0A42">
            <w:pPr>
              <w:spacing w:before="120" w:after="120"/>
              <w:jc w:val="center"/>
              <w:rPr>
                <w:rFonts w:ascii="Verdana" w:eastAsia="Times New Roman" w:hAnsi="Verdana" w:cs="Calibri"/>
                <w:bCs/>
                <w:color w:val="000000"/>
                <w:sz w:val="18"/>
                <w:szCs w:val="18"/>
              </w:rPr>
            </w:pPr>
            <w:r>
              <w:rPr>
                <w:rFonts w:ascii="Verdana" w:eastAsia="Times New Roman" w:hAnsi="Verdana" w:cs="Calibri"/>
                <w:bCs/>
                <w:color w:val="000000"/>
                <w:sz w:val="18"/>
                <w:szCs w:val="18"/>
              </w:rPr>
              <w:t>Contact details</w:t>
            </w:r>
          </w:p>
        </w:tc>
      </w:tr>
      <w:tr w:rsidR="00192F86" w14:paraId="0E9C2165" w14:textId="77777777" w:rsidTr="00BA0A42">
        <w:tc>
          <w:tcPr>
            <w:tcW w:w="1498" w:type="dxa"/>
          </w:tcPr>
          <w:p w14:paraId="208CFB79" w14:textId="77777777" w:rsidR="00192F86" w:rsidRPr="0010065B" w:rsidRDefault="00192F86" w:rsidP="00BA0A42">
            <w:pPr>
              <w:spacing w:before="120" w:after="120"/>
              <w:jc w:val="both"/>
              <w:rPr>
                <w:rFonts w:ascii="Verdana" w:eastAsia="Times New Roman" w:hAnsi="Verdana" w:cs="Calibri"/>
                <w:bCs/>
                <w:color w:val="000000"/>
                <w:sz w:val="18"/>
                <w:szCs w:val="18"/>
              </w:rPr>
            </w:pPr>
            <w:r w:rsidRPr="0010065B">
              <w:rPr>
                <w:rFonts w:ascii="Verdana" w:eastAsia="Times New Roman" w:hAnsi="Verdana" w:cs="Calibri"/>
                <w:bCs/>
                <w:color w:val="000000"/>
                <w:sz w:val="18"/>
                <w:szCs w:val="18"/>
              </w:rPr>
              <w:t>First level</w:t>
            </w:r>
          </w:p>
        </w:tc>
        <w:tc>
          <w:tcPr>
            <w:tcW w:w="2608" w:type="dxa"/>
          </w:tcPr>
          <w:p w14:paraId="5B980F25" w14:textId="3E89CDE3" w:rsidR="00192F86" w:rsidRPr="0010065B" w:rsidRDefault="00192F86" w:rsidP="00BA0A42">
            <w:pPr>
              <w:spacing w:line="259" w:lineRule="auto"/>
              <w:rPr>
                <w:rFonts w:ascii="Verdana" w:hAnsi="Verdana" w:cs="Calibri"/>
                <w:color w:val="000000" w:themeColor="text1"/>
                <w:sz w:val="18"/>
                <w:szCs w:val="18"/>
                <w:highlight w:val="yellow"/>
              </w:rPr>
            </w:pPr>
            <w:r w:rsidRPr="4D09170C">
              <w:rPr>
                <w:rFonts w:ascii="Verdana" w:hAnsi="Verdana" w:cs="Calibri"/>
                <w:color w:val="000000" w:themeColor="text1"/>
                <w:sz w:val="18"/>
                <w:szCs w:val="18"/>
                <w:highlight w:val="yellow"/>
              </w:rPr>
              <w:t>[Role/Grade]</w:t>
            </w:r>
          </w:p>
        </w:tc>
        <w:tc>
          <w:tcPr>
            <w:tcW w:w="3544" w:type="dxa"/>
          </w:tcPr>
          <w:p w14:paraId="7389F580" w14:textId="77777777" w:rsidR="00192F86" w:rsidRPr="0010065B" w:rsidRDefault="00192F86" w:rsidP="00BA0A42">
            <w:pPr>
              <w:spacing w:before="120" w:after="120"/>
              <w:rPr>
                <w:rFonts w:ascii="Verdana" w:hAnsi="Verdana" w:cs="Calibri"/>
                <w:color w:val="000000"/>
                <w:sz w:val="18"/>
                <w:szCs w:val="18"/>
                <w:highlight w:val="yellow"/>
              </w:rPr>
            </w:pPr>
            <w:r w:rsidRPr="4D09170C">
              <w:rPr>
                <w:rFonts w:ascii="Verdana" w:hAnsi="Verdana" w:cs="Calibri"/>
                <w:color w:val="000000" w:themeColor="text1"/>
                <w:sz w:val="18"/>
                <w:szCs w:val="18"/>
                <w:highlight w:val="yellow"/>
              </w:rPr>
              <w:t>[email address]</w:t>
            </w:r>
          </w:p>
        </w:tc>
      </w:tr>
      <w:tr w:rsidR="00192F86" w14:paraId="2387FD40" w14:textId="77777777" w:rsidTr="00BA0A42">
        <w:tc>
          <w:tcPr>
            <w:tcW w:w="1498" w:type="dxa"/>
          </w:tcPr>
          <w:p w14:paraId="16B9D6C4" w14:textId="77777777" w:rsidR="00192F86" w:rsidRPr="0010065B" w:rsidRDefault="00192F86" w:rsidP="00BA0A42">
            <w:pPr>
              <w:spacing w:before="120" w:after="120"/>
              <w:jc w:val="both"/>
              <w:rPr>
                <w:rFonts w:ascii="Verdana" w:eastAsia="Times New Roman" w:hAnsi="Verdana" w:cs="Calibri"/>
                <w:bCs/>
                <w:color w:val="000000"/>
                <w:sz w:val="18"/>
                <w:szCs w:val="18"/>
              </w:rPr>
            </w:pPr>
            <w:r w:rsidRPr="0010065B">
              <w:rPr>
                <w:rFonts w:ascii="Verdana" w:eastAsia="Times New Roman" w:hAnsi="Verdana" w:cs="Calibri"/>
                <w:bCs/>
                <w:color w:val="000000"/>
                <w:sz w:val="18"/>
                <w:szCs w:val="18"/>
              </w:rPr>
              <w:t>Second level</w:t>
            </w:r>
          </w:p>
        </w:tc>
        <w:tc>
          <w:tcPr>
            <w:tcW w:w="2608" w:type="dxa"/>
          </w:tcPr>
          <w:p w14:paraId="7270E415" w14:textId="77777777" w:rsidR="00192F86" w:rsidRPr="0010065B" w:rsidRDefault="00192F86" w:rsidP="00BA0A42">
            <w:pPr>
              <w:spacing w:line="259" w:lineRule="auto"/>
              <w:rPr>
                <w:rFonts w:ascii="Verdana" w:hAnsi="Verdana" w:cs="Calibri"/>
                <w:color w:val="000000" w:themeColor="text1"/>
                <w:sz w:val="18"/>
                <w:szCs w:val="18"/>
                <w:highlight w:val="yellow"/>
              </w:rPr>
            </w:pPr>
            <w:r w:rsidRPr="4D09170C">
              <w:rPr>
                <w:rFonts w:ascii="Verdana" w:hAnsi="Verdana" w:cs="Calibri"/>
                <w:color w:val="000000" w:themeColor="text1"/>
                <w:sz w:val="18"/>
                <w:szCs w:val="18"/>
                <w:highlight w:val="yellow"/>
              </w:rPr>
              <w:t>[Role/Grade]</w:t>
            </w:r>
          </w:p>
        </w:tc>
        <w:tc>
          <w:tcPr>
            <w:tcW w:w="3544" w:type="dxa"/>
          </w:tcPr>
          <w:p w14:paraId="6FEAF363" w14:textId="77777777" w:rsidR="00192F86" w:rsidRPr="0010065B" w:rsidRDefault="00192F86" w:rsidP="00BA0A42">
            <w:pPr>
              <w:spacing w:before="120" w:after="120"/>
              <w:rPr>
                <w:rFonts w:ascii="Verdana" w:hAnsi="Verdana" w:cs="Calibri"/>
                <w:color w:val="000000"/>
                <w:sz w:val="18"/>
                <w:szCs w:val="18"/>
                <w:highlight w:val="yellow"/>
              </w:rPr>
            </w:pPr>
            <w:r w:rsidRPr="4D09170C">
              <w:rPr>
                <w:rFonts w:ascii="Verdana" w:hAnsi="Verdana" w:cs="Calibri"/>
                <w:color w:val="000000" w:themeColor="text1"/>
                <w:sz w:val="18"/>
                <w:szCs w:val="18"/>
                <w:highlight w:val="yellow"/>
              </w:rPr>
              <w:t>[email address]</w:t>
            </w:r>
          </w:p>
        </w:tc>
      </w:tr>
      <w:tr w:rsidR="00192F86" w14:paraId="24B658D1" w14:textId="77777777" w:rsidTr="00BA0A42">
        <w:tc>
          <w:tcPr>
            <w:tcW w:w="1498" w:type="dxa"/>
          </w:tcPr>
          <w:p w14:paraId="330B4376" w14:textId="77777777" w:rsidR="00192F86" w:rsidRPr="0010065B" w:rsidRDefault="00192F86" w:rsidP="00BA0A42">
            <w:pPr>
              <w:spacing w:before="120" w:after="120"/>
              <w:jc w:val="both"/>
              <w:rPr>
                <w:rFonts w:ascii="Verdana" w:eastAsia="Times New Roman" w:hAnsi="Verdana" w:cs="Calibri"/>
                <w:bCs/>
                <w:color w:val="000000"/>
                <w:sz w:val="18"/>
                <w:szCs w:val="18"/>
              </w:rPr>
            </w:pPr>
            <w:r w:rsidRPr="0010065B">
              <w:rPr>
                <w:rFonts w:ascii="Verdana" w:eastAsia="Times New Roman" w:hAnsi="Verdana" w:cs="Calibri"/>
                <w:bCs/>
                <w:color w:val="000000"/>
                <w:sz w:val="18"/>
                <w:szCs w:val="18"/>
              </w:rPr>
              <w:t>Third level</w:t>
            </w:r>
          </w:p>
        </w:tc>
        <w:tc>
          <w:tcPr>
            <w:tcW w:w="2608" w:type="dxa"/>
          </w:tcPr>
          <w:p w14:paraId="5227DD15" w14:textId="39E57F59" w:rsidR="00192F86" w:rsidRPr="0010065B" w:rsidRDefault="00192F86" w:rsidP="00BA0A42">
            <w:pPr>
              <w:spacing w:line="259" w:lineRule="auto"/>
              <w:rPr>
                <w:rFonts w:ascii="Verdana" w:hAnsi="Verdana" w:cs="Calibri"/>
                <w:color w:val="000000" w:themeColor="text1"/>
                <w:sz w:val="18"/>
                <w:szCs w:val="18"/>
                <w:highlight w:val="yellow"/>
              </w:rPr>
            </w:pPr>
            <w:r w:rsidRPr="4D09170C">
              <w:rPr>
                <w:rFonts w:ascii="Verdana" w:hAnsi="Verdana" w:cs="Calibri"/>
                <w:color w:val="000000" w:themeColor="text1"/>
                <w:sz w:val="18"/>
                <w:szCs w:val="18"/>
                <w:highlight w:val="yellow"/>
              </w:rPr>
              <w:t>[Role/Grade]</w:t>
            </w:r>
          </w:p>
        </w:tc>
        <w:tc>
          <w:tcPr>
            <w:tcW w:w="3544" w:type="dxa"/>
          </w:tcPr>
          <w:p w14:paraId="5E5958F3" w14:textId="77777777" w:rsidR="00192F86" w:rsidRPr="0010065B" w:rsidRDefault="00192F86" w:rsidP="00BA0A42">
            <w:pPr>
              <w:spacing w:before="120" w:after="120"/>
              <w:rPr>
                <w:rFonts w:ascii="Verdana" w:hAnsi="Verdana" w:cs="Calibri"/>
                <w:color w:val="000000"/>
                <w:sz w:val="18"/>
                <w:szCs w:val="18"/>
                <w:highlight w:val="yellow"/>
              </w:rPr>
            </w:pPr>
            <w:r w:rsidRPr="4D09170C">
              <w:rPr>
                <w:rFonts w:ascii="Verdana" w:hAnsi="Verdana" w:cs="Calibri"/>
                <w:color w:val="000000" w:themeColor="text1"/>
                <w:sz w:val="18"/>
                <w:szCs w:val="18"/>
                <w:highlight w:val="yellow"/>
              </w:rPr>
              <w:t>[email address]</w:t>
            </w:r>
          </w:p>
        </w:tc>
      </w:tr>
      <w:tr w:rsidR="00192F86" w14:paraId="38ADC285" w14:textId="77777777" w:rsidTr="00BA0A42">
        <w:tc>
          <w:tcPr>
            <w:tcW w:w="1498" w:type="dxa"/>
          </w:tcPr>
          <w:p w14:paraId="027A0B0B" w14:textId="77777777" w:rsidR="00192F86" w:rsidRPr="0010065B" w:rsidRDefault="00192F86" w:rsidP="00BA0A42">
            <w:pPr>
              <w:spacing w:before="120" w:after="120"/>
              <w:jc w:val="both"/>
              <w:rPr>
                <w:rFonts w:ascii="Verdana" w:eastAsia="Times New Roman" w:hAnsi="Verdana" w:cs="Calibri"/>
                <w:bCs/>
                <w:color w:val="000000"/>
                <w:sz w:val="18"/>
                <w:szCs w:val="18"/>
              </w:rPr>
            </w:pPr>
            <w:r w:rsidRPr="0010065B">
              <w:rPr>
                <w:rFonts w:ascii="Verdana" w:eastAsia="Times New Roman" w:hAnsi="Verdana" w:cs="Calibri"/>
                <w:bCs/>
                <w:color w:val="000000"/>
                <w:sz w:val="18"/>
                <w:szCs w:val="18"/>
              </w:rPr>
              <w:t>Fourth level</w:t>
            </w:r>
          </w:p>
        </w:tc>
        <w:tc>
          <w:tcPr>
            <w:tcW w:w="2608" w:type="dxa"/>
          </w:tcPr>
          <w:p w14:paraId="1F06528E" w14:textId="4B640BDE" w:rsidR="00192F86" w:rsidRPr="0010065B" w:rsidRDefault="00192F86" w:rsidP="00BA0A42">
            <w:pPr>
              <w:spacing w:line="259" w:lineRule="auto"/>
              <w:rPr>
                <w:rFonts w:ascii="Verdana" w:hAnsi="Verdana" w:cs="Calibri"/>
                <w:color w:val="000000" w:themeColor="text1"/>
                <w:sz w:val="18"/>
                <w:szCs w:val="18"/>
                <w:highlight w:val="yellow"/>
              </w:rPr>
            </w:pPr>
            <w:r w:rsidRPr="4D09170C">
              <w:rPr>
                <w:rFonts w:ascii="Verdana" w:hAnsi="Verdana" w:cs="Calibri"/>
                <w:color w:val="000000" w:themeColor="text1"/>
                <w:sz w:val="18"/>
                <w:szCs w:val="18"/>
                <w:highlight w:val="yellow"/>
              </w:rPr>
              <w:t>[Role/Grade]</w:t>
            </w:r>
          </w:p>
        </w:tc>
        <w:tc>
          <w:tcPr>
            <w:tcW w:w="3544" w:type="dxa"/>
          </w:tcPr>
          <w:p w14:paraId="5099D5D9" w14:textId="77777777" w:rsidR="00192F86" w:rsidRPr="0010065B" w:rsidRDefault="00192F86" w:rsidP="00BA0A42">
            <w:pPr>
              <w:spacing w:before="120" w:after="120"/>
              <w:rPr>
                <w:rFonts w:ascii="Verdana" w:hAnsi="Verdana" w:cs="Calibri"/>
                <w:color w:val="000000"/>
                <w:sz w:val="18"/>
                <w:szCs w:val="18"/>
                <w:highlight w:val="yellow"/>
              </w:rPr>
            </w:pPr>
            <w:r w:rsidRPr="4D09170C">
              <w:rPr>
                <w:rFonts w:ascii="Verdana" w:hAnsi="Verdana" w:cs="Calibri"/>
                <w:color w:val="000000" w:themeColor="text1"/>
                <w:sz w:val="18"/>
                <w:szCs w:val="18"/>
                <w:highlight w:val="yellow"/>
              </w:rPr>
              <w:t>[email address]</w:t>
            </w:r>
          </w:p>
        </w:tc>
      </w:tr>
    </w:tbl>
    <w:p w14:paraId="7D0C363D" w14:textId="111017D8" w:rsidR="00192F86" w:rsidRPr="00C60482" w:rsidRDefault="001D5C8D" w:rsidP="00192F86">
      <w:pPr>
        <w:rPr>
          <w:rFonts w:ascii="Verdana" w:hAnsi="Verdana"/>
          <w:color w:val="000000"/>
          <w:sz w:val="18"/>
        </w:rPr>
      </w:pPr>
      <w:r w:rsidRPr="009428ED">
        <w:rPr>
          <w:rFonts w:ascii="Verdana" w:hAnsi="Verdana" w:cs="Calibri"/>
          <w:noProof/>
          <w:color w:val="000000"/>
          <w:sz w:val="18"/>
          <w:szCs w:val="18"/>
        </w:rPr>
        <mc:AlternateContent>
          <mc:Choice Requires="wps">
            <w:drawing>
              <wp:anchor distT="0" distB="0" distL="114300" distR="114300" simplePos="0" relativeHeight="251669504" behindDoc="1" locked="0" layoutInCell="0" allowOverlap="1" wp14:anchorId="1734936F" wp14:editId="1D87B100">
                <wp:simplePos x="0" y="0"/>
                <wp:positionH relativeFrom="margin">
                  <wp:posOffset>463550</wp:posOffset>
                </wp:positionH>
                <wp:positionV relativeFrom="page">
                  <wp:posOffset>3117850</wp:posOffset>
                </wp:positionV>
                <wp:extent cx="5237480" cy="795020"/>
                <wp:effectExtent l="0" t="0" r="0" b="0"/>
                <wp:wrapNone/>
                <wp:docPr id="130645810" name="Text Box 1306458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237480" cy="79502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E81E5C4" w14:textId="77777777" w:rsidR="004C0766" w:rsidRDefault="004C0766" w:rsidP="004C0766">
                            <w:pPr>
                              <w:jc w:val="center"/>
                              <w:rPr>
                                <w:rFonts w:ascii="Calibri" w:eastAsia="Calibri" w:hAnsi="Calibri" w:cs="Calibri"/>
                                <w:color w:val="C0C0C0"/>
                                <w:kern w:val="0"/>
                                <w:sz w:val="72"/>
                                <w:szCs w:val="72"/>
                                <w14:textFill>
                                  <w14:solidFill>
                                    <w14:srgbClr w14:val="C0C0C0">
                                      <w14:alpha w14:val="50000"/>
                                    </w14:srgbClr>
                                  </w14:solidFill>
                                </w14:textFill>
                                <w14:ligatures w14:val="none"/>
                              </w:rPr>
                            </w:pPr>
                            <w:r>
                              <w:rPr>
                                <w:rFonts w:ascii="Calibri" w:eastAsia="Calibri" w:hAnsi="Calibri" w:cs="Calibri"/>
                                <w:color w:val="C0C0C0"/>
                                <w:sz w:val="72"/>
                                <w:szCs w:val="7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734936F" id="Text Box 130645810" o:spid="_x0000_s1031" type="#_x0000_t202" style="position:absolute;margin-left:36.5pt;margin-top:245.5pt;width:412.4pt;height:62.6pt;rotation:-45;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" o:allowincell="f" filled="f" stroked="f">
                <v:stroke joinstyle="round"/>
                <o:lock v:ext="edit" shapetype="t"/>
                <v:textbox style="mso-fit-shape-to-text:t">
                  <w:txbxContent>
                    <w:p w14:paraId="7E81E5C4" w14:textId="77777777" w:rsidR="004C0766" w:rsidRDefault="004C0766" w:rsidP="004C0766">
                      <w:pPr>
                        <w:jc w:val="center"/>
                        <w:rPr>
                          <w:rFonts w:ascii="Calibri" w:eastAsia="Calibri" w:hAnsi="Calibri" w:cs="Calibri"/>
                          <w:color w:val="C0C0C0"/>
                          <w:kern w:val="0"/>
                          <w:sz w:val="72"/>
                          <w:szCs w:val="72"/>
                          <w14:textFill>
                            <w14:solidFill>
                              <w14:srgbClr w14:val="C0C0C0">
                                <w14:alpha w14:val="50000"/>
                              </w14:srgbClr>
                            </w14:solidFill>
                          </w14:textFill>
                          <w14:ligatures w14:val="none"/>
                        </w:rPr>
                      </w:pPr>
                      <w:r>
                        <w:rPr>
                          <w:rFonts w:ascii="Calibri" w:eastAsia="Calibri" w:hAnsi="Calibri" w:cs="Calibri"/>
                          <w:color w:val="C0C0C0"/>
                          <w:sz w:val="72"/>
                          <w:szCs w:val="72"/>
                          <w14:textFill>
                            <w14:solidFill>
                              <w14:srgbClr w14:val="C0C0C0">
                                <w14:alpha w14:val="50000"/>
                              </w14:srgbClr>
                            </w14:solidFill>
                          </w14:textFill>
                        </w:rPr>
                        <w:t>DRAFT</w:t>
                      </w:r>
                    </w:p>
                  </w:txbxContent>
                </v:textbox>
                <w10:wrap anchorx="margin" anchory="page"/>
              </v:shape>
            </w:pict>
          </mc:Fallback>
        </mc:AlternateContent>
      </w:r>
      <w:r w:rsidR="00192F86" w:rsidRPr="4D09170C">
        <w:rPr>
          <w:rFonts w:ascii="Verdana" w:hAnsi="Verdana" w:cs="Calibri"/>
          <w:color w:val="000000" w:themeColor="text1"/>
          <w:sz w:val="18"/>
          <w:szCs w:val="18"/>
        </w:rPr>
        <w:t xml:space="preserve">Table </w:t>
      </w:r>
      <w:r w:rsidR="00192F86">
        <w:rPr>
          <w:rFonts w:ascii="Verdana" w:hAnsi="Verdana" w:cs="Calibri"/>
          <w:color w:val="000000" w:themeColor="text1"/>
          <w:sz w:val="18"/>
          <w:szCs w:val="18"/>
        </w:rPr>
        <w:t>4</w:t>
      </w:r>
      <w:r w:rsidR="00192F86" w:rsidRPr="4D09170C">
        <w:rPr>
          <w:rFonts w:ascii="Verdana" w:hAnsi="Verdana" w:cs="Calibri"/>
          <w:color w:val="000000" w:themeColor="text1"/>
          <w:sz w:val="18"/>
          <w:szCs w:val="18"/>
        </w:rPr>
        <w:t xml:space="preserve"> – Escalation details for Sub-Contractor</w:t>
      </w:r>
    </w:p>
    <w:p w14:paraId="5889BEC4" w14:textId="77777777" w:rsidR="00192F86" w:rsidRPr="0086116B" w:rsidRDefault="00192F86" w:rsidP="00192F86">
      <w:pPr>
        <w:spacing w:after="0" w:line="240" w:lineRule="auto"/>
        <w:jc w:val="both"/>
        <w:rPr>
          <w:rFonts w:ascii="Verdana" w:hAnsi="Verdana"/>
          <w:i/>
          <w:iCs/>
          <w:color w:val="FF0000"/>
          <w:sz w:val="18"/>
          <w:szCs w:val="18"/>
        </w:rPr>
      </w:pPr>
      <w:bookmarkStart w:id="619" w:name="_DV_M305"/>
      <w:bookmarkStart w:id="620" w:name="_Toc508281818"/>
      <w:bookmarkStart w:id="621" w:name="_Toc508813277"/>
      <w:bookmarkEnd w:id="617"/>
      <w:bookmarkEnd w:id="619"/>
      <w:r w:rsidRPr="0086116B">
        <w:rPr>
          <w:rFonts w:ascii="Verdana" w:hAnsi="Verdana"/>
          <w:b/>
          <w:bCs/>
          <w:i/>
          <w:iCs/>
          <w:color w:val="FF0000"/>
          <w:sz w:val="18"/>
          <w:szCs w:val="18"/>
        </w:rPr>
        <w:t xml:space="preserve">NOTE </w:t>
      </w:r>
      <w:r w:rsidRPr="0086116B">
        <w:rPr>
          <w:rFonts w:ascii="Verdana" w:hAnsi="Verdana"/>
          <w:i/>
          <w:iCs/>
          <w:color w:val="FF0000"/>
          <w:sz w:val="18"/>
          <w:szCs w:val="18"/>
        </w:rPr>
        <w:t>– please do not include any IR35 wording in this SOW – IR35 provisions are dealt with at Framework Agreement level. Please refer to the UK ERPSTN Procurement Team for further details.</w:t>
      </w:r>
    </w:p>
    <w:p w14:paraId="376841BE" w14:textId="77777777" w:rsidR="00192F86" w:rsidRPr="00C60482" w:rsidRDefault="00192F86" w:rsidP="00192F86">
      <w:pPr>
        <w:pStyle w:val="Heading1"/>
        <w:numPr>
          <w:ilvl w:val="0"/>
          <w:numId w:val="0"/>
        </w:numPr>
        <w:spacing w:before="0"/>
        <w:jc w:val="left"/>
        <w:rPr>
          <w:b/>
          <w:sz w:val="18"/>
        </w:rPr>
      </w:pPr>
    </w:p>
    <w:p w14:paraId="35AED603" w14:textId="77777777" w:rsidR="00192F86" w:rsidRPr="00334362" w:rsidRDefault="00192F86" w:rsidP="002054D2">
      <w:pPr>
        <w:pStyle w:val="Heading1"/>
        <w:numPr>
          <w:ilvl w:val="0"/>
          <w:numId w:val="19"/>
        </w:numPr>
        <w:spacing w:before="0"/>
        <w:ind w:left="720" w:hanging="360"/>
        <w:jc w:val="left"/>
        <w:rPr>
          <w:rFonts w:cs="Calibri"/>
          <w:b/>
          <w:sz w:val="18"/>
          <w:szCs w:val="18"/>
        </w:rPr>
      </w:pPr>
      <w:r w:rsidRPr="00334362">
        <w:rPr>
          <w:rFonts w:cs="Calibri"/>
          <w:b/>
          <w:sz w:val="18"/>
          <w:szCs w:val="18"/>
        </w:rPr>
        <w:t>Technical and Security requirements</w:t>
      </w:r>
      <w:r>
        <w:rPr>
          <w:rFonts w:cs="Calibri"/>
          <w:b/>
          <w:sz w:val="18"/>
          <w:szCs w:val="18"/>
        </w:rPr>
        <w:t xml:space="preserve"> </w:t>
      </w:r>
    </w:p>
    <w:p w14:paraId="0F550F94" w14:textId="77777777" w:rsidR="00192F86" w:rsidRPr="00F05EA5" w:rsidRDefault="00192F86" w:rsidP="00192F86">
      <w:pPr>
        <w:rPr>
          <w:rFonts w:ascii="Verdana" w:hAnsi="Verdana"/>
          <w:color w:val="000000" w:themeColor="text1"/>
          <w:sz w:val="18"/>
        </w:rPr>
      </w:pPr>
      <w:bookmarkStart w:id="622" w:name="_DV_M306"/>
      <w:bookmarkEnd w:id="622"/>
      <w:r w:rsidRPr="4D09170C">
        <w:rPr>
          <w:rFonts w:ascii="Verdana" w:hAnsi="Verdana" w:cs="Calibri"/>
          <w:color w:val="000000" w:themeColor="text1"/>
          <w:sz w:val="18"/>
          <w:szCs w:val="18"/>
        </w:rPr>
        <w:t xml:space="preserve">The Sub-Contractor and its employees must </w:t>
      </w:r>
      <w:proofErr w:type="gramStart"/>
      <w:r w:rsidRPr="4D09170C">
        <w:rPr>
          <w:rFonts w:ascii="Verdana" w:hAnsi="Verdana" w:cs="Calibri"/>
          <w:color w:val="000000" w:themeColor="text1"/>
          <w:sz w:val="18"/>
          <w:szCs w:val="18"/>
        </w:rPr>
        <w:t>at all times</w:t>
      </w:r>
      <w:proofErr w:type="gramEnd"/>
      <w:r w:rsidRPr="4D09170C">
        <w:rPr>
          <w:rFonts w:ascii="Verdana" w:hAnsi="Verdana" w:cs="Calibri"/>
          <w:color w:val="000000" w:themeColor="text1"/>
          <w:sz w:val="18"/>
          <w:szCs w:val="18"/>
        </w:rPr>
        <w:t xml:space="preserve"> adhere to any security requirements of the Main Contractor and/or the Customer</w:t>
      </w:r>
      <w:r>
        <w:rPr>
          <w:rFonts w:ascii="Verdana" w:hAnsi="Verdana" w:cs="Calibri"/>
          <w:color w:val="000000" w:themeColor="text1"/>
          <w:sz w:val="18"/>
          <w:szCs w:val="18"/>
        </w:rPr>
        <w:t xml:space="preserve"> including but not limited to ensuring all Sub-Contractor personnel working using Customer accounts have obtained appropriate login credentials in accordance with Customer requirements</w:t>
      </w:r>
      <w:r w:rsidRPr="4D09170C">
        <w:rPr>
          <w:rFonts w:ascii="Verdana" w:hAnsi="Verdana" w:cs="Calibri"/>
          <w:color w:val="000000" w:themeColor="text1"/>
          <w:sz w:val="18"/>
          <w:szCs w:val="18"/>
        </w:rPr>
        <w:t>. If at the direction of the Customer the employees of the Sub-Contractor are requested to leave a site or prevented from performing the Sub-Contract Work, the Sub-Contractor must immediately notify the Main Contractor. The Sub-Contractor shall notify Capgemini of any health and safety related concerns promptly and in writing.</w:t>
      </w:r>
    </w:p>
    <w:p w14:paraId="4D43561D" w14:textId="77777777" w:rsidR="00192F86" w:rsidRPr="00F05EA5" w:rsidRDefault="00192F86" w:rsidP="00192F86">
      <w:pPr>
        <w:rPr>
          <w:rFonts w:ascii="Verdana" w:hAnsi="Verdana" w:cs="Calibri"/>
          <w:b/>
          <w:bCs/>
          <w:sz w:val="18"/>
          <w:szCs w:val="18"/>
        </w:rPr>
      </w:pPr>
      <w:r w:rsidRPr="00F05EA5">
        <w:rPr>
          <w:rFonts w:ascii="Verdana" w:hAnsi="Verdana" w:cs="Calibri"/>
          <w:b/>
          <w:bCs/>
          <w:sz w:val="18"/>
          <w:szCs w:val="18"/>
        </w:rPr>
        <w:t>Security Clearance</w:t>
      </w:r>
    </w:p>
    <w:p w14:paraId="2B4B7CF7" w14:textId="77777777" w:rsidR="00192F86" w:rsidRPr="00F05EA5" w:rsidRDefault="00192F86" w:rsidP="00192F86">
      <w:pPr>
        <w:jc w:val="both"/>
        <w:rPr>
          <w:rFonts w:ascii="Verdana" w:hAnsi="Verdana" w:cs="Calibri"/>
          <w:sz w:val="18"/>
          <w:szCs w:val="18"/>
        </w:rPr>
      </w:pPr>
      <w:r w:rsidRPr="00F05EA5">
        <w:rPr>
          <w:rFonts w:ascii="Verdana" w:hAnsi="Verdana"/>
          <w:sz w:val="18"/>
          <w:szCs w:val="18"/>
        </w:rPr>
        <w:t>Where the</w:t>
      </w:r>
      <w:r>
        <w:rPr>
          <w:rFonts w:ascii="Verdana" w:hAnsi="Verdana"/>
          <w:sz w:val="18"/>
          <w:szCs w:val="18"/>
        </w:rPr>
        <w:t xml:space="preserve"> Main</w:t>
      </w:r>
      <w:r w:rsidRPr="00F05EA5">
        <w:rPr>
          <w:rFonts w:ascii="Verdana" w:hAnsi="Verdana"/>
          <w:sz w:val="18"/>
          <w:szCs w:val="18"/>
        </w:rPr>
        <w:t xml:space="preserve"> </w:t>
      </w:r>
      <w:r>
        <w:rPr>
          <w:rFonts w:ascii="Verdana" w:hAnsi="Verdana"/>
          <w:sz w:val="18"/>
          <w:szCs w:val="18"/>
        </w:rPr>
        <w:t>C</w:t>
      </w:r>
      <w:r w:rsidRPr="00F05EA5">
        <w:rPr>
          <w:rFonts w:ascii="Verdana" w:hAnsi="Verdana"/>
          <w:sz w:val="18"/>
          <w:szCs w:val="18"/>
        </w:rPr>
        <w:t xml:space="preserve">ontract mandates a level of National Security Vetting </w:t>
      </w:r>
      <w:r>
        <w:rPr>
          <w:rFonts w:ascii="Verdana" w:hAnsi="Verdana"/>
          <w:sz w:val="18"/>
          <w:szCs w:val="18"/>
        </w:rPr>
        <w:t>c</w:t>
      </w:r>
      <w:r w:rsidRPr="00F05EA5">
        <w:rPr>
          <w:rFonts w:ascii="Verdana" w:hAnsi="Verdana"/>
          <w:sz w:val="18"/>
          <w:szCs w:val="18"/>
        </w:rPr>
        <w:t>learance,</w:t>
      </w:r>
      <w:r w:rsidRPr="00F05EA5">
        <w:rPr>
          <w:rFonts w:ascii="Verdana" w:hAnsi="Verdana" w:cs="Calibri"/>
          <w:sz w:val="18"/>
          <w:szCs w:val="18"/>
        </w:rPr>
        <w:t xml:space="preserve"> validation of clearance is required under the conditions of this SOW. Any Sub-contractor personnel </w:t>
      </w:r>
      <w:r w:rsidRPr="00F05EA5">
        <w:rPr>
          <w:rFonts w:ascii="Verdana" w:hAnsi="Verdana" w:cs="Calibri"/>
          <w:sz w:val="18"/>
          <w:szCs w:val="18"/>
        </w:rPr>
        <w:lastRenderedPageBreak/>
        <w:t>failing to meet the aftercare obligations of holding said clearance will be requested to leave site and reported to the appropriate vetting authority.</w:t>
      </w:r>
    </w:p>
    <w:p w14:paraId="0A05CED3" w14:textId="77777777" w:rsidR="00192F86" w:rsidRPr="002029AA" w:rsidRDefault="00192F86" w:rsidP="00192F86">
      <w:pPr>
        <w:rPr>
          <w:rFonts w:ascii="Verdana" w:hAnsi="Verdana" w:cs="Calibri"/>
          <w:color w:val="000000"/>
          <w:sz w:val="18"/>
          <w:szCs w:val="18"/>
          <w:highlight w:val="yellow"/>
        </w:rPr>
      </w:pPr>
      <w:r w:rsidRPr="4D09170C">
        <w:rPr>
          <w:rFonts w:ascii="Verdana" w:hAnsi="Verdana" w:cs="Calibri"/>
          <w:color w:val="000000" w:themeColor="text1"/>
          <w:sz w:val="18"/>
          <w:szCs w:val="18"/>
          <w:highlight w:val="yellow"/>
        </w:rPr>
        <w:t>[Insert details of any additional security requirements we need the Sub-Contractor to adhere to further to those set out in the Sub-Contractor Framework Agreement and Customer Main Contract flow downs]</w:t>
      </w:r>
    </w:p>
    <w:p w14:paraId="1BDC25E2" w14:textId="4A54C6BE" w:rsidR="00192F86" w:rsidRPr="000C545B" w:rsidRDefault="00192F86" w:rsidP="002054D2">
      <w:pPr>
        <w:pStyle w:val="Heading1"/>
        <w:numPr>
          <w:ilvl w:val="0"/>
          <w:numId w:val="19"/>
        </w:numPr>
        <w:spacing w:before="0"/>
        <w:ind w:left="720" w:hanging="360"/>
        <w:jc w:val="left"/>
        <w:rPr>
          <w:rFonts w:cs="Calibri"/>
          <w:b/>
          <w:sz w:val="18"/>
          <w:szCs w:val="18"/>
        </w:rPr>
      </w:pPr>
      <w:bookmarkStart w:id="623" w:name="_DV_M307"/>
      <w:bookmarkEnd w:id="623"/>
      <w:r w:rsidRPr="4D09170C">
        <w:rPr>
          <w:rFonts w:cs="Calibri"/>
          <w:b/>
          <w:sz w:val="18"/>
          <w:szCs w:val="18"/>
        </w:rPr>
        <w:t>Sub-Contractor Licensed Materials</w:t>
      </w:r>
      <w:bookmarkEnd w:id="620"/>
      <w:bookmarkEnd w:id="621"/>
    </w:p>
    <w:p w14:paraId="67A60F8A" w14:textId="3CB0C934" w:rsidR="00192F86" w:rsidRPr="00EE5B13" w:rsidRDefault="00192F86" w:rsidP="00192F86">
      <w:pPr>
        <w:rPr>
          <w:rFonts w:ascii="Verdana" w:hAnsi="Verdana"/>
          <w:i/>
          <w:iCs/>
          <w:color w:val="FF0000"/>
          <w:sz w:val="18"/>
          <w:szCs w:val="18"/>
        </w:rPr>
      </w:pPr>
      <w:r w:rsidRPr="4D09170C">
        <w:rPr>
          <w:rFonts w:ascii="Verdana" w:hAnsi="Verdana"/>
          <w:b/>
          <w:bCs/>
          <w:i/>
          <w:iCs/>
          <w:color w:val="FF0000"/>
          <w:sz w:val="18"/>
          <w:szCs w:val="18"/>
        </w:rPr>
        <w:t>SUB-CONTRACTOR MATERIALS</w:t>
      </w:r>
      <w:r w:rsidRPr="4D09170C">
        <w:rPr>
          <w:rFonts w:ascii="Verdana" w:hAnsi="Verdana"/>
          <w:i/>
          <w:iCs/>
          <w:color w:val="FF0000"/>
          <w:sz w:val="18"/>
          <w:szCs w:val="18"/>
        </w:rPr>
        <w:t xml:space="preserve"> – Provide a complete list of all materials, including any open-sourced materials or licenses, to be used and provided by the Sub-Contractor. The Sub-Contractor may complete this section if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58"/>
        <w:gridCol w:w="5538"/>
      </w:tblGrid>
      <w:tr w:rsidR="00192F86" w:rsidRPr="00EE5B13" w14:paraId="58FD1B91" w14:textId="77777777" w:rsidTr="00BA0A42">
        <w:tc>
          <w:tcPr>
            <w:tcW w:w="1662" w:type="pct"/>
            <w:shd w:val="clear" w:color="auto" w:fill="DEEAF6" w:themeFill="accent5" w:themeFillTint="33"/>
          </w:tcPr>
          <w:p w14:paraId="68AF0310" w14:textId="77777777" w:rsidR="00192F86" w:rsidRPr="002029AA" w:rsidRDefault="00192F86" w:rsidP="00BA0A42">
            <w:pPr>
              <w:rPr>
                <w:rFonts w:ascii="Verdana" w:hAnsi="Verdana" w:cs="Calibri"/>
                <w:color w:val="000000"/>
                <w:sz w:val="18"/>
                <w:szCs w:val="18"/>
              </w:rPr>
            </w:pPr>
            <w:r w:rsidRPr="002029AA">
              <w:rPr>
                <w:rFonts w:ascii="Verdana" w:hAnsi="Verdana" w:cs="Calibri"/>
                <w:color w:val="000000"/>
                <w:sz w:val="18"/>
                <w:szCs w:val="18"/>
              </w:rPr>
              <w:t>Tool</w:t>
            </w:r>
          </w:p>
        </w:tc>
        <w:tc>
          <w:tcPr>
            <w:tcW w:w="3338" w:type="pct"/>
            <w:shd w:val="clear" w:color="auto" w:fill="DEEAF6" w:themeFill="accent5" w:themeFillTint="33"/>
          </w:tcPr>
          <w:p w14:paraId="1D15662A" w14:textId="77777777" w:rsidR="00192F86" w:rsidRPr="002029AA" w:rsidRDefault="00192F86" w:rsidP="00BA0A42">
            <w:pPr>
              <w:rPr>
                <w:rFonts w:ascii="Verdana" w:hAnsi="Verdana" w:cs="Calibri"/>
                <w:color w:val="000000"/>
                <w:sz w:val="18"/>
                <w:szCs w:val="18"/>
              </w:rPr>
            </w:pPr>
            <w:r w:rsidRPr="002029AA">
              <w:rPr>
                <w:rFonts w:ascii="Verdana" w:hAnsi="Verdana" w:cs="Calibri"/>
                <w:color w:val="000000"/>
                <w:sz w:val="18"/>
                <w:szCs w:val="18"/>
              </w:rPr>
              <w:t>Description</w:t>
            </w:r>
          </w:p>
        </w:tc>
      </w:tr>
      <w:tr w:rsidR="00192F86" w:rsidRPr="00EE5B13" w14:paraId="210B636C" w14:textId="77777777" w:rsidTr="00BA0A42">
        <w:tc>
          <w:tcPr>
            <w:tcW w:w="1662" w:type="pct"/>
          </w:tcPr>
          <w:p w14:paraId="0117805E" w14:textId="77777777" w:rsidR="00192F86" w:rsidRPr="002029AA" w:rsidRDefault="00192F86" w:rsidP="00BA0A42">
            <w:pPr>
              <w:rPr>
                <w:rFonts w:ascii="Verdana" w:hAnsi="Verdana" w:cs="Calibri"/>
                <w:color w:val="000000"/>
                <w:sz w:val="18"/>
                <w:szCs w:val="18"/>
                <w:highlight w:val="yellow"/>
              </w:rPr>
            </w:pPr>
            <w:r w:rsidRPr="4D09170C">
              <w:rPr>
                <w:rFonts w:ascii="Verdana" w:hAnsi="Verdana" w:cs="Calibri"/>
                <w:color w:val="000000" w:themeColor="text1"/>
                <w:sz w:val="18"/>
                <w:szCs w:val="18"/>
                <w:highlight w:val="yellow"/>
              </w:rPr>
              <w:t>[Insert Name]</w:t>
            </w:r>
          </w:p>
        </w:tc>
        <w:tc>
          <w:tcPr>
            <w:tcW w:w="3338" w:type="pct"/>
          </w:tcPr>
          <w:p w14:paraId="7DA43ED5" w14:textId="77777777" w:rsidR="00192F86" w:rsidRPr="002029AA" w:rsidRDefault="00192F86" w:rsidP="00BA0A42">
            <w:pPr>
              <w:rPr>
                <w:rFonts w:ascii="Verdana" w:hAnsi="Verdana" w:cs="Calibri"/>
                <w:color w:val="000000"/>
                <w:sz w:val="18"/>
                <w:szCs w:val="18"/>
                <w:highlight w:val="yellow"/>
              </w:rPr>
            </w:pPr>
            <w:r w:rsidRPr="4D09170C">
              <w:rPr>
                <w:rFonts w:ascii="Verdana" w:hAnsi="Verdana" w:cs="Calibri"/>
                <w:color w:val="000000" w:themeColor="text1"/>
                <w:sz w:val="18"/>
                <w:szCs w:val="18"/>
                <w:highlight w:val="yellow"/>
              </w:rPr>
              <w:t>[Insert description of tool and reason or its need/use]</w:t>
            </w:r>
          </w:p>
        </w:tc>
      </w:tr>
    </w:tbl>
    <w:p w14:paraId="4CF1F6C8" w14:textId="77777777" w:rsidR="00192F86" w:rsidRPr="00EE5B13" w:rsidRDefault="00192F86" w:rsidP="00192F86">
      <w:pPr>
        <w:pStyle w:val="BodyText"/>
        <w:rPr>
          <w:rFonts w:ascii="Verdana" w:hAnsi="Verdana" w:cs="Calibri"/>
          <w:color w:val="000000"/>
          <w:sz w:val="18"/>
          <w:szCs w:val="18"/>
        </w:rPr>
      </w:pPr>
      <w:r w:rsidRPr="4D09170C">
        <w:rPr>
          <w:rFonts w:ascii="Verdana" w:hAnsi="Verdana" w:cs="Calibri"/>
          <w:color w:val="000000" w:themeColor="text1"/>
          <w:sz w:val="18"/>
          <w:szCs w:val="18"/>
        </w:rPr>
        <w:t>Tale 6 – Sub-Contractor Licensed Materials</w:t>
      </w:r>
    </w:p>
    <w:p w14:paraId="79953A9B" w14:textId="689EA2DF" w:rsidR="00192F86" w:rsidRPr="008E28D4" w:rsidRDefault="00192F86" w:rsidP="002054D2">
      <w:pPr>
        <w:pStyle w:val="ListParagraph"/>
        <w:numPr>
          <w:ilvl w:val="0"/>
          <w:numId w:val="19"/>
        </w:numPr>
        <w:spacing w:line="480" w:lineRule="auto"/>
        <w:rPr>
          <w:rFonts w:ascii="Verdana" w:hAnsi="Verdana" w:cs="Arial"/>
          <w:b/>
          <w:color w:val="2F5496" w:themeColor="accent1" w:themeShade="BF"/>
          <w:sz w:val="18"/>
          <w:szCs w:val="18"/>
        </w:rPr>
      </w:pPr>
      <w:bookmarkStart w:id="624" w:name="_DV_M309"/>
      <w:bookmarkEnd w:id="624"/>
      <w:r w:rsidRPr="008E28D4">
        <w:rPr>
          <w:rFonts w:ascii="Verdana" w:hAnsi="Verdana" w:cs="Arial"/>
          <w:b/>
          <w:color w:val="2F5496" w:themeColor="accent1" w:themeShade="BF"/>
          <w:sz w:val="18"/>
          <w:szCs w:val="18"/>
        </w:rPr>
        <w:t>Change Control Procedure</w:t>
      </w:r>
    </w:p>
    <w:p w14:paraId="6CF65859" w14:textId="6B5E0E31" w:rsidR="00192F86" w:rsidRPr="0060186C" w:rsidRDefault="00192F86" w:rsidP="00192F86">
      <w:pPr>
        <w:jc w:val="both"/>
        <w:rPr>
          <w:rFonts w:ascii="Verdana" w:hAnsi="Verdana"/>
          <w:sz w:val="18"/>
          <w:szCs w:val="18"/>
        </w:rPr>
      </w:pPr>
      <w:r w:rsidRPr="4D09170C">
        <w:rPr>
          <w:rFonts w:ascii="Verdana" w:hAnsi="Verdana"/>
          <w:sz w:val="18"/>
          <w:szCs w:val="18"/>
        </w:rPr>
        <w:t>Changes to this SOW may be proposed in writing at any time by either party but will only be enacted when formally authorised by both parties. Any changes to this SOW shall be made in accordance with clause 19 of the Agreement.</w:t>
      </w:r>
    </w:p>
    <w:p w14:paraId="41A83AE7" w14:textId="66DC6DF4" w:rsidR="00192F86" w:rsidRPr="008E28D4" w:rsidRDefault="00192F86" w:rsidP="002054D2">
      <w:pPr>
        <w:pStyle w:val="ListParagraph"/>
        <w:numPr>
          <w:ilvl w:val="0"/>
          <w:numId w:val="19"/>
        </w:numPr>
        <w:spacing w:line="480" w:lineRule="auto"/>
        <w:rPr>
          <w:rFonts w:ascii="Verdana" w:hAnsi="Verdana" w:cs="Arial"/>
          <w:b/>
          <w:color w:val="2F5496" w:themeColor="accent1" w:themeShade="BF"/>
          <w:sz w:val="18"/>
          <w:szCs w:val="18"/>
        </w:rPr>
      </w:pPr>
      <w:r w:rsidRPr="008E28D4">
        <w:rPr>
          <w:rFonts w:ascii="Verdana" w:hAnsi="Verdana" w:cs="Arial"/>
          <w:b/>
          <w:color w:val="2F5496" w:themeColor="accent1" w:themeShade="BF"/>
          <w:sz w:val="18"/>
          <w:szCs w:val="18"/>
        </w:rPr>
        <w:t>Termination</w:t>
      </w:r>
    </w:p>
    <w:p w14:paraId="6DE89166" w14:textId="287075FF" w:rsidR="00192F86" w:rsidRPr="001B6D04" w:rsidRDefault="00192F86" w:rsidP="00192F86">
      <w:pPr>
        <w:rPr>
          <w:rFonts w:ascii="Verdana" w:hAnsi="Verdana"/>
          <w:sz w:val="18"/>
          <w:szCs w:val="18"/>
        </w:rPr>
      </w:pPr>
      <w:r w:rsidRPr="4D09170C">
        <w:rPr>
          <w:rFonts w:ascii="Verdana" w:hAnsi="Verdana"/>
          <w:sz w:val="18"/>
          <w:szCs w:val="18"/>
        </w:rPr>
        <w:t>The Main Contractor may terminate this SOW immediately for convenience at any time. Termination shall not affect the Main Contractor’s liability to pay the Sub-Contractor for any Sub-Contract Work already delivery or any time and expenses already incurred, providing that the Sub-Contract Work is delivered to the satisfaction of Main Contractor and the Customer and in accordance with the terms and conditions set out in the Agreement and this SOW.</w:t>
      </w:r>
    </w:p>
    <w:p w14:paraId="0E1EDBF6" w14:textId="12534DF0" w:rsidR="00192F86" w:rsidRDefault="001D5C8D" w:rsidP="00192F86">
      <w:pPr>
        <w:rPr>
          <w:rFonts w:ascii="Verdana" w:hAnsi="Verdana"/>
          <w:i/>
          <w:iCs/>
          <w:color w:val="FF0000"/>
          <w:sz w:val="18"/>
          <w:szCs w:val="18"/>
        </w:rPr>
      </w:pPr>
      <w:r w:rsidRPr="009428ED">
        <w:rPr>
          <w:rFonts w:cs="Calibri"/>
          <w:noProof/>
          <w:color w:val="000000"/>
          <w:sz w:val="18"/>
          <w:szCs w:val="18"/>
        </w:rPr>
        <mc:AlternateContent>
          <mc:Choice Requires="wps">
            <w:drawing>
              <wp:anchor distT="0" distB="0" distL="114300" distR="114300" simplePos="0" relativeHeight="251671552" behindDoc="1" locked="0" layoutInCell="0" allowOverlap="1" wp14:anchorId="086F0D4E" wp14:editId="01427CBB">
                <wp:simplePos x="0" y="0"/>
                <wp:positionH relativeFrom="margin">
                  <wp:posOffset>0</wp:posOffset>
                </wp:positionH>
                <wp:positionV relativeFrom="page">
                  <wp:posOffset>3225800</wp:posOffset>
                </wp:positionV>
                <wp:extent cx="5237480" cy="795020"/>
                <wp:effectExtent l="0" t="0" r="0" b="0"/>
                <wp:wrapNone/>
                <wp:docPr id="974194886" name="Text Box 9741948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237480" cy="79502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6C87EE" w14:textId="77777777" w:rsidR="004C0766" w:rsidRDefault="004C0766" w:rsidP="004C0766">
                            <w:pPr>
                              <w:jc w:val="center"/>
                              <w:rPr>
                                <w:rFonts w:ascii="Calibri" w:eastAsia="Calibri" w:hAnsi="Calibri" w:cs="Calibri"/>
                                <w:color w:val="C0C0C0"/>
                                <w:kern w:val="0"/>
                                <w:sz w:val="72"/>
                                <w:szCs w:val="72"/>
                                <w14:textFill>
                                  <w14:solidFill>
                                    <w14:srgbClr w14:val="C0C0C0">
                                      <w14:alpha w14:val="50000"/>
                                    </w14:srgbClr>
                                  </w14:solidFill>
                                </w14:textFill>
                                <w14:ligatures w14:val="none"/>
                              </w:rPr>
                            </w:pPr>
                            <w:r>
                              <w:rPr>
                                <w:rFonts w:ascii="Calibri" w:eastAsia="Calibri" w:hAnsi="Calibri" w:cs="Calibri"/>
                                <w:color w:val="C0C0C0"/>
                                <w:sz w:val="72"/>
                                <w:szCs w:val="7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86F0D4E" id="Text Box 974194886" o:spid="_x0000_s1032" type="#_x0000_t202" style="position:absolute;margin-left:0;margin-top:254pt;width:412.4pt;height:62.6pt;rotation:-45;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" o:allowincell="f" filled="f" stroked="f">
                <v:stroke joinstyle="round"/>
                <o:lock v:ext="edit" shapetype="t"/>
                <v:textbox style="mso-fit-shape-to-text:t">
                  <w:txbxContent>
                    <w:p w14:paraId="7B6C87EE" w14:textId="77777777" w:rsidR="004C0766" w:rsidRDefault="004C0766" w:rsidP="004C0766">
                      <w:pPr>
                        <w:jc w:val="center"/>
                        <w:rPr>
                          <w:rFonts w:ascii="Calibri" w:eastAsia="Calibri" w:hAnsi="Calibri" w:cs="Calibri"/>
                          <w:color w:val="C0C0C0"/>
                          <w:kern w:val="0"/>
                          <w:sz w:val="72"/>
                          <w:szCs w:val="72"/>
                          <w14:textFill>
                            <w14:solidFill>
                              <w14:srgbClr w14:val="C0C0C0">
                                <w14:alpha w14:val="50000"/>
                              </w14:srgbClr>
                            </w14:solidFill>
                          </w14:textFill>
                          <w14:ligatures w14:val="none"/>
                        </w:rPr>
                      </w:pPr>
                      <w:r>
                        <w:rPr>
                          <w:rFonts w:ascii="Calibri" w:eastAsia="Calibri" w:hAnsi="Calibri" w:cs="Calibri"/>
                          <w:color w:val="C0C0C0"/>
                          <w:sz w:val="72"/>
                          <w:szCs w:val="72"/>
                          <w14:textFill>
                            <w14:solidFill>
                              <w14:srgbClr w14:val="C0C0C0">
                                <w14:alpha w14:val="50000"/>
                              </w14:srgbClr>
                            </w14:solidFill>
                          </w14:textFill>
                        </w:rPr>
                        <w:t>DRAFT</w:t>
                      </w:r>
                    </w:p>
                  </w:txbxContent>
                </v:textbox>
                <w10:wrap anchorx="margin" anchory="page"/>
              </v:shape>
            </w:pict>
          </mc:Fallback>
        </mc:AlternateContent>
      </w:r>
      <w:r w:rsidR="00192F86" w:rsidRPr="4D09170C">
        <w:rPr>
          <w:rFonts w:ascii="Verdana" w:hAnsi="Verdana"/>
          <w:b/>
          <w:bCs/>
          <w:i/>
          <w:iCs/>
          <w:color w:val="FF0000"/>
          <w:sz w:val="18"/>
          <w:szCs w:val="18"/>
        </w:rPr>
        <w:t xml:space="preserve">Note </w:t>
      </w:r>
      <w:r w:rsidR="00192F86" w:rsidRPr="4D09170C">
        <w:rPr>
          <w:rFonts w:ascii="Verdana" w:hAnsi="Verdana"/>
          <w:i/>
          <w:iCs/>
          <w:color w:val="FF0000"/>
          <w:sz w:val="18"/>
          <w:szCs w:val="18"/>
        </w:rPr>
        <w:t>– Please do not delete, amend or add to this clause without first consulting the UK ERPSTN Procurement Team</w:t>
      </w:r>
    </w:p>
    <w:p w14:paraId="50E9210B" w14:textId="77777777" w:rsidR="00192F86" w:rsidRPr="008E28D4" w:rsidRDefault="00192F86" w:rsidP="002054D2">
      <w:pPr>
        <w:pStyle w:val="ListParagraph"/>
        <w:numPr>
          <w:ilvl w:val="0"/>
          <w:numId w:val="19"/>
        </w:numPr>
        <w:spacing w:line="480" w:lineRule="auto"/>
        <w:rPr>
          <w:rFonts w:ascii="Verdana" w:hAnsi="Verdana" w:cs="Arial"/>
          <w:b/>
          <w:color w:val="2F5496" w:themeColor="accent1" w:themeShade="BF"/>
          <w:sz w:val="18"/>
          <w:szCs w:val="18"/>
        </w:rPr>
      </w:pPr>
      <w:r w:rsidRPr="008E28D4">
        <w:rPr>
          <w:rFonts w:ascii="Verdana" w:hAnsi="Verdana" w:cs="Arial"/>
          <w:b/>
          <w:color w:val="2F5496" w:themeColor="accent1" w:themeShade="BF"/>
          <w:sz w:val="18"/>
          <w:szCs w:val="18"/>
        </w:rPr>
        <w:t>Warranty Period</w:t>
      </w:r>
    </w:p>
    <w:p w14:paraId="1AA57113" w14:textId="77777777" w:rsidR="00192F86" w:rsidRDefault="00192F86" w:rsidP="00192F86">
      <w:pPr>
        <w:rPr>
          <w:rFonts w:ascii="Verdana" w:hAnsi="Verdana"/>
          <w:sz w:val="18"/>
          <w:szCs w:val="18"/>
        </w:rPr>
      </w:pPr>
      <w:r w:rsidRPr="4DC4455C">
        <w:rPr>
          <w:rFonts w:ascii="Verdana" w:hAnsi="Verdana"/>
          <w:sz w:val="18"/>
          <w:szCs w:val="18"/>
        </w:rPr>
        <w:t xml:space="preserve">The Sub-Contractor warrants that for a period of ninety (90) days following approval of the Deliverables by the Main Contractor in line with the Acceptance Criteria detailed in section 3.1 and/or Appendix </w:t>
      </w:r>
      <w:r>
        <w:rPr>
          <w:rFonts w:ascii="Verdana" w:hAnsi="Verdana"/>
          <w:sz w:val="18"/>
          <w:szCs w:val="18"/>
        </w:rPr>
        <w:t>C</w:t>
      </w:r>
      <w:r w:rsidRPr="4DC4455C">
        <w:rPr>
          <w:rFonts w:ascii="Verdana" w:hAnsi="Verdana"/>
          <w:sz w:val="18"/>
          <w:szCs w:val="18"/>
        </w:rPr>
        <w:t xml:space="preserve">, that the Deliverables and any related outcomes shall conform in all respects to the specifications and requirements agreed by the parties. In case that the Deliverables provided by the Sub-Contractor cannot be fully tested the Sub-Contractor warrants that for a period of ninety (90) days following </w:t>
      </w:r>
      <w:r>
        <w:rPr>
          <w:rFonts w:ascii="Verdana" w:hAnsi="Verdana"/>
          <w:sz w:val="18"/>
          <w:szCs w:val="18"/>
        </w:rPr>
        <w:t>Main Contractor and/or Customer commencement of use</w:t>
      </w:r>
      <w:r w:rsidRPr="4DC4455C">
        <w:rPr>
          <w:rFonts w:ascii="Verdana" w:hAnsi="Verdana"/>
          <w:sz w:val="18"/>
          <w:szCs w:val="18"/>
        </w:rPr>
        <w:t xml:space="preserve"> of the Deliverables, that the Deliverables and any related outcomes shall conform in all respects to the specifications and requirements agreed by the parties.</w:t>
      </w:r>
    </w:p>
    <w:p w14:paraId="57EFA3B8" w14:textId="77777777" w:rsidR="00192F86" w:rsidRPr="004C7C86" w:rsidRDefault="00192F86" w:rsidP="002054D2">
      <w:pPr>
        <w:pStyle w:val="ListParagraph"/>
        <w:numPr>
          <w:ilvl w:val="0"/>
          <w:numId w:val="19"/>
        </w:numPr>
        <w:spacing w:line="480" w:lineRule="auto"/>
        <w:rPr>
          <w:rFonts w:ascii="Verdana" w:hAnsi="Verdana" w:cs="Arial"/>
          <w:b/>
          <w:color w:val="2F5496" w:themeColor="accent1" w:themeShade="BF"/>
          <w:sz w:val="18"/>
          <w:szCs w:val="18"/>
        </w:rPr>
      </w:pPr>
      <w:r w:rsidRPr="4DC4455C">
        <w:rPr>
          <w:rFonts w:ascii="Verdana" w:hAnsi="Verdana" w:cs="Arial"/>
          <w:b/>
          <w:bCs/>
          <w:color w:val="2F5496" w:themeColor="accent1" w:themeShade="BF"/>
          <w:sz w:val="18"/>
          <w:szCs w:val="18"/>
        </w:rPr>
        <w:t>Quality Assurance</w:t>
      </w:r>
    </w:p>
    <w:p w14:paraId="1F689E11" w14:textId="77777777" w:rsidR="00192F86" w:rsidRDefault="00192F86" w:rsidP="00192F86">
      <w:pPr>
        <w:spacing w:before="120" w:after="120"/>
        <w:rPr>
          <w:rFonts w:ascii="Verdana" w:hAnsi="Verdana"/>
          <w:sz w:val="18"/>
          <w:szCs w:val="18"/>
        </w:rPr>
      </w:pPr>
      <w:r w:rsidRPr="4DC4455C">
        <w:rPr>
          <w:rFonts w:ascii="Verdana" w:hAnsi="Verdana"/>
          <w:sz w:val="18"/>
          <w:szCs w:val="18"/>
        </w:rPr>
        <w:t>The Sub-Contractor warrants it understands the Main Contractor’s business and needs; and shall provide the Sub-Contract Work and Deliverables using all reasonable skill and care within the meaning of the Supply of Goods and Services Act 1982, Part II, s 13; and in accordance with best industry practice; and the law. Furthermore, Deliverables shall be of satisfactory quality within the meaning of the Sale of Goods Act 1979.</w:t>
      </w:r>
    </w:p>
    <w:p w14:paraId="0B84ABF3" w14:textId="77777777" w:rsidR="00192F86" w:rsidRDefault="00192F86" w:rsidP="00192F86">
      <w:pPr>
        <w:rPr>
          <w:rFonts w:ascii="Verdana" w:hAnsi="Verdana"/>
          <w:sz w:val="18"/>
          <w:szCs w:val="18"/>
        </w:rPr>
      </w:pPr>
      <w:r w:rsidRPr="4DC4455C">
        <w:rPr>
          <w:rFonts w:ascii="Verdana" w:hAnsi="Verdana"/>
          <w:sz w:val="18"/>
          <w:szCs w:val="18"/>
        </w:rPr>
        <w:lastRenderedPageBreak/>
        <w:t>The Sub-Contractor shall perform all Sub-Contract Work to the standards agreed within the key performance indicators (KPIs) set out in the below table.</w:t>
      </w:r>
    </w:p>
    <w:p w14:paraId="7BC53E79" w14:textId="7D9D1C7B" w:rsidR="00192F86" w:rsidRDefault="00192F86" w:rsidP="00192F86">
      <w:pPr>
        <w:rPr>
          <w:rFonts w:ascii="Verdana" w:hAnsi="Verdana"/>
          <w:i/>
          <w:iCs/>
          <w:color w:val="FF0000"/>
          <w:sz w:val="18"/>
          <w:szCs w:val="18"/>
        </w:rPr>
      </w:pPr>
      <w:r w:rsidRPr="4DC4455C">
        <w:rPr>
          <w:rFonts w:ascii="Verdana" w:hAnsi="Verdana"/>
          <w:b/>
          <w:bCs/>
          <w:i/>
          <w:iCs/>
          <w:color w:val="FF0000"/>
          <w:sz w:val="18"/>
          <w:szCs w:val="18"/>
        </w:rPr>
        <w:t xml:space="preserve">KPI Table </w:t>
      </w:r>
      <w:r w:rsidRPr="4DC4455C">
        <w:rPr>
          <w:rFonts w:ascii="Verdana" w:hAnsi="Verdana"/>
          <w:i/>
          <w:iCs/>
          <w:color w:val="FF0000"/>
          <w:sz w:val="18"/>
          <w:szCs w:val="18"/>
        </w:rPr>
        <w:t>– KPIs are critical and measurable factors against which successful performance can be evaluated. Please include any KPIs, tolerances and reporting dates in the below table. For complex, longer-term, multi-Deliverable SOWs it is expected that Sub-Contract Work will be monitored at regular intervals throughout the term in accordance with pre-determined KPIs to ensure clarity of performance measurement. If there are no KPIs, please remove the below table and the final sentence above.</w:t>
      </w:r>
      <w:r w:rsidR="004C0766" w:rsidRPr="004C0766">
        <w:rPr>
          <w:rFonts w:ascii="Verdana" w:hAnsi="Verdana" w:cs="Calibri"/>
          <w:noProof/>
          <w:color w:val="000000"/>
          <w:sz w:val="18"/>
          <w:szCs w:val="1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94"/>
        <w:gridCol w:w="2306"/>
        <w:gridCol w:w="2133"/>
        <w:gridCol w:w="1963"/>
      </w:tblGrid>
      <w:tr w:rsidR="00192F86" w14:paraId="1C3D42BC" w14:textId="77777777" w:rsidTr="00BA0A42">
        <w:tc>
          <w:tcPr>
            <w:tcW w:w="2010" w:type="dxa"/>
            <w:shd w:val="clear" w:color="auto" w:fill="DEEAF6" w:themeFill="accent5" w:themeFillTint="33"/>
            <w:vAlign w:val="center"/>
          </w:tcPr>
          <w:p w14:paraId="58FAA6CF" w14:textId="77777777" w:rsidR="00192F86" w:rsidRDefault="00192F86" w:rsidP="00BA0A42">
            <w:pPr>
              <w:spacing w:after="0"/>
              <w:jc w:val="center"/>
              <w:rPr>
                <w:rFonts w:ascii="Verdana" w:hAnsi="Verdana" w:cs="Calibri"/>
                <w:color w:val="000000" w:themeColor="text1"/>
                <w:sz w:val="18"/>
                <w:szCs w:val="18"/>
              </w:rPr>
            </w:pPr>
            <w:r w:rsidRPr="4DC4455C">
              <w:rPr>
                <w:rFonts w:ascii="Verdana" w:hAnsi="Verdana" w:cs="Calibri"/>
                <w:color w:val="000000" w:themeColor="text1"/>
                <w:sz w:val="18"/>
                <w:szCs w:val="18"/>
              </w:rPr>
              <w:t>KPI Name</w:t>
            </w:r>
          </w:p>
        </w:tc>
        <w:tc>
          <w:tcPr>
            <w:tcW w:w="2490" w:type="dxa"/>
            <w:shd w:val="clear" w:color="auto" w:fill="DEEAF6" w:themeFill="accent5" w:themeFillTint="33"/>
            <w:vAlign w:val="center"/>
          </w:tcPr>
          <w:p w14:paraId="22DE40F9" w14:textId="77777777" w:rsidR="00192F86" w:rsidRDefault="00192F86" w:rsidP="00BA0A42">
            <w:pPr>
              <w:spacing w:after="0"/>
              <w:jc w:val="center"/>
              <w:rPr>
                <w:rFonts w:ascii="Verdana" w:hAnsi="Verdana" w:cs="Calibri"/>
                <w:color w:val="000000" w:themeColor="text1"/>
                <w:sz w:val="18"/>
                <w:szCs w:val="18"/>
              </w:rPr>
            </w:pPr>
            <w:r w:rsidRPr="4DC4455C">
              <w:rPr>
                <w:rFonts w:ascii="Verdana" w:hAnsi="Verdana" w:cs="Calibri"/>
                <w:color w:val="000000" w:themeColor="text1"/>
                <w:sz w:val="18"/>
                <w:szCs w:val="18"/>
              </w:rPr>
              <w:t>Performance Target / Outcome</w:t>
            </w:r>
          </w:p>
        </w:tc>
        <w:tc>
          <w:tcPr>
            <w:tcW w:w="2295" w:type="dxa"/>
            <w:shd w:val="clear" w:color="auto" w:fill="DEEAF6" w:themeFill="accent5" w:themeFillTint="33"/>
          </w:tcPr>
          <w:p w14:paraId="436F47E7" w14:textId="77777777" w:rsidR="00192F86" w:rsidRDefault="00192F86" w:rsidP="00BA0A42">
            <w:pPr>
              <w:spacing w:after="0"/>
              <w:jc w:val="center"/>
              <w:rPr>
                <w:rFonts w:ascii="Verdana" w:hAnsi="Verdana" w:cs="Calibri"/>
                <w:color w:val="000000" w:themeColor="text1"/>
                <w:sz w:val="18"/>
                <w:szCs w:val="18"/>
              </w:rPr>
            </w:pPr>
            <w:r w:rsidRPr="4DC4455C">
              <w:rPr>
                <w:rFonts w:ascii="Verdana" w:hAnsi="Verdana" w:cs="Calibri"/>
                <w:color w:val="000000" w:themeColor="text1"/>
                <w:sz w:val="18"/>
                <w:szCs w:val="18"/>
              </w:rPr>
              <w:t>Tolerance (if any)</w:t>
            </w:r>
          </w:p>
        </w:tc>
        <w:tc>
          <w:tcPr>
            <w:tcW w:w="2004" w:type="dxa"/>
            <w:shd w:val="clear" w:color="auto" w:fill="DEEAF6" w:themeFill="accent5" w:themeFillTint="33"/>
            <w:vAlign w:val="center"/>
          </w:tcPr>
          <w:p w14:paraId="1F2652A5" w14:textId="77777777" w:rsidR="00192F86" w:rsidRDefault="00192F86" w:rsidP="00BA0A42">
            <w:pPr>
              <w:spacing w:after="0"/>
              <w:jc w:val="center"/>
            </w:pPr>
            <w:r w:rsidRPr="4DC4455C">
              <w:rPr>
                <w:rFonts w:ascii="Verdana" w:hAnsi="Verdana" w:cs="Calibri"/>
                <w:color w:val="000000" w:themeColor="text1"/>
                <w:sz w:val="18"/>
                <w:szCs w:val="18"/>
              </w:rPr>
              <w:t>Dates/Frequency of Reporting</w:t>
            </w:r>
          </w:p>
        </w:tc>
      </w:tr>
      <w:tr w:rsidR="00192F86" w14:paraId="6F4B7DA7" w14:textId="77777777" w:rsidTr="00BA0A42">
        <w:tc>
          <w:tcPr>
            <w:tcW w:w="2010" w:type="dxa"/>
          </w:tcPr>
          <w:p w14:paraId="7535E203" w14:textId="77777777" w:rsidR="00192F86" w:rsidRDefault="00192F86" w:rsidP="00BA0A42">
            <w:pPr>
              <w:rPr>
                <w:rFonts w:ascii="Verdana" w:hAnsi="Verdana" w:cs="Calibri"/>
                <w:color w:val="000000" w:themeColor="text1"/>
                <w:sz w:val="18"/>
                <w:szCs w:val="18"/>
                <w:highlight w:val="yellow"/>
              </w:rPr>
            </w:pPr>
            <w:r w:rsidRPr="4DC4455C">
              <w:rPr>
                <w:rFonts w:ascii="Verdana" w:hAnsi="Verdana" w:cs="Calibri"/>
                <w:color w:val="000000" w:themeColor="text1"/>
                <w:sz w:val="18"/>
                <w:szCs w:val="18"/>
                <w:highlight w:val="yellow"/>
              </w:rPr>
              <w:t>[Please refer to above guidance notes before completing]</w:t>
            </w:r>
          </w:p>
          <w:p w14:paraId="2F2C8461" w14:textId="14F3C6E7" w:rsidR="00192F86" w:rsidRPr="00C60482" w:rsidRDefault="00192F86" w:rsidP="00BA0A42">
            <w:pPr>
              <w:rPr>
                <w:rFonts w:ascii="Verdana" w:hAnsi="Verdana"/>
                <w:color w:val="000000" w:themeColor="text1"/>
                <w:sz w:val="18"/>
              </w:rPr>
            </w:pPr>
          </w:p>
        </w:tc>
        <w:tc>
          <w:tcPr>
            <w:tcW w:w="2490" w:type="dxa"/>
          </w:tcPr>
          <w:p w14:paraId="59DF374E" w14:textId="77777777" w:rsidR="00192F86" w:rsidRDefault="00192F86" w:rsidP="00BA0A42">
            <w:pPr>
              <w:rPr>
                <w:rFonts w:ascii="Verdana" w:hAnsi="Verdana" w:cs="Calibri"/>
                <w:color w:val="000000" w:themeColor="text1"/>
                <w:sz w:val="18"/>
                <w:szCs w:val="18"/>
                <w:highlight w:val="yellow"/>
              </w:rPr>
            </w:pPr>
            <w:r w:rsidRPr="4DC4455C">
              <w:rPr>
                <w:rFonts w:ascii="Verdana" w:hAnsi="Verdana" w:cs="Calibri"/>
                <w:color w:val="000000" w:themeColor="text1"/>
                <w:sz w:val="18"/>
                <w:szCs w:val="18"/>
                <w:highlight w:val="yellow"/>
              </w:rPr>
              <w:t>[Please refer to above guidance notes before completing]</w:t>
            </w:r>
          </w:p>
        </w:tc>
        <w:tc>
          <w:tcPr>
            <w:tcW w:w="2295" w:type="dxa"/>
          </w:tcPr>
          <w:p w14:paraId="6359A2C5" w14:textId="77777777" w:rsidR="00192F86" w:rsidRDefault="00192F86" w:rsidP="00BA0A42">
            <w:pPr>
              <w:rPr>
                <w:rFonts w:ascii="Verdana" w:hAnsi="Verdana" w:cs="Calibri"/>
                <w:color w:val="000000" w:themeColor="text1"/>
                <w:sz w:val="18"/>
                <w:szCs w:val="18"/>
                <w:highlight w:val="yellow"/>
              </w:rPr>
            </w:pPr>
            <w:r w:rsidRPr="4DC4455C">
              <w:rPr>
                <w:rFonts w:ascii="Verdana" w:hAnsi="Verdana" w:cs="Calibri"/>
                <w:color w:val="000000" w:themeColor="text1"/>
                <w:sz w:val="18"/>
                <w:szCs w:val="18"/>
                <w:highlight w:val="yellow"/>
              </w:rPr>
              <w:t>[Please refer to above guidance notes before completing]</w:t>
            </w:r>
          </w:p>
          <w:p w14:paraId="00C64DF1" w14:textId="77777777" w:rsidR="00192F86" w:rsidRPr="00C60482" w:rsidRDefault="00192F86" w:rsidP="00BA0A42">
            <w:pPr>
              <w:rPr>
                <w:rFonts w:ascii="Verdana" w:hAnsi="Verdana"/>
                <w:color w:val="000000" w:themeColor="text1"/>
                <w:sz w:val="18"/>
              </w:rPr>
            </w:pPr>
          </w:p>
        </w:tc>
        <w:tc>
          <w:tcPr>
            <w:tcW w:w="2004" w:type="dxa"/>
          </w:tcPr>
          <w:p w14:paraId="52A8B904" w14:textId="77777777" w:rsidR="00192F86" w:rsidRDefault="00192F86" w:rsidP="00BA0A42">
            <w:pPr>
              <w:rPr>
                <w:rFonts w:ascii="Verdana" w:hAnsi="Verdana" w:cs="Calibri"/>
                <w:color w:val="000000" w:themeColor="text1"/>
                <w:sz w:val="18"/>
                <w:szCs w:val="18"/>
                <w:highlight w:val="yellow"/>
              </w:rPr>
            </w:pPr>
            <w:r w:rsidRPr="4DC4455C">
              <w:rPr>
                <w:rFonts w:ascii="Verdana" w:hAnsi="Verdana" w:cs="Calibri"/>
                <w:color w:val="000000" w:themeColor="text1"/>
                <w:sz w:val="18"/>
                <w:szCs w:val="18"/>
                <w:highlight w:val="yellow"/>
              </w:rPr>
              <w:t>[Please refer to above guidance notes before completing]</w:t>
            </w:r>
          </w:p>
          <w:p w14:paraId="2DCEBD93" w14:textId="77777777" w:rsidR="00192F86" w:rsidRPr="00C60482" w:rsidRDefault="00192F86" w:rsidP="00BA0A42">
            <w:pPr>
              <w:rPr>
                <w:rFonts w:ascii="Verdana" w:hAnsi="Verdana"/>
                <w:color w:val="000000" w:themeColor="text1"/>
                <w:sz w:val="18"/>
              </w:rPr>
            </w:pPr>
          </w:p>
        </w:tc>
      </w:tr>
      <w:tr w:rsidR="00192F86" w14:paraId="6BED54BD" w14:textId="77777777" w:rsidTr="00BA0A42">
        <w:tc>
          <w:tcPr>
            <w:tcW w:w="2010" w:type="dxa"/>
          </w:tcPr>
          <w:p w14:paraId="79406012" w14:textId="36D8C091" w:rsidR="00192F86" w:rsidRPr="00C60482" w:rsidRDefault="00192F86" w:rsidP="001D5C8D">
            <w:pPr>
              <w:rPr>
                <w:rFonts w:ascii="Verdana" w:hAnsi="Verdana"/>
                <w:color w:val="000000" w:themeColor="text1"/>
                <w:sz w:val="18"/>
              </w:rPr>
            </w:pPr>
            <w:r w:rsidRPr="4DC4455C">
              <w:rPr>
                <w:rFonts w:ascii="Verdana" w:hAnsi="Verdana" w:cs="Calibri"/>
                <w:color w:val="000000" w:themeColor="text1"/>
                <w:sz w:val="18"/>
                <w:szCs w:val="18"/>
                <w:highlight w:val="yellow"/>
              </w:rPr>
              <w:t>[Please refer to above guidance notes before completing]</w:t>
            </w:r>
          </w:p>
        </w:tc>
        <w:tc>
          <w:tcPr>
            <w:tcW w:w="2490" w:type="dxa"/>
          </w:tcPr>
          <w:p w14:paraId="1B5E9B42" w14:textId="65FD05EA" w:rsidR="00192F86" w:rsidRPr="00C60482" w:rsidRDefault="00192F86" w:rsidP="001D5C8D">
            <w:pPr>
              <w:rPr>
                <w:rFonts w:ascii="Verdana" w:hAnsi="Verdana"/>
                <w:color w:val="000000" w:themeColor="text1"/>
                <w:sz w:val="18"/>
              </w:rPr>
            </w:pPr>
            <w:r w:rsidRPr="4DC4455C">
              <w:rPr>
                <w:rFonts w:ascii="Verdana" w:hAnsi="Verdana" w:cs="Calibri"/>
                <w:color w:val="000000" w:themeColor="text1"/>
                <w:sz w:val="18"/>
                <w:szCs w:val="18"/>
                <w:highlight w:val="yellow"/>
              </w:rPr>
              <w:t>[Please refer to above guidance notes before completing]</w:t>
            </w:r>
          </w:p>
        </w:tc>
        <w:tc>
          <w:tcPr>
            <w:tcW w:w="2295" w:type="dxa"/>
          </w:tcPr>
          <w:p w14:paraId="48EC50DF" w14:textId="13C775C0" w:rsidR="00192F86" w:rsidRPr="00C60482" w:rsidRDefault="00192F86" w:rsidP="001D5C8D">
            <w:pPr>
              <w:rPr>
                <w:rFonts w:ascii="Verdana" w:hAnsi="Verdana"/>
                <w:color w:val="000000" w:themeColor="text1"/>
                <w:sz w:val="18"/>
              </w:rPr>
            </w:pPr>
            <w:r w:rsidRPr="4DC4455C">
              <w:rPr>
                <w:rFonts w:ascii="Verdana" w:hAnsi="Verdana" w:cs="Calibri"/>
                <w:color w:val="000000" w:themeColor="text1"/>
                <w:sz w:val="18"/>
                <w:szCs w:val="18"/>
                <w:highlight w:val="yellow"/>
              </w:rPr>
              <w:t>[Please refer to above guidance notes before completing]</w:t>
            </w:r>
          </w:p>
        </w:tc>
        <w:tc>
          <w:tcPr>
            <w:tcW w:w="2004" w:type="dxa"/>
          </w:tcPr>
          <w:p w14:paraId="4133666E" w14:textId="4880E469" w:rsidR="00192F86" w:rsidRPr="00C60482" w:rsidRDefault="00192F86" w:rsidP="001D5C8D">
            <w:pPr>
              <w:rPr>
                <w:rFonts w:ascii="Verdana" w:hAnsi="Verdana"/>
                <w:color w:val="000000" w:themeColor="text1"/>
                <w:sz w:val="18"/>
              </w:rPr>
            </w:pPr>
            <w:r w:rsidRPr="4DC4455C">
              <w:rPr>
                <w:rFonts w:ascii="Verdana" w:hAnsi="Verdana" w:cs="Calibri"/>
                <w:color w:val="000000" w:themeColor="text1"/>
                <w:sz w:val="18"/>
                <w:szCs w:val="18"/>
                <w:highlight w:val="yellow"/>
              </w:rPr>
              <w:t>[Please refer to above guidance notes before completing]</w:t>
            </w:r>
          </w:p>
        </w:tc>
      </w:tr>
    </w:tbl>
    <w:p w14:paraId="0AD8BB24" w14:textId="70629333" w:rsidR="00192F86" w:rsidRDefault="00192F86" w:rsidP="00192F86">
      <w:pPr>
        <w:rPr>
          <w:rFonts w:ascii="Verdana" w:hAnsi="Verdana"/>
          <w:sz w:val="18"/>
          <w:szCs w:val="18"/>
        </w:rPr>
      </w:pPr>
    </w:p>
    <w:p w14:paraId="37901DE2" w14:textId="5ECEFDDF" w:rsidR="00192F86" w:rsidRPr="008E28D4" w:rsidRDefault="00192F86" w:rsidP="002054D2">
      <w:pPr>
        <w:pStyle w:val="ListParagraph"/>
        <w:numPr>
          <w:ilvl w:val="0"/>
          <w:numId w:val="19"/>
        </w:numPr>
        <w:spacing w:before="120" w:after="120" w:line="480" w:lineRule="auto"/>
        <w:jc w:val="both"/>
        <w:rPr>
          <w:rFonts w:ascii="Verdana" w:eastAsia="Times New Roman" w:hAnsi="Verdana" w:cs="Calibri"/>
          <w:b/>
          <w:color w:val="2F5496" w:themeColor="accent1" w:themeShade="BF"/>
          <w:sz w:val="18"/>
          <w:szCs w:val="18"/>
        </w:rPr>
      </w:pPr>
      <w:r w:rsidRPr="008E28D4">
        <w:rPr>
          <w:rFonts w:ascii="Verdana" w:eastAsia="Times New Roman" w:hAnsi="Verdana" w:cs="Calibri"/>
          <w:b/>
          <w:color w:val="2F5496" w:themeColor="accent1" w:themeShade="BF"/>
          <w:sz w:val="18"/>
          <w:szCs w:val="18"/>
        </w:rPr>
        <w:t>Payment</w:t>
      </w:r>
    </w:p>
    <w:p w14:paraId="2ED73DB8" w14:textId="4E469CD9" w:rsidR="00192F86" w:rsidRDefault="00192F86" w:rsidP="00192F86">
      <w:pPr>
        <w:rPr>
          <w:rFonts w:ascii="Verdana" w:hAnsi="Verdana" w:cs="Calibri"/>
          <w:color w:val="000000"/>
          <w:sz w:val="18"/>
          <w:szCs w:val="18"/>
        </w:rPr>
      </w:pPr>
      <w:r w:rsidRPr="4D09170C">
        <w:rPr>
          <w:rFonts w:ascii="Verdana" w:hAnsi="Verdana" w:cs="Calibri"/>
          <w:color w:val="000000" w:themeColor="text1"/>
          <w:sz w:val="18"/>
          <w:szCs w:val="18"/>
        </w:rPr>
        <w:t xml:space="preserve">Payment to Sub-Contractor for performance of the Sub-Contract Work described in this SOW shall be made in line with completion of the Deliverables and milestones set out in </w:t>
      </w:r>
      <w:r w:rsidRPr="4D09170C">
        <w:rPr>
          <w:rFonts w:ascii="Verdana" w:hAnsi="Verdana"/>
          <w:sz w:val="18"/>
          <w:szCs w:val="18"/>
        </w:rPr>
        <w:t xml:space="preserve">section 3.1 and/or Appendix </w:t>
      </w:r>
      <w:r>
        <w:rPr>
          <w:rFonts w:ascii="Verdana" w:hAnsi="Verdana"/>
          <w:sz w:val="18"/>
          <w:szCs w:val="18"/>
        </w:rPr>
        <w:t>C</w:t>
      </w:r>
      <w:r w:rsidRPr="4D09170C">
        <w:rPr>
          <w:rFonts w:ascii="Verdana" w:hAnsi="Verdana"/>
          <w:sz w:val="18"/>
          <w:szCs w:val="18"/>
        </w:rPr>
        <w:t xml:space="preserve">, as detailed in the below table and/or Appendix </w:t>
      </w:r>
      <w:r>
        <w:rPr>
          <w:rFonts w:ascii="Verdana" w:hAnsi="Verdana"/>
          <w:sz w:val="18"/>
          <w:szCs w:val="18"/>
        </w:rPr>
        <w:t>E</w:t>
      </w:r>
      <w:r w:rsidRPr="4D09170C">
        <w:rPr>
          <w:rFonts w:ascii="Verdana" w:hAnsi="Verdana" w:cs="Calibri"/>
          <w:color w:val="000000" w:themeColor="text1"/>
          <w:sz w:val="18"/>
          <w:szCs w:val="18"/>
        </w:rPr>
        <w:t xml:space="preserve">. </w:t>
      </w:r>
    </w:p>
    <w:p w14:paraId="126794C9" w14:textId="34D66925" w:rsidR="00192F86" w:rsidRDefault="00192F86" w:rsidP="00192F86">
      <w:pPr>
        <w:spacing w:after="0" w:line="240" w:lineRule="auto"/>
        <w:jc w:val="both"/>
        <w:rPr>
          <w:rFonts w:ascii="Verdana" w:hAnsi="Verdana"/>
          <w:i/>
          <w:iCs/>
          <w:color w:val="FF0000"/>
          <w:sz w:val="18"/>
          <w:szCs w:val="18"/>
        </w:rPr>
      </w:pPr>
      <w:r w:rsidRPr="4DC4455C">
        <w:rPr>
          <w:rFonts w:ascii="Verdana" w:hAnsi="Verdana"/>
          <w:b/>
          <w:bCs/>
          <w:i/>
          <w:iCs/>
          <w:color w:val="FF0000"/>
          <w:sz w:val="18"/>
          <w:szCs w:val="18"/>
        </w:rPr>
        <w:t>PAYMENT –</w:t>
      </w:r>
      <w:r w:rsidRPr="4DC4455C">
        <w:rPr>
          <w:rFonts w:ascii="Verdana" w:hAnsi="Verdana"/>
          <w:i/>
          <w:iCs/>
          <w:color w:val="FF0000"/>
          <w:sz w:val="18"/>
          <w:szCs w:val="18"/>
        </w:rPr>
        <w:t xml:space="preserve"> The payment dates set out in the table below should correspond with the Deliverables and Acceptance Criteria due dates set out in table 1 within section 3.1.</w:t>
      </w:r>
    </w:p>
    <w:p w14:paraId="2AC3ADCD" w14:textId="60E2AA81" w:rsidR="00192F86" w:rsidRDefault="00192F86" w:rsidP="00192F86">
      <w:pPr>
        <w:spacing w:after="0" w:line="240" w:lineRule="auto"/>
        <w:jc w:val="both"/>
        <w:rPr>
          <w:rFonts w:ascii="Verdana" w:hAnsi="Verdana"/>
          <w:b/>
          <w:bCs/>
          <w:i/>
          <w:iCs/>
          <w:color w:val="FF0000"/>
          <w:sz w:val="18"/>
          <w:szCs w:val="18"/>
        </w:rPr>
      </w:pPr>
      <w:r w:rsidRPr="4DC4455C">
        <w:rPr>
          <w:rFonts w:ascii="Verdana" w:hAnsi="Verdana"/>
          <w:i/>
          <w:iCs/>
          <w:color w:val="FF0000"/>
          <w:sz w:val="18"/>
          <w:szCs w:val="18"/>
        </w:rPr>
        <w:t xml:space="preserve">For longer term services and/or services including multiple outputs, it is expected that Deliverables would likely be staggered throughout the term of the SOW (with staggered payment dates) and some Deliverables having dependencies on others. </w:t>
      </w:r>
      <w:proofErr w:type="spellStart"/>
      <w:r w:rsidRPr="4DC4455C">
        <w:rPr>
          <w:rFonts w:ascii="Verdana" w:hAnsi="Verdana"/>
          <w:i/>
          <w:iCs/>
          <w:color w:val="FF0000"/>
          <w:sz w:val="18"/>
          <w:szCs w:val="18"/>
        </w:rPr>
        <w:t>ie</w:t>
      </w:r>
      <w:proofErr w:type="spellEnd"/>
      <w:r w:rsidRPr="4DC4455C">
        <w:rPr>
          <w:rFonts w:ascii="Verdana" w:hAnsi="Verdana"/>
          <w:i/>
          <w:iCs/>
          <w:color w:val="FF0000"/>
          <w:sz w:val="18"/>
          <w:szCs w:val="18"/>
        </w:rPr>
        <w:t>. we should not be in receipt of multiple Deliverables over a long-term SOW with all deliverable due dates and payment dates on the last day of the SOW term.</w:t>
      </w:r>
    </w:p>
    <w:p w14:paraId="2FEF4F97" w14:textId="208571CD" w:rsidR="00192F86" w:rsidRDefault="00192F86" w:rsidP="00192F86">
      <w:pPr>
        <w:spacing w:after="0" w:line="240" w:lineRule="auto"/>
        <w:jc w:val="both"/>
        <w:rPr>
          <w:rFonts w:ascii="Verdana" w:hAnsi="Verdana"/>
          <w:i/>
          <w:iCs/>
          <w:color w:val="FF000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3"/>
        <w:gridCol w:w="2027"/>
        <w:gridCol w:w="2124"/>
        <w:gridCol w:w="1882"/>
      </w:tblGrid>
      <w:tr w:rsidR="00192F86" w14:paraId="2D6A1A6D" w14:textId="77777777" w:rsidTr="006B3BD0">
        <w:tc>
          <w:tcPr>
            <w:tcW w:w="2263" w:type="dxa"/>
            <w:shd w:val="clear" w:color="auto" w:fill="DEEAF6" w:themeFill="accent5" w:themeFillTint="33"/>
            <w:vAlign w:val="center"/>
          </w:tcPr>
          <w:p w14:paraId="0ACD1D97" w14:textId="77777777" w:rsidR="00192F86" w:rsidRDefault="00192F86" w:rsidP="00BA0A42">
            <w:pPr>
              <w:spacing w:after="0"/>
              <w:jc w:val="center"/>
              <w:rPr>
                <w:rFonts w:ascii="Verdana" w:hAnsi="Verdana" w:cs="Calibri"/>
                <w:color w:val="000000" w:themeColor="text1"/>
                <w:sz w:val="18"/>
                <w:szCs w:val="18"/>
              </w:rPr>
            </w:pPr>
            <w:r w:rsidRPr="4D09170C">
              <w:rPr>
                <w:rFonts w:ascii="Verdana" w:hAnsi="Verdana" w:cs="Calibri"/>
                <w:color w:val="000000" w:themeColor="text1"/>
                <w:sz w:val="18"/>
                <w:szCs w:val="18"/>
              </w:rPr>
              <w:t>Deliverable Name</w:t>
            </w:r>
          </w:p>
        </w:tc>
        <w:tc>
          <w:tcPr>
            <w:tcW w:w="2027" w:type="dxa"/>
            <w:shd w:val="clear" w:color="auto" w:fill="DEEAF6" w:themeFill="accent5" w:themeFillTint="33"/>
            <w:vAlign w:val="center"/>
          </w:tcPr>
          <w:p w14:paraId="79F4D323" w14:textId="39DFB042" w:rsidR="00192F86" w:rsidRDefault="00192F86" w:rsidP="00BA0A42">
            <w:pPr>
              <w:spacing w:after="0"/>
              <w:jc w:val="center"/>
              <w:rPr>
                <w:rFonts w:ascii="Verdana" w:hAnsi="Verdana" w:cs="Calibri"/>
                <w:color w:val="000000" w:themeColor="text1"/>
                <w:sz w:val="18"/>
                <w:szCs w:val="18"/>
              </w:rPr>
            </w:pPr>
            <w:r w:rsidRPr="4D09170C">
              <w:rPr>
                <w:rFonts w:ascii="Verdana" w:hAnsi="Verdana" w:cs="Calibri"/>
                <w:color w:val="000000" w:themeColor="text1"/>
                <w:sz w:val="18"/>
                <w:szCs w:val="18"/>
              </w:rPr>
              <w:t>Deliverable Due Date</w:t>
            </w:r>
          </w:p>
        </w:tc>
        <w:tc>
          <w:tcPr>
            <w:tcW w:w="2124" w:type="dxa"/>
            <w:shd w:val="clear" w:color="auto" w:fill="DEEAF6" w:themeFill="accent5" w:themeFillTint="33"/>
          </w:tcPr>
          <w:p w14:paraId="4054E924" w14:textId="77777777" w:rsidR="00192F86" w:rsidRDefault="00192F86" w:rsidP="00BA0A42">
            <w:pPr>
              <w:spacing w:after="0"/>
              <w:jc w:val="center"/>
              <w:rPr>
                <w:rFonts w:ascii="Verdana" w:hAnsi="Verdana" w:cs="Calibri"/>
                <w:color w:val="000000" w:themeColor="text1"/>
                <w:sz w:val="18"/>
                <w:szCs w:val="18"/>
              </w:rPr>
            </w:pPr>
            <w:r w:rsidRPr="4D09170C">
              <w:rPr>
                <w:rFonts w:ascii="Verdana" w:hAnsi="Verdana" w:cs="Calibri"/>
                <w:color w:val="000000" w:themeColor="text1"/>
                <w:sz w:val="18"/>
                <w:szCs w:val="18"/>
              </w:rPr>
              <w:t>Payment Due (£)</w:t>
            </w:r>
          </w:p>
        </w:tc>
        <w:tc>
          <w:tcPr>
            <w:tcW w:w="1882" w:type="dxa"/>
            <w:shd w:val="clear" w:color="auto" w:fill="DEEAF6" w:themeFill="accent5" w:themeFillTint="33"/>
            <w:vAlign w:val="center"/>
          </w:tcPr>
          <w:p w14:paraId="1480D4A2" w14:textId="77777777" w:rsidR="00192F86" w:rsidRDefault="00192F86" w:rsidP="00BA0A42">
            <w:pPr>
              <w:spacing w:after="0"/>
              <w:jc w:val="center"/>
              <w:rPr>
                <w:rFonts w:ascii="Verdana" w:hAnsi="Verdana" w:cs="Calibri"/>
                <w:color w:val="000000" w:themeColor="text1"/>
                <w:sz w:val="18"/>
                <w:szCs w:val="18"/>
              </w:rPr>
            </w:pPr>
            <w:r w:rsidRPr="4D09170C">
              <w:rPr>
                <w:rFonts w:ascii="Verdana" w:hAnsi="Verdana" w:cs="Calibri"/>
                <w:color w:val="000000" w:themeColor="text1"/>
                <w:sz w:val="18"/>
                <w:szCs w:val="18"/>
              </w:rPr>
              <w:t>Payment Due Date</w:t>
            </w:r>
          </w:p>
        </w:tc>
      </w:tr>
      <w:tr w:rsidR="009C2B31" w14:paraId="0C889D9A" w14:textId="77777777" w:rsidTr="006B3BD0">
        <w:tc>
          <w:tcPr>
            <w:tcW w:w="2263" w:type="dxa"/>
          </w:tcPr>
          <w:p w14:paraId="76557719" w14:textId="77777777" w:rsidR="009C2B31" w:rsidRDefault="009C2B31" w:rsidP="00BA0A42">
            <w:pPr>
              <w:rPr>
                <w:rFonts w:ascii="Verdana" w:hAnsi="Verdana" w:cs="Calibri"/>
                <w:color w:val="000000" w:themeColor="text1"/>
                <w:sz w:val="18"/>
                <w:szCs w:val="18"/>
              </w:rPr>
            </w:pPr>
            <w:r w:rsidRPr="009C2B31">
              <w:rPr>
                <w:rFonts w:ascii="Verdana" w:hAnsi="Verdana" w:cs="Calibri"/>
                <w:color w:val="000000" w:themeColor="text1"/>
                <w:sz w:val="18"/>
                <w:szCs w:val="18"/>
              </w:rPr>
              <w:t>Workstream 1: Template Compliance Assessment</w:t>
            </w:r>
          </w:p>
          <w:p w14:paraId="3CF8FFBF" w14:textId="4A85492F" w:rsidR="009C2B31" w:rsidRPr="009C2B31" w:rsidRDefault="009C2B31" w:rsidP="00086354">
            <w:pPr>
              <w:pStyle w:val="ListParagraph"/>
              <w:numPr>
                <w:ilvl w:val="0"/>
                <w:numId w:val="80"/>
              </w:numPr>
              <w:rPr>
                <w:rFonts w:ascii="Verdana" w:hAnsi="Verdana" w:cs="Calibri"/>
                <w:color w:val="000000" w:themeColor="text1"/>
                <w:sz w:val="18"/>
                <w:szCs w:val="18"/>
              </w:rPr>
            </w:pPr>
            <w:r w:rsidRPr="009C2B31">
              <w:rPr>
                <w:rFonts w:ascii="Verdana" w:hAnsi="Verdana" w:cs="Calibri"/>
                <w:color w:val="000000" w:themeColor="text1"/>
                <w:sz w:val="18"/>
                <w:szCs w:val="18"/>
              </w:rPr>
              <w:t>Discovery &amp; Platform Setup</w:t>
            </w:r>
          </w:p>
        </w:tc>
        <w:tc>
          <w:tcPr>
            <w:tcW w:w="2027" w:type="dxa"/>
          </w:tcPr>
          <w:p w14:paraId="37781E06" w14:textId="0A271BD1" w:rsidR="009C2B31" w:rsidRPr="009C2B31" w:rsidRDefault="009C2B31" w:rsidP="00BA0A42">
            <w:pPr>
              <w:rPr>
                <w:rFonts w:ascii="Verdana" w:hAnsi="Verdana" w:cs="Calibri"/>
                <w:color w:val="000000" w:themeColor="text1"/>
                <w:sz w:val="18"/>
                <w:szCs w:val="18"/>
              </w:rPr>
            </w:pPr>
            <w:r w:rsidRPr="009C2B31">
              <w:rPr>
                <w:rFonts w:ascii="Verdana" w:hAnsi="Verdana" w:cs="Calibri"/>
                <w:color w:val="000000" w:themeColor="text1"/>
                <w:sz w:val="18"/>
                <w:szCs w:val="18"/>
              </w:rPr>
              <w:t>27</w:t>
            </w:r>
            <w:r w:rsidRPr="009C2B31">
              <w:rPr>
                <w:rFonts w:ascii="Verdana" w:hAnsi="Verdana" w:cs="Calibri"/>
                <w:color w:val="000000" w:themeColor="text1"/>
                <w:sz w:val="18"/>
                <w:szCs w:val="18"/>
                <w:vertAlign w:val="superscript"/>
              </w:rPr>
              <w:t>th</w:t>
            </w:r>
            <w:r w:rsidRPr="009C2B31">
              <w:rPr>
                <w:rFonts w:ascii="Verdana" w:hAnsi="Verdana" w:cs="Calibri"/>
                <w:color w:val="000000" w:themeColor="text1"/>
                <w:sz w:val="18"/>
                <w:szCs w:val="18"/>
              </w:rPr>
              <w:t xml:space="preserve"> November 2025</w:t>
            </w:r>
          </w:p>
        </w:tc>
        <w:tc>
          <w:tcPr>
            <w:tcW w:w="2124" w:type="dxa"/>
          </w:tcPr>
          <w:p w14:paraId="1624ABA4" w14:textId="6B3D968D" w:rsidR="009C2B31" w:rsidRPr="009C2B31" w:rsidRDefault="009C2B31" w:rsidP="00BA0A42">
            <w:pPr>
              <w:rPr>
                <w:rFonts w:ascii="Verdana" w:hAnsi="Verdana" w:cs="Calibri"/>
                <w:color w:val="000000" w:themeColor="text1"/>
                <w:sz w:val="18"/>
                <w:szCs w:val="18"/>
              </w:rPr>
            </w:pPr>
          </w:p>
        </w:tc>
        <w:tc>
          <w:tcPr>
            <w:tcW w:w="1882" w:type="dxa"/>
          </w:tcPr>
          <w:p w14:paraId="17D975CB" w14:textId="0D7571BA" w:rsidR="006B3BD0" w:rsidRPr="009428ED" w:rsidRDefault="006B3BD0" w:rsidP="00BA0A42">
            <w:pPr>
              <w:rPr>
                <w:rFonts w:ascii="Verdana" w:hAnsi="Verdana" w:cs="Calibri"/>
                <w:noProof/>
                <w:color w:val="000000"/>
                <w:sz w:val="18"/>
                <w:szCs w:val="18"/>
              </w:rPr>
            </w:pPr>
            <w:r>
              <w:rPr>
                <w:rFonts w:ascii="Verdana" w:hAnsi="Verdana" w:cs="Calibri"/>
                <w:noProof/>
                <w:color w:val="000000"/>
                <w:sz w:val="18"/>
                <w:szCs w:val="18"/>
              </w:rPr>
              <w:t>27</w:t>
            </w:r>
            <w:r w:rsidRPr="006B3BD0">
              <w:rPr>
                <w:rFonts w:ascii="Verdana" w:hAnsi="Verdana" w:cs="Calibri"/>
                <w:noProof/>
                <w:color w:val="000000"/>
                <w:sz w:val="18"/>
                <w:szCs w:val="18"/>
                <w:vertAlign w:val="superscript"/>
              </w:rPr>
              <w:t>th</w:t>
            </w:r>
            <w:r>
              <w:rPr>
                <w:rFonts w:ascii="Verdana" w:hAnsi="Verdana" w:cs="Calibri"/>
                <w:noProof/>
                <w:color w:val="000000"/>
                <w:sz w:val="18"/>
                <w:szCs w:val="18"/>
              </w:rPr>
              <w:t xml:space="preserve"> December 2025</w:t>
            </w:r>
          </w:p>
        </w:tc>
      </w:tr>
      <w:tr w:rsidR="007C5A5C" w14:paraId="22809EBA" w14:textId="77777777" w:rsidTr="006B3BD0">
        <w:tc>
          <w:tcPr>
            <w:tcW w:w="2263" w:type="dxa"/>
          </w:tcPr>
          <w:p w14:paraId="57393682" w14:textId="77777777" w:rsidR="007C5A5C" w:rsidRDefault="007C5A5C" w:rsidP="007C5A5C">
            <w:pPr>
              <w:rPr>
                <w:rFonts w:ascii="Verdana" w:eastAsiaTheme="minorEastAsia" w:hAnsi="Verdana" w:cs="Calibri"/>
                <w:color w:val="000000" w:themeColor="text1"/>
                <w:sz w:val="18"/>
                <w:szCs w:val="18"/>
              </w:rPr>
            </w:pPr>
            <w:r w:rsidRPr="009C2B31">
              <w:rPr>
                <w:rFonts w:ascii="Verdana" w:hAnsi="Verdana" w:cs="Calibri"/>
                <w:color w:val="000000" w:themeColor="text1"/>
                <w:sz w:val="18"/>
                <w:szCs w:val="18"/>
              </w:rPr>
              <w:t xml:space="preserve">Workstream 2: </w:t>
            </w:r>
            <w:r w:rsidRPr="006B3BD0">
              <w:rPr>
                <w:rFonts w:ascii="Verdana" w:hAnsi="Verdana" w:cs="Calibri"/>
                <w:color w:val="000000" w:themeColor="text1"/>
                <w:sz w:val="18"/>
                <w:szCs w:val="18"/>
              </w:rPr>
              <w:t>Innovation Banking Workflow Op</w:t>
            </w:r>
            <w:r w:rsidRPr="006B3BD0">
              <w:rPr>
                <w:rFonts w:ascii="Verdana" w:eastAsiaTheme="minorEastAsia" w:hAnsi="Verdana" w:cs="Calibri"/>
                <w:color w:val="000000" w:themeColor="text1"/>
                <w:sz w:val="18"/>
                <w:szCs w:val="18"/>
              </w:rPr>
              <w:t>timisation</w:t>
            </w:r>
          </w:p>
          <w:p w14:paraId="274936DC" w14:textId="48ECEBC5" w:rsidR="007C5A5C" w:rsidRPr="009C2B31" w:rsidRDefault="007C5A5C" w:rsidP="007C5A5C">
            <w:pPr>
              <w:rPr>
                <w:rFonts w:ascii="Verdana" w:hAnsi="Verdana" w:cs="Calibri"/>
                <w:color w:val="000000" w:themeColor="text1"/>
                <w:sz w:val="18"/>
                <w:szCs w:val="18"/>
              </w:rPr>
            </w:pPr>
            <w:r w:rsidRPr="006B3BD0">
              <w:rPr>
                <w:rFonts w:ascii="Verdana" w:hAnsi="Verdana" w:cs="Calibri"/>
                <w:color w:val="000000" w:themeColor="text1"/>
                <w:sz w:val="18"/>
                <w:szCs w:val="18"/>
              </w:rPr>
              <w:t>B</w:t>
            </w:r>
            <w:r w:rsidRPr="009C2B31">
              <w:rPr>
                <w:rFonts w:ascii="Verdana" w:hAnsi="Verdana" w:cs="Calibri"/>
                <w:color w:val="000000" w:themeColor="text1"/>
                <w:sz w:val="18"/>
                <w:szCs w:val="18"/>
              </w:rPr>
              <w:t>usiness Discovery &amp; Solution Design</w:t>
            </w:r>
          </w:p>
        </w:tc>
        <w:tc>
          <w:tcPr>
            <w:tcW w:w="2027" w:type="dxa"/>
          </w:tcPr>
          <w:p w14:paraId="441DBD6E" w14:textId="77777777" w:rsidR="007C5A5C" w:rsidRPr="009C2B31" w:rsidRDefault="007C5A5C" w:rsidP="007C5A5C">
            <w:pPr>
              <w:rPr>
                <w:rFonts w:ascii="Verdana" w:hAnsi="Verdana" w:cs="Calibri"/>
                <w:color w:val="000000" w:themeColor="text1"/>
                <w:sz w:val="18"/>
                <w:szCs w:val="18"/>
              </w:rPr>
            </w:pPr>
            <w:r w:rsidRPr="009C2B31">
              <w:rPr>
                <w:rFonts w:ascii="Verdana" w:hAnsi="Verdana" w:cs="Calibri"/>
                <w:color w:val="000000" w:themeColor="text1"/>
                <w:sz w:val="18"/>
                <w:szCs w:val="18"/>
              </w:rPr>
              <w:t>27</w:t>
            </w:r>
            <w:r w:rsidRPr="006B3BD0">
              <w:rPr>
                <w:rFonts w:ascii="Verdana" w:hAnsi="Verdana" w:cs="Calibri"/>
                <w:color w:val="000000" w:themeColor="text1"/>
                <w:sz w:val="18"/>
                <w:szCs w:val="18"/>
                <w:vertAlign w:val="superscript"/>
              </w:rPr>
              <w:t>th</w:t>
            </w:r>
            <w:r>
              <w:rPr>
                <w:rFonts w:ascii="Verdana" w:hAnsi="Verdana" w:cs="Calibri"/>
                <w:color w:val="000000" w:themeColor="text1"/>
                <w:sz w:val="18"/>
                <w:szCs w:val="18"/>
                <w:vertAlign w:val="superscript"/>
              </w:rPr>
              <w:t xml:space="preserve"> </w:t>
            </w:r>
            <w:r w:rsidRPr="009C2B31">
              <w:rPr>
                <w:rFonts w:ascii="Verdana" w:hAnsi="Verdana" w:cs="Calibri"/>
                <w:color w:val="000000" w:themeColor="text1"/>
                <w:sz w:val="18"/>
                <w:szCs w:val="18"/>
              </w:rPr>
              <w:t>November 2025</w:t>
            </w:r>
          </w:p>
          <w:p w14:paraId="3ECA4AE6" w14:textId="77777777" w:rsidR="007C5A5C" w:rsidRPr="009C2B31" w:rsidRDefault="007C5A5C" w:rsidP="007C5A5C">
            <w:pPr>
              <w:rPr>
                <w:rFonts w:ascii="Verdana" w:hAnsi="Verdana" w:cs="Calibri"/>
                <w:color w:val="000000" w:themeColor="text1"/>
                <w:sz w:val="18"/>
                <w:szCs w:val="18"/>
              </w:rPr>
            </w:pPr>
          </w:p>
        </w:tc>
        <w:tc>
          <w:tcPr>
            <w:tcW w:w="2124" w:type="dxa"/>
          </w:tcPr>
          <w:p w14:paraId="71A81D23" w14:textId="77777777" w:rsidR="007C5A5C" w:rsidRPr="009C2B31" w:rsidRDefault="007C5A5C" w:rsidP="007C5A5C">
            <w:pPr>
              <w:rPr>
                <w:rFonts w:ascii="Verdana" w:hAnsi="Verdana" w:cs="Calibri"/>
                <w:color w:val="000000" w:themeColor="text1"/>
                <w:sz w:val="18"/>
                <w:szCs w:val="18"/>
              </w:rPr>
            </w:pPr>
          </w:p>
        </w:tc>
        <w:tc>
          <w:tcPr>
            <w:tcW w:w="1882" w:type="dxa"/>
          </w:tcPr>
          <w:p w14:paraId="5972C1C6" w14:textId="429EFD3B" w:rsidR="007C5A5C" w:rsidRDefault="007C5A5C" w:rsidP="007C5A5C">
            <w:pPr>
              <w:rPr>
                <w:rFonts w:ascii="Verdana" w:hAnsi="Verdana" w:cs="Calibri"/>
                <w:noProof/>
                <w:color w:val="000000"/>
                <w:sz w:val="18"/>
                <w:szCs w:val="18"/>
              </w:rPr>
            </w:pPr>
            <w:r w:rsidRPr="007C5A5C">
              <w:rPr>
                <w:rFonts w:ascii="Verdana" w:hAnsi="Verdana" w:cs="Calibri"/>
                <w:noProof/>
                <w:color w:val="000000"/>
                <w:sz w:val="18"/>
                <w:szCs w:val="18"/>
              </w:rPr>
              <w:t>27th December 2025</w:t>
            </w:r>
          </w:p>
        </w:tc>
      </w:tr>
      <w:tr w:rsidR="009C2B31" w14:paraId="6799B273" w14:textId="77777777" w:rsidTr="006B3BD0">
        <w:tc>
          <w:tcPr>
            <w:tcW w:w="2263" w:type="dxa"/>
          </w:tcPr>
          <w:p w14:paraId="6BE85117" w14:textId="77777777" w:rsidR="009C2B31" w:rsidRDefault="009C2B31" w:rsidP="00BA0A42">
            <w:pPr>
              <w:rPr>
                <w:rFonts w:ascii="Verdana" w:hAnsi="Verdana" w:cs="Calibri"/>
                <w:color w:val="000000" w:themeColor="text1"/>
                <w:sz w:val="18"/>
                <w:szCs w:val="18"/>
              </w:rPr>
            </w:pPr>
            <w:r w:rsidRPr="009C2B31">
              <w:rPr>
                <w:rFonts w:ascii="Verdana" w:hAnsi="Verdana" w:cs="Calibri"/>
                <w:color w:val="000000" w:themeColor="text1"/>
                <w:sz w:val="18"/>
                <w:szCs w:val="18"/>
              </w:rPr>
              <w:lastRenderedPageBreak/>
              <w:t>Workstream 1: Template Compliance Assessment</w:t>
            </w:r>
          </w:p>
          <w:p w14:paraId="0465FACB" w14:textId="2BEE315C" w:rsidR="009C2B31" w:rsidRPr="009C2B31" w:rsidRDefault="009C2B31" w:rsidP="00086354">
            <w:pPr>
              <w:pStyle w:val="ListParagraph"/>
              <w:numPr>
                <w:ilvl w:val="0"/>
                <w:numId w:val="80"/>
              </w:numPr>
              <w:rPr>
                <w:rFonts w:ascii="Verdana" w:hAnsi="Verdana" w:cs="Calibri"/>
                <w:color w:val="000000" w:themeColor="text1"/>
                <w:sz w:val="18"/>
                <w:szCs w:val="18"/>
              </w:rPr>
            </w:pPr>
            <w:r w:rsidRPr="009C2B31">
              <w:rPr>
                <w:rFonts w:ascii="Verdana" w:hAnsi="Verdana" w:cs="Calibri"/>
                <w:color w:val="000000" w:themeColor="text1"/>
                <w:sz w:val="18"/>
                <w:szCs w:val="18"/>
              </w:rPr>
              <w:t>Taxonomy &amp; AI Implementation</w:t>
            </w:r>
          </w:p>
        </w:tc>
        <w:tc>
          <w:tcPr>
            <w:tcW w:w="2027" w:type="dxa"/>
          </w:tcPr>
          <w:p w14:paraId="5752FA5D" w14:textId="71391ED1" w:rsidR="009C2B31" w:rsidRPr="009C2B31" w:rsidRDefault="009C2B31" w:rsidP="00BA0A42">
            <w:pPr>
              <w:rPr>
                <w:rFonts w:ascii="Verdana" w:hAnsi="Verdana" w:cs="Calibri"/>
                <w:color w:val="000000" w:themeColor="text1"/>
                <w:sz w:val="18"/>
                <w:szCs w:val="18"/>
              </w:rPr>
            </w:pPr>
            <w:r w:rsidRPr="009C2B31">
              <w:rPr>
                <w:rFonts w:ascii="Verdana" w:hAnsi="Verdana" w:cs="Calibri"/>
                <w:color w:val="000000" w:themeColor="text1"/>
                <w:sz w:val="18"/>
                <w:szCs w:val="18"/>
              </w:rPr>
              <w:t>27</w:t>
            </w:r>
            <w:r w:rsidRPr="009C2B31">
              <w:rPr>
                <w:rFonts w:ascii="Verdana" w:hAnsi="Verdana" w:cs="Calibri"/>
                <w:color w:val="000000" w:themeColor="text1"/>
                <w:sz w:val="18"/>
                <w:szCs w:val="18"/>
                <w:vertAlign w:val="superscript"/>
              </w:rPr>
              <w:t>th</w:t>
            </w:r>
            <w:r w:rsidRPr="009C2B31">
              <w:rPr>
                <w:rFonts w:ascii="Verdana" w:hAnsi="Verdana" w:cs="Calibri"/>
                <w:color w:val="000000" w:themeColor="text1"/>
                <w:sz w:val="18"/>
                <w:szCs w:val="18"/>
              </w:rPr>
              <w:t xml:space="preserve"> December 2025</w:t>
            </w:r>
          </w:p>
        </w:tc>
        <w:tc>
          <w:tcPr>
            <w:tcW w:w="2124" w:type="dxa"/>
          </w:tcPr>
          <w:p w14:paraId="255B999A" w14:textId="34C5A077" w:rsidR="009C2B31" w:rsidRPr="009C2B31" w:rsidRDefault="009C2B31" w:rsidP="00BA0A42">
            <w:pPr>
              <w:rPr>
                <w:rFonts w:ascii="Verdana" w:hAnsi="Verdana" w:cs="Calibri"/>
                <w:color w:val="000000" w:themeColor="text1"/>
                <w:sz w:val="18"/>
                <w:szCs w:val="18"/>
              </w:rPr>
            </w:pPr>
          </w:p>
        </w:tc>
        <w:tc>
          <w:tcPr>
            <w:tcW w:w="1882" w:type="dxa"/>
          </w:tcPr>
          <w:p w14:paraId="46207E4A" w14:textId="1A00E328" w:rsidR="009C2B31" w:rsidRPr="009428ED" w:rsidRDefault="006B3BD0" w:rsidP="00BA0A42">
            <w:pPr>
              <w:rPr>
                <w:rFonts w:ascii="Verdana" w:hAnsi="Verdana" w:cs="Calibri"/>
                <w:noProof/>
                <w:color w:val="000000"/>
                <w:sz w:val="18"/>
                <w:szCs w:val="18"/>
              </w:rPr>
            </w:pPr>
            <w:r>
              <w:rPr>
                <w:rFonts w:ascii="Verdana" w:hAnsi="Verdana" w:cs="Calibri"/>
                <w:noProof/>
                <w:color w:val="000000"/>
                <w:sz w:val="18"/>
                <w:szCs w:val="18"/>
              </w:rPr>
              <w:t>27</w:t>
            </w:r>
            <w:r w:rsidRPr="006B3BD0">
              <w:rPr>
                <w:rFonts w:ascii="Verdana" w:hAnsi="Verdana" w:cs="Calibri"/>
                <w:noProof/>
                <w:color w:val="000000"/>
                <w:sz w:val="18"/>
                <w:szCs w:val="18"/>
                <w:vertAlign w:val="superscript"/>
              </w:rPr>
              <w:t>th</w:t>
            </w:r>
            <w:r>
              <w:rPr>
                <w:rFonts w:ascii="Verdana" w:hAnsi="Verdana" w:cs="Calibri"/>
                <w:noProof/>
                <w:color w:val="000000"/>
                <w:sz w:val="18"/>
                <w:szCs w:val="18"/>
              </w:rPr>
              <w:t xml:space="preserve"> January 2026</w:t>
            </w:r>
          </w:p>
        </w:tc>
      </w:tr>
      <w:tr w:rsidR="007C5A5C" w14:paraId="40ECE27E" w14:textId="77777777" w:rsidTr="006B3BD0">
        <w:tc>
          <w:tcPr>
            <w:tcW w:w="2263" w:type="dxa"/>
          </w:tcPr>
          <w:p w14:paraId="52B8D63D" w14:textId="77777777" w:rsidR="007C5A5C" w:rsidRPr="006B3BD0" w:rsidRDefault="007C5A5C" w:rsidP="007C5A5C">
            <w:pPr>
              <w:rPr>
                <w:rFonts w:ascii="Verdana" w:eastAsiaTheme="minorEastAsia" w:hAnsi="Verdana" w:cs="Calibri"/>
                <w:color w:val="000000" w:themeColor="text1"/>
                <w:sz w:val="18"/>
                <w:szCs w:val="18"/>
              </w:rPr>
            </w:pPr>
            <w:r w:rsidRPr="006B3BD0">
              <w:rPr>
                <w:rFonts w:ascii="Verdana" w:hAnsi="Verdana" w:cs="Calibri"/>
                <w:color w:val="000000" w:themeColor="text1"/>
                <w:sz w:val="18"/>
                <w:szCs w:val="18"/>
              </w:rPr>
              <w:t>Workstream 2: Innovation Banking Workflow Op</w:t>
            </w:r>
            <w:r w:rsidRPr="006B3BD0">
              <w:rPr>
                <w:rFonts w:ascii="Verdana" w:eastAsiaTheme="minorEastAsia" w:hAnsi="Verdana" w:cs="Calibri"/>
                <w:color w:val="000000" w:themeColor="text1"/>
                <w:sz w:val="18"/>
                <w:szCs w:val="18"/>
              </w:rPr>
              <w:t xml:space="preserve">timisation </w:t>
            </w:r>
          </w:p>
          <w:p w14:paraId="10596EC1" w14:textId="17FFCB96" w:rsidR="007C5A5C" w:rsidRPr="009C2B31" w:rsidRDefault="007C5A5C" w:rsidP="007C5A5C">
            <w:pPr>
              <w:rPr>
                <w:rFonts w:ascii="Verdana" w:hAnsi="Verdana" w:cs="Calibri"/>
                <w:color w:val="000000" w:themeColor="text1"/>
                <w:sz w:val="18"/>
                <w:szCs w:val="18"/>
              </w:rPr>
            </w:pPr>
            <w:r w:rsidRPr="006B3BD0">
              <w:rPr>
                <w:rFonts w:ascii="Verdana" w:hAnsi="Verdana" w:cs="Calibri"/>
                <w:color w:val="000000" w:themeColor="text1"/>
                <w:sz w:val="18"/>
                <w:szCs w:val="18"/>
              </w:rPr>
              <w:t>MVP Development &amp; Integration</w:t>
            </w:r>
          </w:p>
        </w:tc>
        <w:tc>
          <w:tcPr>
            <w:tcW w:w="2027" w:type="dxa"/>
          </w:tcPr>
          <w:p w14:paraId="51FA9DE8" w14:textId="4B3202C6" w:rsidR="007C5A5C" w:rsidRPr="009C2B31" w:rsidRDefault="007C5A5C" w:rsidP="007C5A5C">
            <w:pPr>
              <w:rPr>
                <w:rFonts w:ascii="Verdana" w:hAnsi="Verdana" w:cs="Calibri"/>
                <w:color w:val="000000" w:themeColor="text1"/>
                <w:sz w:val="18"/>
                <w:szCs w:val="18"/>
              </w:rPr>
            </w:pPr>
            <w:r w:rsidRPr="009C2B31">
              <w:rPr>
                <w:rFonts w:ascii="Verdana" w:hAnsi="Verdana" w:cs="Calibri"/>
                <w:color w:val="000000" w:themeColor="text1"/>
                <w:sz w:val="18"/>
                <w:szCs w:val="18"/>
              </w:rPr>
              <w:t>27</w:t>
            </w:r>
            <w:r w:rsidRPr="009C2B31">
              <w:rPr>
                <w:rFonts w:ascii="Verdana" w:hAnsi="Verdana" w:cs="Calibri"/>
                <w:color w:val="000000" w:themeColor="text1"/>
                <w:sz w:val="18"/>
                <w:szCs w:val="18"/>
                <w:vertAlign w:val="superscript"/>
              </w:rPr>
              <w:t>th</w:t>
            </w:r>
            <w:r w:rsidRPr="009C2B31">
              <w:rPr>
                <w:rFonts w:ascii="Verdana" w:hAnsi="Verdana" w:cs="Calibri"/>
                <w:color w:val="000000" w:themeColor="text1"/>
                <w:sz w:val="18"/>
                <w:szCs w:val="18"/>
              </w:rPr>
              <w:t xml:space="preserve"> December 2025</w:t>
            </w:r>
          </w:p>
        </w:tc>
        <w:tc>
          <w:tcPr>
            <w:tcW w:w="2124" w:type="dxa"/>
          </w:tcPr>
          <w:p w14:paraId="1688BC2E" w14:textId="1CA9CC86" w:rsidR="007C5A5C" w:rsidRPr="009C2B31" w:rsidRDefault="007C5A5C" w:rsidP="007C5A5C">
            <w:pPr>
              <w:rPr>
                <w:rFonts w:ascii="Verdana" w:hAnsi="Verdana" w:cs="Calibri"/>
                <w:color w:val="000000" w:themeColor="text1"/>
                <w:sz w:val="18"/>
                <w:szCs w:val="18"/>
              </w:rPr>
            </w:pPr>
          </w:p>
        </w:tc>
        <w:tc>
          <w:tcPr>
            <w:tcW w:w="1882" w:type="dxa"/>
          </w:tcPr>
          <w:p w14:paraId="3B0D11C7" w14:textId="77777777" w:rsidR="007C5A5C" w:rsidRDefault="007C5A5C" w:rsidP="007C5A5C">
            <w:pPr>
              <w:rPr>
                <w:rFonts w:ascii="Verdana" w:hAnsi="Verdana" w:cs="Calibri"/>
                <w:noProof/>
                <w:color w:val="000000"/>
                <w:sz w:val="18"/>
                <w:szCs w:val="18"/>
              </w:rPr>
            </w:pPr>
            <w:r>
              <w:rPr>
                <w:rFonts w:ascii="Verdana" w:hAnsi="Verdana" w:cs="Calibri"/>
                <w:noProof/>
                <w:color w:val="000000"/>
                <w:sz w:val="18"/>
                <w:szCs w:val="18"/>
              </w:rPr>
              <w:t>27</w:t>
            </w:r>
            <w:r w:rsidRPr="006B3BD0">
              <w:rPr>
                <w:rFonts w:ascii="Verdana" w:hAnsi="Verdana" w:cs="Calibri"/>
                <w:noProof/>
                <w:color w:val="000000"/>
                <w:sz w:val="18"/>
                <w:szCs w:val="18"/>
                <w:vertAlign w:val="superscript"/>
              </w:rPr>
              <w:t>th</w:t>
            </w:r>
            <w:r>
              <w:rPr>
                <w:rFonts w:ascii="Verdana" w:hAnsi="Verdana" w:cs="Calibri"/>
                <w:noProof/>
                <w:color w:val="000000"/>
                <w:sz w:val="18"/>
                <w:szCs w:val="18"/>
              </w:rPr>
              <w:t xml:space="preserve"> January 2026</w:t>
            </w:r>
          </w:p>
          <w:p w14:paraId="16A7DD99" w14:textId="77777777" w:rsidR="007C5A5C" w:rsidRDefault="007C5A5C" w:rsidP="007C5A5C">
            <w:pPr>
              <w:rPr>
                <w:rFonts w:ascii="Verdana" w:hAnsi="Verdana" w:cs="Calibri"/>
                <w:noProof/>
                <w:color w:val="000000"/>
                <w:sz w:val="18"/>
                <w:szCs w:val="18"/>
              </w:rPr>
            </w:pPr>
          </w:p>
        </w:tc>
      </w:tr>
      <w:tr w:rsidR="009C2B31" w14:paraId="59390C1B" w14:textId="77777777" w:rsidTr="006B3BD0">
        <w:tc>
          <w:tcPr>
            <w:tcW w:w="2263" w:type="dxa"/>
          </w:tcPr>
          <w:p w14:paraId="0C59384B" w14:textId="77777777" w:rsidR="009C2B31" w:rsidRDefault="009C2B31" w:rsidP="00BA0A42">
            <w:pPr>
              <w:rPr>
                <w:rFonts w:ascii="Verdana" w:hAnsi="Verdana" w:cs="Calibri"/>
                <w:color w:val="000000" w:themeColor="text1"/>
                <w:sz w:val="18"/>
                <w:szCs w:val="18"/>
              </w:rPr>
            </w:pPr>
            <w:r w:rsidRPr="009C2B31">
              <w:rPr>
                <w:rFonts w:ascii="Verdana" w:hAnsi="Verdana" w:cs="Calibri"/>
                <w:color w:val="000000" w:themeColor="text1"/>
                <w:sz w:val="18"/>
                <w:szCs w:val="18"/>
              </w:rPr>
              <w:t>Workstream 1: Template Compliance Assessment</w:t>
            </w:r>
          </w:p>
          <w:p w14:paraId="6A322AC6" w14:textId="642C2375" w:rsidR="009C2B31" w:rsidRPr="009C2B31" w:rsidRDefault="009C2B31" w:rsidP="00086354">
            <w:pPr>
              <w:pStyle w:val="ListParagraph"/>
              <w:numPr>
                <w:ilvl w:val="0"/>
                <w:numId w:val="80"/>
              </w:numPr>
              <w:rPr>
                <w:rFonts w:ascii="Verdana" w:hAnsi="Verdana" w:cs="Calibri"/>
                <w:color w:val="000000" w:themeColor="text1"/>
                <w:sz w:val="18"/>
                <w:szCs w:val="18"/>
              </w:rPr>
            </w:pPr>
            <w:r w:rsidRPr="009C2B31">
              <w:rPr>
                <w:rFonts w:ascii="Verdana" w:hAnsi="Verdana" w:cs="Calibri"/>
                <w:color w:val="000000" w:themeColor="text1"/>
                <w:sz w:val="18"/>
                <w:szCs w:val="18"/>
              </w:rPr>
              <w:t>Security &amp; Human-in-Loop Integration</w:t>
            </w:r>
          </w:p>
        </w:tc>
        <w:tc>
          <w:tcPr>
            <w:tcW w:w="2027" w:type="dxa"/>
          </w:tcPr>
          <w:p w14:paraId="219FD436" w14:textId="3E4668D2" w:rsidR="009C2B31" w:rsidRPr="009C2B31" w:rsidRDefault="009C2B31" w:rsidP="00BA0A42">
            <w:pPr>
              <w:rPr>
                <w:rFonts w:ascii="Verdana" w:hAnsi="Verdana" w:cs="Calibri"/>
                <w:color w:val="000000" w:themeColor="text1"/>
                <w:sz w:val="18"/>
                <w:szCs w:val="18"/>
              </w:rPr>
            </w:pPr>
            <w:r w:rsidRPr="009C2B31">
              <w:rPr>
                <w:rFonts w:ascii="Verdana" w:hAnsi="Verdana" w:cs="Calibri"/>
                <w:color w:val="000000" w:themeColor="text1"/>
                <w:sz w:val="18"/>
                <w:szCs w:val="18"/>
              </w:rPr>
              <w:t>27</w:t>
            </w:r>
            <w:r w:rsidRPr="009C2B31">
              <w:rPr>
                <w:rFonts w:ascii="Verdana" w:hAnsi="Verdana" w:cs="Calibri"/>
                <w:color w:val="000000" w:themeColor="text1"/>
                <w:sz w:val="18"/>
                <w:szCs w:val="18"/>
                <w:vertAlign w:val="superscript"/>
              </w:rPr>
              <w:t>th</w:t>
            </w:r>
            <w:r w:rsidRPr="009C2B31">
              <w:rPr>
                <w:rFonts w:ascii="Verdana" w:hAnsi="Verdana" w:cs="Calibri"/>
                <w:color w:val="000000" w:themeColor="text1"/>
                <w:sz w:val="18"/>
                <w:szCs w:val="18"/>
              </w:rPr>
              <w:t xml:space="preserve"> January 2026</w:t>
            </w:r>
          </w:p>
        </w:tc>
        <w:tc>
          <w:tcPr>
            <w:tcW w:w="2124" w:type="dxa"/>
          </w:tcPr>
          <w:p w14:paraId="0B9CCCC6" w14:textId="3917FB9C" w:rsidR="009C2B31" w:rsidRPr="009C2B31" w:rsidRDefault="009C2B31" w:rsidP="00BA0A42">
            <w:pPr>
              <w:rPr>
                <w:rFonts w:ascii="Verdana" w:hAnsi="Verdana" w:cs="Calibri"/>
                <w:color w:val="000000" w:themeColor="text1"/>
                <w:sz w:val="18"/>
                <w:szCs w:val="18"/>
              </w:rPr>
            </w:pPr>
          </w:p>
        </w:tc>
        <w:tc>
          <w:tcPr>
            <w:tcW w:w="1882" w:type="dxa"/>
          </w:tcPr>
          <w:p w14:paraId="19688167" w14:textId="282B2175" w:rsidR="009C2B31" w:rsidRPr="009428ED" w:rsidRDefault="006B3BD0" w:rsidP="00BA0A42">
            <w:pPr>
              <w:rPr>
                <w:rFonts w:ascii="Verdana" w:hAnsi="Verdana" w:cs="Calibri"/>
                <w:noProof/>
                <w:color w:val="000000"/>
                <w:sz w:val="18"/>
                <w:szCs w:val="18"/>
              </w:rPr>
            </w:pPr>
            <w:r>
              <w:rPr>
                <w:rFonts w:ascii="Verdana" w:hAnsi="Verdana" w:cs="Calibri"/>
                <w:noProof/>
                <w:color w:val="000000"/>
                <w:sz w:val="18"/>
                <w:szCs w:val="18"/>
              </w:rPr>
              <w:t>27</w:t>
            </w:r>
            <w:r w:rsidRPr="006B3BD0">
              <w:rPr>
                <w:rFonts w:ascii="Verdana" w:hAnsi="Verdana" w:cs="Calibri"/>
                <w:noProof/>
                <w:color w:val="000000"/>
                <w:sz w:val="18"/>
                <w:szCs w:val="18"/>
                <w:vertAlign w:val="superscript"/>
              </w:rPr>
              <w:t>th</w:t>
            </w:r>
            <w:r>
              <w:rPr>
                <w:rFonts w:ascii="Verdana" w:hAnsi="Verdana" w:cs="Calibri"/>
                <w:noProof/>
                <w:color w:val="000000"/>
                <w:sz w:val="18"/>
                <w:szCs w:val="18"/>
              </w:rPr>
              <w:t xml:space="preserve"> February 2026</w:t>
            </w:r>
          </w:p>
        </w:tc>
      </w:tr>
      <w:tr w:rsidR="009C2B31" w14:paraId="274A6BC4" w14:textId="77777777" w:rsidTr="006B3BD0">
        <w:tc>
          <w:tcPr>
            <w:tcW w:w="2263" w:type="dxa"/>
          </w:tcPr>
          <w:p w14:paraId="568AB5D6" w14:textId="226EB3B4" w:rsidR="006B3BD0" w:rsidRDefault="009C2B31" w:rsidP="00BA0A42">
            <w:pPr>
              <w:rPr>
                <w:rFonts w:ascii="Verdana" w:hAnsi="Verdana" w:cs="Calibri"/>
                <w:color w:val="000000" w:themeColor="text1"/>
                <w:sz w:val="18"/>
                <w:szCs w:val="18"/>
              </w:rPr>
            </w:pPr>
            <w:r w:rsidRPr="009C2B31">
              <w:rPr>
                <w:rFonts w:ascii="Verdana" w:hAnsi="Verdana" w:cs="Calibri"/>
                <w:color w:val="000000" w:themeColor="text1"/>
                <w:sz w:val="18"/>
                <w:szCs w:val="18"/>
              </w:rPr>
              <w:t xml:space="preserve">Workstream 2: </w:t>
            </w:r>
            <w:r w:rsidR="006B3BD0" w:rsidRPr="006B3BD0">
              <w:rPr>
                <w:rFonts w:ascii="Verdana" w:hAnsi="Verdana" w:cs="Calibri"/>
                <w:color w:val="000000" w:themeColor="text1"/>
                <w:sz w:val="18"/>
                <w:szCs w:val="18"/>
              </w:rPr>
              <w:t>Innovation Banking Workflow Op</w:t>
            </w:r>
            <w:r w:rsidR="006B3BD0" w:rsidRPr="006B3BD0">
              <w:rPr>
                <w:rFonts w:ascii="Verdana" w:eastAsiaTheme="minorEastAsia" w:hAnsi="Verdana" w:cs="Calibri"/>
                <w:color w:val="000000" w:themeColor="text1"/>
                <w:sz w:val="18"/>
                <w:szCs w:val="18"/>
              </w:rPr>
              <w:t>timisation</w:t>
            </w:r>
          </w:p>
          <w:p w14:paraId="15D5E447" w14:textId="23E9AC7B" w:rsidR="009C2B31" w:rsidRPr="009C2B31" w:rsidRDefault="009C2B31" w:rsidP="00086354">
            <w:pPr>
              <w:pStyle w:val="ListParagraph"/>
              <w:numPr>
                <w:ilvl w:val="0"/>
                <w:numId w:val="80"/>
              </w:numPr>
              <w:rPr>
                <w:rFonts w:ascii="Verdana" w:hAnsi="Verdana" w:cs="Calibri"/>
                <w:color w:val="000000" w:themeColor="text1"/>
                <w:sz w:val="18"/>
                <w:szCs w:val="18"/>
              </w:rPr>
            </w:pPr>
            <w:r w:rsidRPr="009C2B31">
              <w:rPr>
                <w:rFonts w:ascii="Verdana" w:hAnsi="Verdana" w:cs="Calibri"/>
                <w:color w:val="000000" w:themeColor="text1"/>
                <w:sz w:val="18"/>
                <w:szCs w:val="18"/>
              </w:rPr>
              <w:t>Real-World Testing &amp; Feedback</w:t>
            </w:r>
          </w:p>
        </w:tc>
        <w:tc>
          <w:tcPr>
            <w:tcW w:w="2027" w:type="dxa"/>
          </w:tcPr>
          <w:p w14:paraId="49A3311D" w14:textId="7F5B82C3" w:rsidR="009C2B31" w:rsidRPr="009C2B31" w:rsidRDefault="009C2B31" w:rsidP="00BA0A42">
            <w:pPr>
              <w:rPr>
                <w:rFonts w:ascii="Verdana" w:hAnsi="Verdana" w:cs="Calibri"/>
                <w:color w:val="000000" w:themeColor="text1"/>
                <w:sz w:val="18"/>
                <w:szCs w:val="18"/>
              </w:rPr>
            </w:pPr>
            <w:r w:rsidRPr="009C2B31">
              <w:rPr>
                <w:rFonts w:ascii="Verdana" w:hAnsi="Verdana" w:cs="Calibri"/>
                <w:color w:val="000000" w:themeColor="text1"/>
                <w:sz w:val="18"/>
                <w:szCs w:val="18"/>
              </w:rPr>
              <w:t>27</w:t>
            </w:r>
            <w:r w:rsidRPr="009C2B31">
              <w:rPr>
                <w:rFonts w:ascii="Verdana" w:hAnsi="Verdana" w:cs="Calibri"/>
                <w:color w:val="000000" w:themeColor="text1"/>
                <w:sz w:val="18"/>
                <w:szCs w:val="18"/>
                <w:vertAlign w:val="superscript"/>
              </w:rPr>
              <w:t>th</w:t>
            </w:r>
            <w:r w:rsidRPr="009C2B31">
              <w:rPr>
                <w:rFonts w:ascii="Verdana" w:hAnsi="Verdana" w:cs="Calibri"/>
                <w:color w:val="000000" w:themeColor="text1"/>
                <w:sz w:val="18"/>
                <w:szCs w:val="18"/>
              </w:rPr>
              <w:t xml:space="preserve"> January 2026</w:t>
            </w:r>
          </w:p>
        </w:tc>
        <w:tc>
          <w:tcPr>
            <w:tcW w:w="2124" w:type="dxa"/>
          </w:tcPr>
          <w:p w14:paraId="149FFDA7" w14:textId="681C5BB9" w:rsidR="009C2B31" w:rsidRPr="009C2B31" w:rsidRDefault="009C2B31" w:rsidP="00BA0A42">
            <w:pPr>
              <w:rPr>
                <w:rFonts w:ascii="Verdana" w:hAnsi="Verdana" w:cs="Calibri"/>
                <w:color w:val="000000" w:themeColor="text1"/>
                <w:sz w:val="18"/>
                <w:szCs w:val="18"/>
              </w:rPr>
            </w:pPr>
          </w:p>
        </w:tc>
        <w:tc>
          <w:tcPr>
            <w:tcW w:w="1882" w:type="dxa"/>
          </w:tcPr>
          <w:p w14:paraId="58D2BA85" w14:textId="7F1AE1C3" w:rsidR="009C2B31" w:rsidRPr="009428ED" w:rsidRDefault="006B3BD0" w:rsidP="00BA0A42">
            <w:pPr>
              <w:rPr>
                <w:rFonts w:ascii="Verdana" w:hAnsi="Verdana" w:cs="Calibri"/>
                <w:noProof/>
                <w:color w:val="000000"/>
                <w:sz w:val="18"/>
                <w:szCs w:val="18"/>
              </w:rPr>
            </w:pPr>
            <w:r>
              <w:rPr>
                <w:rFonts w:ascii="Verdana" w:hAnsi="Verdana" w:cs="Calibri"/>
                <w:noProof/>
                <w:color w:val="000000"/>
                <w:sz w:val="18"/>
                <w:szCs w:val="18"/>
              </w:rPr>
              <w:t>27</w:t>
            </w:r>
            <w:r w:rsidRPr="006B3BD0">
              <w:rPr>
                <w:rFonts w:ascii="Verdana" w:hAnsi="Verdana" w:cs="Calibri"/>
                <w:noProof/>
                <w:color w:val="000000"/>
                <w:sz w:val="18"/>
                <w:szCs w:val="18"/>
                <w:vertAlign w:val="superscript"/>
              </w:rPr>
              <w:t>th</w:t>
            </w:r>
            <w:r>
              <w:rPr>
                <w:rFonts w:ascii="Verdana" w:hAnsi="Verdana" w:cs="Calibri"/>
                <w:noProof/>
                <w:color w:val="000000"/>
                <w:sz w:val="18"/>
                <w:szCs w:val="18"/>
              </w:rPr>
              <w:t xml:space="preserve"> February 2026</w:t>
            </w:r>
          </w:p>
        </w:tc>
      </w:tr>
    </w:tbl>
    <w:p w14:paraId="144CD716" w14:textId="77777777" w:rsidR="00192F86" w:rsidRDefault="00192F86" w:rsidP="00192F86">
      <w:pPr>
        <w:rPr>
          <w:rFonts w:ascii="Verdana" w:hAnsi="Verdana" w:cs="Calibri"/>
          <w:color w:val="000000" w:themeColor="text1"/>
          <w:sz w:val="18"/>
          <w:szCs w:val="18"/>
        </w:rPr>
      </w:pPr>
    </w:p>
    <w:p w14:paraId="62E412F9" w14:textId="77777777" w:rsidR="00192F86" w:rsidRPr="004C7C86" w:rsidRDefault="00192F86" w:rsidP="002054D2">
      <w:pPr>
        <w:pStyle w:val="ListParagraph"/>
        <w:numPr>
          <w:ilvl w:val="0"/>
          <w:numId w:val="19"/>
        </w:numPr>
        <w:spacing w:line="480" w:lineRule="auto"/>
        <w:rPr>
          <w:rFonts w:ascii="Verdana" w:hAnsi="Verdana" w:cs="Calibri"/>
          <w:b/>
          <w:bCs/>
          <w:color w:val="2F5496" w:themeColor="accent1" w:themeShade="BF"/>
          <w:sz w:val="18"/>
          <w:szCs w:val="18"/>
        </w:rPr>
      </w:pPr>
      <w:r w:rsidRPr="4D09170C">
        <w:rPr>
          <w:rFonts w:ascii="Verdana" w:hAnsi="Verdana" w:cs="Calibri"/>
          <w:b/>
          <w:bCs/>
          <w:color w:val="2F5496" w:themeColor="accent1" w:themeShade="BF"/>
          <w:sz w:val="18"/>
          <w:szCs w:val="18"/>
        </w:rPr>
        <w:t>Deviations from the Agreement</w:t>
      </w:r>
    </w:p>
    <w:p w14:paraId="62B8CC32" w14:textId="77777777" w:rsidR="00192F86" w:rsidRPr="002D3DB9" w:rsidRDefault="00192F86" w:rsidP="00192F86">
      <w:pPr>
        <w:rPr>
          <w:rFonts w:ascii="Verdana" w:hAnsi="Verdana" w:cs="Calibri"/>
          <w:color w:val="000000" w:themeColor="text1"/>
          <w:sz w:val="18"/>
          <w:szCs w:val="18"/>
        </w:rPr>
      </w:pPr>
      <w:r w:rsidRPr="002D3DB9">
        <w:rPr>
          <w:rFonts w:ascii="Verdana" w:hAnsi="Verdana" w:cs="Calibri"/>
          <w:color w:val="000000" w:themeColor="text1"/>
          <w:sz w:val="18"/>
          <w:szCs w:val="18"/>
        </w:rPr>
        <w:t>Any deviations from the Agreement can be found in Appendix B.</w:t>
      </w:r>
    </w:p>
    <w:p w14:paraId="667E9006" w14:textId="4DDDD844" w:rsidR="00192F86" w:rsidRPr="00AB3951" w:rsidRDefault="00192F86" w:rsidP="002054D2">
      <w:pPr>
        <w:pStyle w:val="ListParagraph"/>
        <w:numPr>
          <w:ilvl w:val="0"/>
          <w:numId w:val="19"/>
        </w:numPr>
        <w:spacing w:line="480" w:lineRule="auto"/>
        <w:rPr>
          <w:rFonts w:ascii="Verdana" w:hAnsi="Verdana" w:cs="Calibri"/>
          <w:b/>
          <w:bCs/>
          <w:color w:val="2F5496" w:themeColor="accent1" w:themeShade="BF"/>
          <w:sz w:val="18"/>
          <w:szCs w:val="18"/>
        </w:rPr>
      </w:pPr>
      <w:r w:rsidRPr="00AB3951">
        <w:rPr>
          <w:rFonts w:ascii="Verdana" w:hAnsi="Verdana" w:cs="Calibri"/>
          <w:b/>
          <w:bCs/>
          <w:color w:val="2F5496" w:themeColor="accent1" w:themeShade="BF"/>
          <w:sz w:val="18"/>
          <w:szCs w:val="18"/>
        </w:rPr>
        <w:t>Additional Terms</w:t>
      </w:r>
    </w:p>
    <w:p w14:paraId="20682BAB" w14:textId="77777777" w:rsidR="00192F86" w:rsidRPr="002D3DB9" w:rsidRDefault="00192F86" w:rsidP="002054D2">
      <w:pPr>
        <w:pStyle w:val="ListParagraph"/>
        <w:numPr>
          <w:ilvl w:val="0"/>
          <w:numId w:val="16"/>
        </w:numPr>
        <w:spacing w:after="120"/>
        <w:ind w:left="714" w:hanging="357"/>
        <w:jc w:val="both"/>
        <w:rPr>
          <w:rFonts w:ascii="Verdana" w:hAnsi="Verdana"/>
          <w:sz w:val="18"/>
          <w:szCs w:val="18"/>
        </w:rPr>
      </w:pPr>
      <w:r w:rsidRPr="002D3DB9">
        <w:rPr>
          <w:rFonts w:ascii="Verdana" w:hAnsi="Verdana"/>
          <w:sz w:val="18"/>
          <w:szCs w:val="18"/>
        </w:rPr>
        <w:t>Notwithstanding Clause 18 of the Agreement, the Sub-Contractor represents and warrants that (</w:t>
      </w:r>
      <w:proofErr w:type="spellStart"/>
      <w:r w:rsidRPr="002D3DB9">
        <w:rPr>
          <w:rFonts w:ascii="Verdana" w:hAnsi="Verdana"/>
          <w:sz w:val="18"/>
          <w:szCs w:val="18"/>
        </w:rPr>
        <w:t>i</w:t>
      </w:r>
      <w:proofErr w:type="spellEnd"/>
      <w:r w:rsidRPr="002D3DB9">
        <w:rPr>
          <w:rFonts w:ascii="Verdana" w:hAnsi="Verdana"/>
          <w:sz w:val="18"/>
          <w:szCs w:val="18"/>
        </w:rPr>
        <w:t>) it has taken into account the impact of the Coronavirus pandemic and any potential consequences thereof when entering into this Agreement and (ii) the Coronavirus pandemic will not impact the Sub-Contractor’s ability to perform its obligations under the Agreement including providing the Services and / or the Deliverables/goods.  In this Agreement, “Coronavirus” shall be ascribed the meaning as set out in s1(1) of the Coronavirus Act 2020.</w:t>
      </w:r>
    </w:p>
    <w:p w14:paraId="576011C4" w14:textId="24A529B7" w:rsidR="00192F86" w:rsidRPr="002D3DB9" w:rsidRDefault="00192F86" w:rsidP="002054D2">
      <w:pPr>
        <w:pStyle w:val="ListParagraph"/>
        <w:numPr>
          <w:ilvl w:val="0"/>
          <w:numId w:val="16"/>
        </w:numPr>
        <w:spacing w:after="120"/>
        <w:ind w:left="714" w:hanging="357"/>
        <w:jc w:val="both"/>
        <w:rPr>
          <w:rFonts w:ascii="Verdana" w:hAnsi="Verdana"/>
          <w:sz w:val="18"/>
          <w:szCs w:val="18"/>
        </w:rPr>
      </w:pPr>
      <w:r w:rsidRPr="002D3DB9">
        <w:rPr>
          <w:rFonts w:ascii="Verdana" w:hAnsi="Verdana"/>
          <w:sz w:val="18"/>
          <w:szCs w:val="18"/>
        </w:rPr>
        <w:t>The Sub-Contractor agrees that the Main Contractor may on written notice to the Sub-Contractor suspend or terminate (without liability) in full or in part the Sub-Contractor’s right to perform the Sub-Contract Work and/or provide the Deliverables/goods if the Coronavirus pandemic or any consequences thereof impacts (</w:t>
      </w:r>
      <w:proofErr w:type="spellStart"/>
      <w:r w:rsidRPr="002D3DB9">
        <w:rPr>
          <w:rFonts w:ascii="Verdana" w:hAnsi="Verdana"/>
          <w:sz w:val="18"/>
          <w:szCs w:val="18"/>
        </w:rPr>
        <w:t>i</w:t>
      </w:r>
      <w:proofErr w:type="spellEnd"/>
      <w:r w:rsidRPr="002D3DB9">
        <w:rPr>
          <w:rFonts w:ascii="Verdana" w:hAnsi="Verdana"/>
          <w:sz w:val="18"/>
          <w:szCs w:val="18"/>
        </w:rPr>
        <w:t>) the Customer’s ability to receive the Sub-Contract Work or (ii) the Main Contractor’s performance of the Contract.</w:t>
      </w:r>
    </w:p>
    <w:p w14:paraId="1B967375" w14:textId="77777777" w:rsidR="00192F86" w:rsidRPr="004623F0" w:rsidRDefault="00192F86" w:rsidP="00192F86">
      <w:pPr>
        <w:pStyle w:val="ListParagraph"/>
        <w:jc w:val="both"/>
        <w:rPr>
          <w:rFonts w:ascii="Verdana" w:hAnsi="Verdana"/>
          <w:sz w:val="18"/>
          <w:szCs w:val="18"/>
        </w:rPr>
      </w:pPr>
    </w:p>
    <w:p w14:paraId="7CB1D4F0" w14:textId="2CBF83BE" w:rsidR="001D5C8D" w:rsidRDefault="001D5C8D">
      <w:pPr>
        <w:rPr>
          <w:rFonts w:ascii="Verdana" w:hAnsi="Verdana" w:cs="Calibri"/>
          <w:color w:val="000000"/>
          <w:sz w:val="18"/>
          <w:szCs w:val="18"/>
        </w:rPr>
      </w:pPr>
    </w:p>
    <w:p w14:paraId="7B85BF01" w14:textId="77777777" w:rsidR="00192F86" w:rsidRPr="00EE5B13" w:rsidRDefault="00192F86" w:rsidP="00192F86">
      <w:pPr>
        <w:rPr>
          <w:rFonts w:ascii="Verdana" w:hAnsi="Verdana" w:cs="Calibri"/>
          <w:color w:val="000000"/>
          <w:sz w:val="18"/>
          <w:szCs w:val="18"/>
        </w:rPr>
      </w:pPr>
    </w:p>
    <w:p w14:paraId="4D42E61C" w14:textId="3A3AB39F" w:rsidR="00192F86" w:rsidRPr="00EE5B13" w:rsidRDefault="00192F86" w:rsidP="00192F86">
      <w:pPr>
        <w:tabs>
          <w:tab w:val="left" w:pos="4678"/>
        </w:tabs>
        <w:rPr>
          <w:rFonts w:ascii="Verdana" w:hAnsi="Verdana" w:cs="Calibri"/>
          <w:color w:val="000000"/>
          <w:sz w:val="18"/>
          <w:szCs w:val="18"/>
        </w:rPr>
      </w:pPr>
      <w:bookmarkStart w:id="625" w:name="_DV_M314"/>
      <w:bookmarkEnd w:id="625"/>
      <w:r w:rsidRPr="00EE5B13">
        <w:rPr>
          <w:rFonts w:ascii="Verdana" w:hAnsi="Verdana" w:cs="Calibri"/>
          <w:color w:val="000000"/>
          <w:sz w:val="18"/>
          <w:szCs w:val="18"/>
        </w:rPr>
        <w:t>SIGNED for and on behalf of</w:t>
      </w:r>
      <w:r w:rsidRPr="00EE5B13">
        <w:rPr>
          <w:rFonts w:ascii="Verdana" w:hAnsi="Verdana" w:cs="Calibri"/>
          <w:color w:val="000000"/>
          <w:sz w:val="18"/>
          <w:szCs w:val="18"/>
        </w:rPr>
        <w:tab/>
        <w:t>SIGNED for and on behalf of</w:t>
      </w:r>
    </w:p>
    <w:p w14:paraId="1A82A1CE" w14:textId="72B1B9FE" w:rsidR="00192F86" w:rsidRPr="00EE5B13" w:rsidRDefault="00192F86" w:rsidP="00192F86">
      <w:pPr>
        <w:tabs>
          <w:tab w:val="left" w:pos="4678"/>
        </w:tabs>
        <w:rPr>
          <w:rFonts w:ascii="Verdana" w:hAnsi="Verdana" w:cs="Calibri"/>
          <w:color w:val="000000"/>
          <w:sz w:val="18"/>
          <w:szCs w:val="18"/>
        </w:rPr>
      </w:pPr>
      <w:bookmarkStart w:id="626" w:name="_DV_M315"/>
      <w:bookmarkEnd w:id="626"/>
      <w:r w:rsidRPr="4D09170C">
        <w:rPr>
          <w:rFonts w:ascii="Verdana" w:hAnsi="Verdana" w:cs="Calibri"/>
          <w:color w:val="000000" w:themeColor="text1"/>
          <w:sz w:val="18"/>
          <w:szCs w:val="18"/>
          <w:highlight w:val="yellow"/>
        </w:rPr>
        <w:t>[Insert full Legal entity name of Sub-Contractor]</w:t>
      </w:r>
      <w:r>
        <w:tab/>
      </w:r>
      <w:r w:rsidRPr="4D09170C">
        <w:rPr>
          <w:rFonts w:ascii="Verdana" w:hAnsi="Verdana" w:cs="Calibri"/>
          <w:color w:val="000000" w:themeColor="text1"/>
          <w:sz w:val="18"/>
          <w:szCs w:val="18"/>
        </w:rPr>
        <w:t>CAPGEMINI UK PLC</w:t>
      </w:r>
    </w:p>
    <w:p w14:paraId="20862950" w14:textId="2D11306E" w:rsidR="00192F86" w:rsidRPr="00EE5B13" w:rsidRDefault="00192F86" w:rsidP="00192F86">
      <w:pPr>
        <w:rPr>
          <w:rFonts w:ascii="Verdana" w:hAnsi="Verdana" w:cs="Calibri"/>
          <w:color w:val="000000"/>
          <w:sz w:val="18"/>
          <w:szCs w:val="18"/>
        </w:rPr>
      </w:pPr>
    </w:p>
    <w:p w14:paraId="55EBB4DB" w14:textId="1654EFCE" w:rsidR="00192F86" w:rsidRPr="00EE5B13" w:rsidRDefault="00192F86" w:rsidP="00192F86">
      <w:pPr>
        <w:tabs>
          <w:tab w:val="left" w:pos="4678"/>
        </w:tabs>
        <w:rPr>
          <w:rFonts w:ascii="Verdana" w:hAnsi="Verdana" w:cs="Calibri"/>
          <w:color w:val="000000"/>
          <w:sz w:val="18"/>
          <w:szCs w:val="18"/>
        </w:rPr>
      </w:pPr>
      <w:r w:rsidRPr="00EE5B13">
        <w:rPr>
          <w:rFonts w:ascii="Verdana" w:hAnsi="Verdana" w:cs="Calibri"/>
          <w:color w:val="000000"/>
          <w:sz w:val="18"/>
          <w:szCs w:val="18"/>
        </w:rPr>
        <w:t>Signed:_______________________________</w:t>
      </w:r>
      <w:r w:rsidRPr="00EE5B13">
        <w:rPr>
          <w:rFonts w:ascii="Verdana" w:hAnsi="Verdana" w:cs="Calibri"/>
          <w:color w:val="000000"/>
          <w:sz w:val="18"/>
          <w:szCs w:val="18"/>
        </w:rPr>
        <w:tab/>
        <w:t>Signed:_______________________</w:t>
      </w:r>
      <w:r>
        <w:rPr>
          <w:rFonts w:ascii="Verdana" w:hAnsi="Verdana" w:cs="Calibri"/>
          <w:color w:val="000000"/>
          <w:sz w:val="18"/>
          <w:szCs w:val="18"/>
        </w:rPr>
        <w:t>__</w:t>
      </w:r>
    </w:p>
    <w:p w14:paraId="4E862ABF" w14:textId="1C7F5C85" w:rsidR="00192F86" w:rsidRPr="00EE5B13" w:rsidRDefault="00192F86" w:rsidP="00192F86">
      <w:pPr>
        <w:rPr>
          <w:rFonts w:ascii="Verdana" w:hAnsi="Verdana" w:cs="Calibri"/>
          <w:color w:val="000000"/>
          <w:sz w:val="18"/>
          <w:szCs w:val="18"/>
        </w:rPr>
      </w:pPr>
    </w:p>
    <w:p w14:paraId="0C22BE87" w14:textId="7EB2E18B" w:rsidR="00192F86" w:rsidRPr="00EE5B13" w:rsidRDefault="00192F86" w:rsidP="00192F86">
      <w:pPr>
        <w:tabs>
          <w:tab w:val="left" w:pos="4678"/>
        </w:tabs>
        <w:rPr>
          <w:rFonts w:ascii="Verdana" w:hAnsi="Verdana" w:cs="Calibri"/>
          <w:color w:val="000000"/>
          <w:sz w:val="18"/>
          <w:szCs w:val="18"/>
        </w:rPr>
      </w:pPr>
      <w:bookmarkStart w:id="627" w:name="_DV_M317"/>
      <w:bookmarkEnd w:id="627"/>
      <w:r>
        <w:rPr>
          <w:rFonts w:ascii="Verdana" w:hAnsi="Verdana" w:cs="Calibri"/>
          <w:color w:val="000000"/>
          <w:sz w:val="18"/>
          <w:szCs w:val="18"/>
        </w:rPr>
        <w:t>Role</w:t>
      </w:r>
      <w:r w:rsidRPr="00EE5B13">
        <w:rPr>
          <w:rFonts w:ascii="Verdana" w:hAnsi="Verdana" w:cs="Calibri"/>
          <w:color w:val="000000"/>
          <w:sz w:val="18"/>
          <w:szCs w:val="18"/>
        </w:rPr>
        <w:t>:</w:t>
      </w:r>
      <w:r>
        <w:rPr>
          <w:rFonts w:ascii="Verdana" w:hAnsi="Verdana" w:cs="Calibri"/>
          <w:color w:val="000000"/>
          <w:sz w:val="18"/>
          <w:szCs w:val="18"/>
        </w:rPr>
        <w:t>_____</w:t>
      </w:r>
      <w:r w:rsidRPr="00EE5B13">
        <w:rPr>
          <w:rFonts w:ascii="Verdana" w:hAnsi="Verdana" w:cs="Calibri"/>
          <w:color w:val="000000"/>
          <w:sz w:val="18"/>
          <w:szCs w:val="18"/>
        </w:rPr>
        <w:t>___________________________</w:t>
      </w:r>
      <w:r w:rsidRPr="00EE5B13">
        <w:rPr>
          <w:rFonts w:ascii="Verdana" w:hAnsi="Verdana" w:cs="Calibri"/>
          <w:color w:val="000000"/>
          <w:sz w:val="18"/>
          <w:szCs w:val="18"/>
        </w:rPr>
        <w:tab/>
      </w:r>
      <w:r>
        <w:rPr>
          <w:rFonts w:ascii="Verdana" w:hAnsi="Verdana" w:cs="Calibri"/>
          <w:color w:val="000000"/>
          <w:sz w:val="18"/>
          <w:szCs w:val="18"/>
        </w:rPr>
        <w:t>Role: ____</w:t>
      </w:r>
      <w:r w:rsidRPr="00EE5B13">
        <w:rPr>
          <w:rFonts w:ascii="Verdana" w:hAnsi="Verdana" w:cs="Calibri"/>
          <w:color w:val="000000"/>
          <w:sz w:val="18"/>
          <w:szCs w:val="18"/>
        </w:rPr>
        <w:t>__</w:t>
      </w:r>
      <w:r>
        <w:rPr>
          <w:rFonts w:ascii="Verdana" w:hAnsi="Verdana" w:cs="Calibri"/>
          <w:color w:val="000000"/>
          <w:sz w:val="18"/>
          <w:szCs w:val="18"/>
        </w:rPr>
        <w:t>______</w:t>
      </w:r>
      <w:r w:rsidRPr="00EE5B13">
        <w:rPr>
          <w:rFonts w:ascii="Verdana" w:hAnsi="Verdana" w:cs="Calibri"/>
          <w:color w:val="000000"/>
          <w:sz w:val="18"/>
          <w:szCs w:val="18"/>
        </w:rPr>
        <w:t>____________</w:t>
      </w:r>
    </w:p>
    <w:p w14:paraId="2BF3EC0E" w14:textId="77777777" w:rsidR="00192F86" w:rsidRPr="00EE5B13" w:rsidRDefault="00192F86" w:rsidP="00192F86">
      <w:pPr>
        <w:rPr>
          <w:rFonts w:ascii="Verdana" w:hAnsi="Verdana" w:cs="Calibri"/>
          <w:color w:val="000000"/>
          <w:sz w:val="18"/>
          <w:szCs w:val="18"/>
        </w:rPr>
      </w:pPr>
    </w:p>
    <w:p w14:paraId="47B3929A" w14:textId="584B9256" w:rsidR="00192F86" w:rsidRPr="00EE5B13" w:rsidRDefault="00192F86" w:rsidP="00192F86">
      <w:pPr>
        <w:tabs>
          <w:tab w:val="left" w:pos="4678"/>
        </w:tabs>
        <w:rPr>
          <w:rFonts w:ascii="Verdana" w:hAnsi="Verdana" w:cs="Calibri"/>
          <w:color w:val="000000"/>
          <w:sz w:val="18"/>
          <w:szCs w:val="18"/>
        </w:rPr>
      </w:pPr>
      <w:bookmarkStart w:id="628" w:name="_DV_M318"/>
      <w:bookmarkEnd w:id="628"/>
      <w:r>
        <w:rPr>
          <w:rFonts w:ascii="Verdana" w:hAnsi="Verdana" w:cs="Calibri"/>
          <w:color w:val="000000"/>
          <w:sz w:val="18"/>
          <w:szCs w:val="18"/>
        </w:rPr>
        <w:t xml:space="preserve">Print </w:t>
      </w:r>
      <w:r w:rsidRPr="00EE5B13">
        <w:rPr>
          <w:rFonts w:ascii="Verdana" w:hAnsi="Verdana" w:cs="Calibri"/>
          <w:color w:val="000000"/>
          <w:sz w:val="18"/>
          <w:szCs w:val="18"/>
        </w:rPr>
        <w:t>Name:___________________________</w:t>
      </w:r>
      <w:r w:rsidRPr="00EE5B13">
        <w:rPr>
          <w:rFonts w:ascii="Verdana" w:hAnsi="Verdana" w:cs="Calibri"/>
          <w:color w:val="000000"/>
          <w:sz w:val="18"/>
          <w:szCs w:val="18"/>
        </w:rPr>
        <w:tab/>
      </w:r>
      <w:r>
        <w:rPr>
          <w:rFonts w:ascii="Verdana" w:hAnsi="Verdana" w:cs="Calibri"/>
          <w:color w:val="000000"/>
          <w:sz w:val="18"/>
          <w:szCs w:val="18"/>
        </w:rPr>
        <w:t xml:space="preserve">Print </w:t>
      </w:r>
      <w:r w:rsidRPr="00EE5B13">
        <w:rPr>
          <w:rFonts w:ascii="Verdana" w:hAnsi="Verdana" w:cs="Calibri"/>
          <w:color w:val="000000"/>
          <w:sz w:val="18"/>
          <w:szCs w:val="18"/>
        </w:rPr>
        <w:t>Name:_____</w:t>
      </w:r>
      <w:r>
        <w:rPr>
          <w:rFonts w:ascii="Verdana" w:hAnsi="Verdana" w:cs="Calibri"/>
          <w:color w:val="000000"/>
          <w:sz w:val="18"/>
          <w:szCs w:val="18"/>
        </w:rPr>
        <w:t>______</w:t>
      </w:r>
      <w:r w:rsidRPr="00EE5B13">
        <w:rPr>
          <w:rFonts w:ascii="Verdana" w:hAnsi="Verdana" w:cs="Calibri"/>
          <w:color w:val="000000"/>
          <w:sz w:val="18"/>
          <w:szCs w:val="18"/>
        </w:rPr>
        <w:t>___________</w:t>
      </w:r>
    </w:p>
    <w:p w14:paraId="4F0BFCA7" w14:textId="2E9F4C1F" w:rsidR="00192F86" w:rsidRPr="00EE5B13" w:rsidRDefault="00192F86" w:rsidP="00192F86">
      <w:pPr>
        <w:rPr>
          <w:rFonts w:ascii="Verdana" w:hAnsi="Verdana" w:cs="Calibri"/>
          <w:color w:val="000000"/>
          <w:sz w:val="18"/>
          <w:szCs w:val="18"/>
        </w:rPr>
      </w:pPr>
    </w:p>
    <w:p w14:paraId="19E8834A" w14:textId="5D0D23D2" w:rsidR="00192F86" w:rsidRPr="00EE5B13" w:rsidRDefault="001D5C8D" w:rsidP="00192F86">
      <w:pPr>
        <w:tabs>
          <w:tab w:val="left" w:pos="4678"/>
        </w:tabs>
        <w:rPr>
          <w:rFonts w:ascii="Verdana" w:hAnsi="Verdana" w:cs="Calibri"/>
          <w:color w:val="000000"/>
          <w:sz w:val="18"/>
          <w:szCs w:val="18"/>
        </w:rPr>
      </w:pPr>
      <w:bookmarkStart w:id="629" w:name="_DV_M319"/>
      <w:bookmarkEnd w:id="629"/>
      <w:r w:rsidRPr="009428ED">
        <w:rPr>
          <w:rFonts w:ascii="Verdana" w:hAnsi="Verdana" w:cs="Calibri"/>
          <w:noProof/>
          <w:color w:val="000000"/>
          <w:sz w:val="18"/>
          <w:szCs w:val="18"/>
        </w:rPr>
        <mc:AlternateContent>
          <mc:Choice Requires="wps">
            <w:drawing>
              <wp:anchor distT="0" distB="0" distL="114300" distR="114300" simplePos="0" relativeHeight="251675648" behindDoc="1" locked="0" layoutInCell="0" allowOverlap="1" wp14:anchorId="02994860" wp14:editId="265D2BDC">
                <wp:simplePos x="0" y="0"/>
                <wp:positionH relativeFrom="margin">
                  <wp:posOffset>224073</wp:posOffset>
                </wp:positionH>
                <wp:positionV relativeFrom="page">
                  <wp:posOffset>3666653</wp:posOffset>
                </wp:positionV>
                <wp:extent cx="5237480" cy="795020"/>
                <wp:effectExtent l="0" t="0" r="0" b="0"/>
                <wp:wrapNone/>
                <wp:docPr id="849927165" name="Text Box 849927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237480" cy="79502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63393DC" w14:textId="77777777" w:rsidR="004C0766" w:rsidRDefault="004C0766" w:rsidP="004C0766">
                            <w:pPr>
                              <w:jc w:val="center"/>
                              <w:rPr>
                                <w:rFonts w:ascii="Calibri" w:eastAsia="Calibri" w:hAnsi="Calibri" w:cs="Calibri"/>
                                <w:color w:val="C0C0C0"/>
                                <w:kern w:val="0"/>
                                <w:sz w:val="72"/>
                                <w:szCs w:val="72"/>
                                <w14:textFill>
                                  <w14:solidFill>
                                    <w14:srgbClr w14:val="C0C0C0">
                                      <w14:alpha w14:val="50000"/>
                                    </w14:srgbClr>
                                  </w14:solidFill>
                                </w14:textFill>
                                <w14:ligatures w14:val="none"/>
                              </w:rPr>
                            </w:pPr>
                            <w:r>
                              <w:rPr>
                                <w:rFonts w:ascii="Calibri" w:eastAsia="Calibri" w:hAnsi="Calibri" w:cs="Calibri"/>
                                <w:color w:val="C0C0C0"/>
                                <w:sz w:val="72"/>
                                <w:szCs w:val="7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2994860" id="Text Box 849927165" o:spid="_x0000_s1033" type="#_x0000_t202" style="position:absolute;margin-left:17.65pt;margin-top:288.7pt;width:412.4pt;height:62.6pt;rotation:-45;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" o:allowincell="f" filled="f" stroked="f">
                <v:stroke joinstyle="round"/>
                <o:lock v:ext="edit" shapetype="t"/>
                <v:textbox style="mso-fit-shape-to-text:t">
                  <w:txbxContent>
                    <w:p w14:paraId="363393DC" w14:textId="77777777" w:rsidR="004C0766" w:rsidRDefault="004C0766" w:rsidP="004C0766">
                      <w:pPr>
                        <w:jc w:val="center"/>
                        <w:rPr>
                          <w:rFonts w:ascii="Calibri" w:eastAsia="Calibri" w:hAnsi="Calibri" w:cs="Calibri"/>
                          <w:color w:val="C0C0C0"/>
                          <w:kern w:val="0"/>
                          <w:sz w:val="72"/>
                          <w:szCs w:val="72"/>
                          <w14:textFill>
                            <w14:solidFill>
                              <w14:srgbClr w14:val="C0C0C0">
                                <w14:alpha w14:val="50000"/>
                              </w14:srgbClr>
                            </w14:solidFill>
                          </w14:textFill>
                          <w14:ligatures w14:val="none"/>
                        </w:rPr>
                      </w:pPr>
                      <w:r>
                        <w:rPr>
                          <w:rFonts w:ascii="Calibri" w:eastAsia="Calibri" w:hAnsi="Calibri" w:cs="Calibri"/>
                          <w:color w:val="C0C0C0"/>
                          <w:sz w:val="72"/>
                          <w:szCs w:val="72"/>
                          <w14:textFill>
                            <w14:solidFill>
                              <w14:srgbClr w14:val="C0C0C0">
                                <w14:alpha w14:val="50000"/>
                              </w14:srgbClr>
                            </w14:solidFill>
                          </w14:textFill>
                        </w:rPr>
                        <w:t>DRAFT</w:t>
                      </w:r>
                    </w:p>
                  </w:txbxContent>
                </v:textbox>
                <w10:wrap anchorx="margin" anchory="page"/>
              </v:shape>
            </w:pict>
          </mc:Fallback>
        </mc:AlternateContent>
      </w:r>
      <w:r w:rsidR="00192F86" w:rsidRPr="00EE5B13">
        <w:rPr>
          <w:rFonts w:ascii="Verdana" w:hAnsi="Verdana" w:cs="Calibri"/>
          <w:color w:val="000000"/>
          <w:sz w:val="18"/>
          <w:szCs w:val="18"/>
        </w:rPr>
        <w:t>Date:_________________________________</w:t>
      </w:r>
      <w:r w:rsidR="00192F86" w:rsidRPr="00EE5B13">
        <w:rPr>
          <w:rFonts w:ascii="Verdana" w:hAnsi="Verdana" w:cs="Calibri"/>
          <w:color w:val="000000"/>
          <w:sz w:val="18"/>
          <w:szCs w:val="18"/>
        </w:rPr>
        <w:tab/>
        <w:t>Date:____</w:t>
      </w:r>
      <w:r w:rsidR="00192F86">
        <w:rPr>
          <w:rFonts w:ascii="Verdana" w:hAnsi="Verdana" w:cs="Calibri"/>
          <w:color w:val="000000"/>
          <w:sz w:val="18"/>
          <w:szCs w:val="18"/>
        </w:rPr>
        <w:t>______</w:t>
      </w:r>
      <w:r w:rsidR="00192F86" w:rsidRPr="00EE5B13">
        <w:rPr>
          <w:rFonts w:ascii="Verdana" w:hAnsi="Verdana" w:cs="Calibri"/>
          <w:color w:val="000000"/>
          <w:sz w:val="18"/>
          <w:szCs w:val="18"/>
        </w:rPr>
        <w:t>_________________</w:t>
      </w:r>
    </w:p>
    <w:p w14:paraId="380977B5" w14:textId="77777777" w:rsidR="00192F86" w:rsidRPr="00EE5B13" w:rsidRDefault="00192F86" w:rsidP="00192F86">
      <w:pPr>
        <w:shd w:val="clear" w:color="auto" w:fill="FFFFFF"/>
        <w:spacing w:before="300" w:after="195" w:line="450" w:lineRule="atLeast"/>
        <w:ind w:right="150"/>
        <w:outlineLvl w:val="1"/>
        <w:rPr>
          <w:rFonts w:ascii="Verdana" w:hAnsi="Verdana" w:cs="Calibri"/>
          <w:color w:val="000000"/>
          <w:sz w:val="18"/>
          <w:szCs w:val="18"/>
        </w:rPr>
      </w:pPr>
      <w:r w:rsidRPr="00EE5B13">
        <w:rPr>
          <w:rFonts w:ascii="Verdana" w:hAnsi="Verdana" w:cs="Calibri"/>
          <w:b/>
          <w:color w:val="000000"/>
          <w:sz w:val="18"/>
          <w:szCs w:val="18"/>
        </w:rPr>
        <w:t xml:space="preserve">Appendix A </w:t>
      </w:r>
      <w:r w:rsidRPr="00C95DE1">
        <w:rPr>
          <w:rFonts w:ascii="Verdana" w:hAnsi="Verdana" w:cs="Calibri"/>
          <w:b/>
          <w:bCs/>
          <w:color w:val="000000" w:themeColor="text1"/>
          <w:sz w:val="18"/>
          <w:szCs w:val="18"/>
        </w:rPr>
        <w:t>– Customer Main Contract flow down terms</w:t>
      </w:r>
      <w:r>
        <w:rPr>
          <w:rFonts w:ascii="Verdana" w:hAnsi="Verdana" w:cs="Calibri"/>
          <w:b/>
          <w:color w:val="000000"/>
          <w:sz w:val="18"/>
          <w:szCs w:val="18"/>
        </w:rPr>
        <w:t xml:space="preserve"> </w:t>
      </w:r>
    </w:p>
    <w:p w14:paraId="5E4227C7" w14:textId="77777777" w:rsidR="00192F86" w:rsidRPr="00EE5B13" w:rsidRDefault="00192F86" w:rsidP="00192F86">
      <w:pPr>
        <w:shd w:val="clear" w:color="auto" w:fill="FFFFFF" w:themeFill="background1"/>
        <w:spacing w:after="0" w:line="293" w:lineRule="atLeast"/>
        <w:ind w:right="195"/>
        <w:rPr>
          <w:rFonts w:ascii="Verdana" w:hAnsi="Verdana" w:cs="Calibri"/>
          <w:color w:val="000000"/>
          <w:sz w:val="18"/>
          <w:szCs w:val="18"/>
          <w:highlight w:val="yellow"/>
        </w:rPr>
      </w:pPr>
      <w:bookmarkStart w:id="630" w:name="_DV_M321"/>
      <w:bookmarkStart w:id="631" w:name="_Hlk97804703"/>
      <w:bookmarkEnd w:id="630"/>
      <w:r w:rsidRPr="4D09170C">
        <w:rPr>
          <w:rFonts w:ascii="Verdana" w:hAnsi="Verdana" w:cs="Calibri"/>
          <w:color w:val="000000" w:themeColor="text1"/>
          <w:sz w:val="18"/>
          <w:szCs w:val="18"/>
          <w:highlight w:val="yellow"/>
        </w:rPr>
        <w:t>[Insert a copy of Customer Main Contract flow down terms applicable to this SOW – these are often non-negotiable</w:t>
      </w:r>
      <w:r>
        <w:rPr>
          <w:rFonts w:ascii="Verdana" w:hAnsi="Verdana" w:cs="Calibri"/>
          <w:color w:val="000000" w:themeColor="text1"/>
          <w:sz w:val="18"/>
          <w:szCs w:val="18"/>
          <w:highlight w:val="yellow"/>
        </w:rPr>
        <w:t xml:space="preserve">.  </w:t>
      </w:r>
      <w:r w:rsidRPr="4D09170C">
        <w:rPr>
          <w:rFonts w:ascii="Verdana" w:hAnsi="Verdana" w:cs="Calibri"/>
          <w:color w:val="000000" w:themeColor="text1"/>
          <w:sz w:val="18"/>
          <w:szCs w:val="18"/>
          <w:highlight w:val="yellow"/>
        </w:rPr>
        <w:t>]</w:t>
      </w:r>
    </w:p>
    <w:bookmarkEnd w:id="631"/>
    <w:p w14:paraId="2AFCF302" w14:textId="77777777" w:rsidR="00192F86" w:rsidRPr="00EE5B13" w:rsidRDefault="00192F86" w:rsidP="00192F86">
      <w:pPr>
        <w:shd w:val="clear" w:color="auto" w:fill="FFFFFF"/>
        <w:spacing w:after="0" w:line="293" w:lineRule="atLeast"/>
        <w:ind w:right="195"/>
        <w:rPr>
          <w:rFonts w:ascii="Verdana" w:hAnsi="Verdana" w:cs="Calibri"/>
          <w:color w:val="000000"/>
          <w:sz w:val="18"/>
          <w:szCs w:val="18"/>
        </w:rPr>
      </w:pPr>
    </w:p>
    <w:p w14:paraId="450354EA" w14:textId="77777777" w:rsidR="00192F86" w:rsidRDefault="00192F86" w:rsidP="00192F86">
      <w:pPr>
        <w:spacing w:after="0"/>
        <w:ind w:right="195"/>
        <w:rPr>
          <w:rFonts w:ascii="Verdana" w:hAnsi="Verdana" w:cs="Calibri"/>
          <w:b/>
          <w:bCs/>
          <w:color w:val="000000" w:themeColor="text1"/>
          <w:sz w:val="18"/>
          <w:szCs w:val="18"/>
        </w:rPr>
      </w:pPr>
      <w:bookmarkStart w:id="632" w:name="_DV_M322"/>
      <w:bookmarkEnd w:id="632"/>
      <w:r w:rsidRPr="4D09170C">
        <w:rPr>
          <w:rFonts w:ascii="Verdana" w:hAnsi="Verdana" w:cs="Calibri"/>
          <w:b/>
          <w:bCs/>
          <w:color w:val="000000" w:themeColor="text1"/>
          <w:sz w:val="18"/>
          <w:szCs w:val="18"/>
        </w:rPr>
        <w:t>Appendix B – Deviations from the Sub-Contractor Framework Agreement</w:t>
      </w:r>
    </w:p>
    <w:p w14:paraId="2BDD6FE6" w14:textId="77777777" w:rsidR="00192F86" w:rsidRDefault="00192F86" w:rsidP="00192F86">
      <w:pPr>
        <w:shd w:val="clear" w:color="auto" w:fill="FFFFFF"/>
        <w:spacing w:after="0" w:line="293" w:lineRule="atLeast"/>
        <w:ind w:right="195"/>
        <w:rPr>
          <w:rFonts w:ascii="Verdana" w:hAnsi="Verdana" w:cs="Calibri"/>
          <w:b/>
          <w:color w:val="000000"/>
          <w:sz w:val="18"/>
          <w:szCs w:val="18"/>
        </w:rPr>
      </w:pPr>
    </w:p>
    <w:p w14:paraId="4E0DC19F" w14:textId="77777777" w:rsidR="00B5715D" w:rsidRDefault="00B5715D" w:rsidP="00B5715D">
      <w:pPr>
        <w:pStyle w:val="Heading1"/>
        <w:numPr>
          <w:ilvl w:val="0"/>
          <w:numId w:val="82"/>
        </w:numPr>
        <w:rPr>
          <w:ins w:id="633" w:author="Tara Whitaker" w:date="2025-10-02T11:19:00Z" w16du:dateUtc="2025-10-02T10:19:00Z"/>
        </w:rPr>
      </w:pPr>
      <w:ins w:id="634" w:author="Tara Whitaker" w:date="2025-10-02T11:19:00Z" w16du:dateUtc="2025-10-02T10:19:00Z">
        <w:r>
          <w:t>Appendix B – Special Terms for HSBC Engagement</w:t>
        </w:r>
      </w:ins>
    </w:p>
    <w:p w14:paraId="00C9C450" w14:textId="77777777" w:rsidR="00B5715D" w:rsidRDefault="00B5715D" w:rsidP="00B5715D">
      <w:pPr>
        <w:pStyle w:val="Heading2"/>
        <w:rPr>
          <w:ins w:id="635" w:author="Tara Whitaker" w:date="2025-10-02T11:19:00Z" w16du:dateUtc="2025-10-02T10:19:00Z"/>
        </w:rPr>
      </w:pPr>
      <w:ins w:id="636" w:author="Tara Whitaker" w:date="2025-10-02T11:19:00Z" w16du:dateUtc="2025-10-02T10:19:00Z">
        <w:r>
          <w:t>1. Payment Terms</w:t>
        </w:r>
      </w:ins>
    </w:p>
    <w:p w14:paraId="577CD27B" w14:textId="5D5B9143" w:rsidR="00B5715D" w:rsidRDefault="00B5715D" w:rsidP="00B5715D">
      <w:pPr>
        <w:rPr>
          <w:ins w:id="637" w:author="Tara Whitaker" w:date="2025-10-02T11:19:00Z" w16du:dateUtc="2025-10-02T10:19:00Z"/>
        </w:rPr>
      </w:pPr>
      <w:ins w:id="638" w:author="Tara Whitaker" w:date="2025-10-02T11:19:00Z" w16du:dateUtc="2025-10-02T10:19:00Z">
        <w:r>
          <w:t xml:space="preserve">Notwithstanding anything in the MSA, the Sub-Contractor shall be paid within </w:t>
        </w:r>
        <w:r>
          <w:t xml:space="preserve">one </w:t>
        </w:r>
        <w:r>
          <w:t>(</w:t>
        </w:r>
        <w:r>
          <w:t>1</w:t>
        </w:r>
        <w:r>
          <w:t>) Business Days of Capgemini receiving cleared funds from HSBC in respect of the relevant Deliverables. For the avoidance of doubt, no additional 30-day period applies. If HSBC does not pay Capgemini, the Sub-Contractor shall not be entitled to payment.</w:t>
        </w:r>
      </w:ins>
    </w:p>
    <w:p w14:paraId="6AA392F9" w14:textId="77777777" w:rsidR="00B5715D" w:rsidRDefault="00B5715D" w:rsidP="00B5715D">
      <w:pPr>
        <w:pStyle w:val="Heading2"/>
        <w:rPr>
          <w:ins w:id="639" w:author="Tara Whitaker" w:date="2025-10-02T11:19:00Z" w16du:dateUtc="2025-10-02T10:19:00Z"/>
        </w:rPr>
      </w:pPr>
      <w:ins w:id="640" w:author="Tara Whitaker" w:date="2025-10-02T11:19:00Z" w16du:dateUtc="2025-10-02T10:19:00Z">
        <w:r>
          <w:t>2. Rebates</w:t>
        </w:r>
      </w:ins>
    </w:p>
    <w:p w14:paraId="204A3B0B" w14:textId="77777777" w:rsidR="00B5715D" w:rsidRDefault="00B5715D" w:rsidP="00B5715D">
      <w:pPr>
        <w:rPr>
          <w:ins w:id="641" w:author="Tara Whitaker" w:date="2025-10-02T11:19:00Z" w16du:dateUtc="2025-10-02T10:19:00Z"/>
        </w:rPr>
      </w:pPr>
      <w:ins w:id="642" w:author="Tara Whitaker" w:date="2025-10-02T11:19:00Z" w16du:dateUtc="2025-10-02T10:19:00Z">
        <w:r>
          <w:t>The rebate mechanism in Schedule 3 of the MSA shall not apply to this SOW, nor shall revenues under this SOW count towards any calculation of annual revenues for rebate purposes.</w:t>
        </w:r>
      </w:ins>
    </w:p>
    <w:p w14:paraId="5AC7CDA4" w14:textId="77777777" w:rsidR="00B5715D" w:rsidRDefault="00B5715D" w:rsidP="00B5715D">
      <w:pPr>
        <w:pStyle w:val="Heading2"/>
        <w:rPr>
          <w:ins w:id="643" w:author="Tara Whitaker" w:date="2025-10-02T11:19:00Z" w16du:dateUtc="2025-10-02T10:19:00Z"/>
        </w:rPr>
      </w:pPr>
      <w:ins w:id="644" w:author="Tara Whitaker" w:date="2025-10-02T11:19:00Z" w16du:dateUtc="2025-10-02T10:19:00Z">
        <w:r>
          <w:t>3. Intellectual Property</w:t>
        </w:r>
      </w:ins>
    </w:p>
    <w:p w14:paraId="3E28F2B5" w14:textId="77777777" w:rsidR="00B5715D" w:rsidRDefault="00B5715D" w:rsidP="00B5715D">
      <w:pPr>
        <w:rPr>
          <w:ins w:id="645" w:author="Tara Whitaker" w:date="2025-10-02T11:19:00Z" w16du:dateUtc="2025-10-02T10:19:00Z"/>
        </w:rPr>
      </w:pPr>
      <w:ins w:id="646" w:author="Tara Whitaker" w:date="2025-10-02T11:19:00Z" w16du:dateUtc="2025-10-02T10:19:00Z">
        <w:r>
          <w:t>All Deliverables and Foreground IP created under this SOW shall vest directly in HSBC. Capgemini shall have no right, title, or licence in respect of such Deliverables other than a temporary right to pass them through to HSBC for the purpose of delivery. Cloud Lobsters retains ownership of its Background IP, which is licensed to HSBC solely as required for use of the Deliverables under this SOW. For the avoidance of doubt, no residual rights or continuing licence are granted to Capgemini.</w:t>
        </w:r>
      </w:ins>
    </w:p>
    <w:p w14:paraId="43F3D355" w14:textId="77777777" w:rsidR="00B5715D" w:rsidRDefault="00B5715D" w:rsidP="00B5715D">
      <w:pPr>
        <w:pStyle w:val="Heading2"/>
        <w:rPr>
          <w:ins w:id="647" w:author="Tara Whitaker" w:date="2025-10-02T11:19:00Z" w16du:dateUtc="2025-10-02T10:19:00Z"/>
        </w:rPr>
      </w:pPr>
      <w:ins w:id="648" w:author="Tara Whitaker" w:date="2025-10-02T11:19:00Z" w16du:dateUtc="2025-10-02T10:19:00Z">
        <w:r>
          <w:lastRenderedPageBreak/>
          <w:t>4. Liability &amp; Indemnities</w:t>
        </w:r>
      </w:ins>
    </w:p>
    <w:p w14:paraId="12288395" w14:textId="65505094" w:rsidR="00B5715D" w:rsidRDefault="00B5715D" w:rsidP="00B5715D">
      <w:pPr>
        <w:rPr>
          <w:ins w:id="649" w:author="Tara Whitaker" w:date="2025-10-02T11:21:00Z" w16du:dateUtc="2025-10-02T10:21:00Z"/>
        </w:rPr>
      </w:pPr>
      <w:ins w:id="650" w:author="Tara Whitaker" w:date="2025-10-02T11:21:00Z">
        <w:r w:rsidRPr="00B5715D">
          <w:t>For this SOW, the Sub-Contractor’s aggregate liability shall be limited to one hundred and twenty-five percent (125%) of the charges payable under this SOW. All indemnities are subject to this liability cap, save for fraud, death, personal injury, or wilful misconduct. For the avoidance of doubt, liability caps apply on a per-SOW basis and shall not be aggregated across multiple SOWs.</w:t>
        </w:r>
      </w:ins>
    </w:p>
    <w:p w14:paraId="0C11B4F2" w14:textId="77777777" w:rsidR="00B5715D" w:rsidRDefault="00B5715D" w:rsidP="00B5715D">
      <w:pPr>
        <w:pStyle w:val="Heading2"/>
        <w:rPr>
          <w:ins w:id="651" w:author="Tara Whitaker" w:date="2025-10-02T11:19:00Z" w16du:dateUtc="2025-10-02T10:19:00Z"/>
        </w:rPr>
      </w:pPr>
      <w:ins w:id="652" w:author="Tara Whitaker" w:date="2025-10-02T11:19:00Z" w16du:dateUtc="2025-10-02T10:19:00Z">
        <w:r>
          <w:t>5. Change Control</w:t>
        </w:r>
      </w:ins>
    </w:p>
    <w:p w14:paraId="1E577192" w14:textId="77777777" w:rsidR="00B5715D" w:rsidRDefault="00B5715D" w:rsidP="00B5715D">
      <w:pPr>
        <w:rPr>
          <w:ins w:id="653" w:author="Tara Whitaker" w:date="2025-10-02T11:19:00Z" w16du:dateUtc="2025-10-02T10:19:00Z"/>
        </w:rPr>
      </w:pPr>
      <w:ins w:id="654" w:author="Tara Whitaker" w:date="2025-10-02T11:19:00Z" w16du:dateUtc="2025-10-02T10:19:00Z">
        <w:r>
          <w:t>For this SOW, either party may propose a Change Request. The Sub-Contractor shall have not less than fifteen (15) Business Days to assess any Change Request. No Change Request shall be binding unless agreed in writing by both parties. No Change Request shall be deemed accepted by default.</w:t>
        </w:r>
      </w:ins>
    </w:p>
    <w:p w14:paraId="1BACB6B9" w14:textId="77777777" w:rsidR="00B5715D" w:rsidRDefault="00B5715D" w:rsidP="00B5715D">
      <w:pPr>
        <w:pStyle w:val="Heading2"/>
        <w:rPr>
          <w:ins w:id="655" w:author="Tara Whitaker" w:date="2025-10-02T11:19:00Z" w16du:dateUtc="2025-10-02T10:19:00Z"/>
        </w:rPr>
      </w:pPr>
      <w:ins w:id="656" w:author="Tara Whitaker" w:date="2025-10-02T11:19:00Z" w16du:dateUtc="2025-10-02T10:19:00Z">
        <w:r>
          <w:t>6. Security Obligations</w:t>
        </w:r>
      </w:ins>
    </w:p>
    <w:p w14:paraId="4BEA9206" w14:textId="77777777" w:rsidR="00B5715D" w:rsidRDefault="00B5715D" w:rsidP="00B5715D">
      <w:pPr>
        <w:rPr>
          <w:ins w:id="657" w:author="Tara Whitaker" w:date="2025-10-02T11:19:00Z" w16du:dateUtc="2025-10-02T10:19:00Z"/>
        </w:rPr>
      </w:pPr>
      <w:ins w:id="658" w:author="Tara Whitaker" w:date="2025-10-02T11:19:00Z" w16du:dateUtc="2025-10-02T10:19:00Z">
        <w:r>
          <w:t>The obligations under Schedule 2 (Technical and Organisational Security Measures) shall apply only where the Sub-Contractor processes HSBC data on its own IT infrastructure. Where all work is carried out on HSBC-provided equipment or virtual machines, these obligations shall not apply.</w:t>
        </w:r>
      </w:ins>
    </w:p>
    <w:p w14:paraId="00F0E094" w14:textId="77777777" w:rsidR="00B5715D" w:rsidRDefault="00B5715D" w:rsidP="00B5715D">
      <w:pPr>
        <w:pStyle w:val="Heading2"/>
        <w:rPr>
          <w:ins w:id="659" w:author="Tara Whitaker" w:date="2025-10-02T11:19:00Z" w16du:dateUtc="2025-10-02T10:19:00Z"/>
        </w:rPr>
      </w:pPr>
      <w:ins w:id="660" w:author="Tara Whitaker" w:date="2025-10-02T11:19:00Z" w16du:dateUtc="2025-10-02T10:19:00Z">
        <w:r>
          <w:t>7. Audit Rights</w:t>
        </w:r>
      </w:ins>
    </w:p>
    <w:p w14:paraId="33E42C90" w14:textId="77777777" w:rsidR="00B5715D" w:rsidRDefault="00B5715D" w:rsidP="00B5715D">
      <w:pPr>
        <w:rPr>
          <w:ins w:id="661" w:author="Tara Whitaker" w:date="2025-10-02T11:19:00Z" w16du:dateUtc="2025-10-02T10:19:00Z"/>
        </w:rPr>
      </w:pPr>
      <w:ins w:id="662" w:author="Tara Whitaker" w:date="2025-10-02T11:19:00Z" w16du:dateUtc="2025-10-02T10:19:00Z">
        <w:r>
          <w:t>For this SOW, any audit shall be limited to once per year, on at least ten (10) Business Days’ written notice, and confined to records directly relating to the services under this SOW. Audit rights shall expire twelve (12) months after termination of this SOW.</w:t>
        </w:r>
      </w:ins>
    </w:p>
    <w:p w14:paraId="538E5CE4" w14:textId="77777777" w:rsidR="00B5715D" w:rsidRDefault="00B5715D" w:rsidP="00B5715D">
      <w:pPr>
        <w:pStyle w:val="Heading2"/>
        <w:rPr>
          <w:ins w:id="663" w:author="Tara Whitaker" w:date="2025-10-02T11:19:00Z" w16du:dateUtc="2025-10-02T10:19:00Z"/>
        </w:rPr>
      </w:pPr>
      <w:ins w:id="664" w:author="Tara Whitaker" w:date="2025-10-02T11:19:00Z" w16du:dateUtc="2025-10-02T10:19:00Z">
        <w:r>
          <w:t>8. Termination</w:t>
        </w:r>
      </w:ins>
    </w:p>
    <w:p w14:paraId="178E6E3C" w14:textId="77777777" w:rsidR="00B5715D" w:rsidRDefault="00B5715D" w:rsidP="00B5715D">
      <w:pPr>
        <w:rPr>
          <w:ins w:id="665" w:author="Tara Whitaker" w:date="2025-10-02T11:19:00Z" w16du:dateUtc="2025-10-02T10:19:00Z"/>
        </w:rPr>
      </w:pPr>
      <w:ins w:id="666" w:author="Tara Whitaker" w:date="2025-10-02T11:19:00Z" w16du:dateUtc="2025-10-02T10:19:00Z">
        <w:r>
          <w:t>If HSBC terminates the prime contract, this SOW shall automatically terminate with immediate effect, and the Sub-Contractor shall have no claim against Capgemini save for payment for Sub-Contract Work completed and accepted prior to termination.</w:t>
        </w:r>
      </w:ins>
    </w:p>
    <w:p w14:paraId="4E27B608" w14:textId="77777777" w:rsidR="00B5715D" w:rsidRDefault="00B5715D" w:rsidP="00B5715D">
      <w:pPr>
        <w:pStyle w:val="Heading2"/>
        <w:rPr>
          <w:ins w:id="667" w:author="Tara Whitaker" w:date="2025-10-02T11:19:00Z" w16du:dateUtc="2025-10-02T10:19:00Z"/>
        </w:rPr>
      </w:pPr>
      <w:ins w:id="668" w:author="Tara Whitaker" w:date="2025-10-02T11:19:00Z" w16du:dateUtc="2025-10-02T10:19:00Z">
        <w:r>
          <w:t>9. Insurance</w:t>
        </w:r>
      </w:ins>
    </w:p>
    <w:p w14:paraId="647F409F" w14:textId="77777777" w:rsidR="00B5715D" w:rsidRDefault="00B5715D" w:rsidP="00B5715D">
      <w:pPr>
        <w:rPr>
          <w:ins w:id="669" w:author="Tara Whitaker" w:date="2025-10-02T11:19:00Z" w16du:dateUtc="2025-10-02T10:19:00Z"/>
        </w:rPr>
      </w:pPr>
      <w:ins w:id="670" w:author="Tara Whitaker" w:date="2025-10-02T11:19:00Z" w16du:dateUtc="2025-10-02T10:19:00Z">
        <w:r>
          <w:t>The Sub-Contractor shall maintain professional indemnity, public liability, and employer’s liability insurance at levels proportionate to the services provided under this SOW and consistent with SME industry practice. Capgemini acknowledges that higher levels of cover are not commercially feasible for the Sub-Contractor.</w:t>
        </w:r>
      </w:ins>
    </w:p>
    <w:p w14:paraId="00DF0D4D" w14:textId="77777777" w:rsidR="00B5715D" w:rsidRDefault="00B5715D" w:rsidP="00B5715D">
      <w:pPr>
        <w:pStyle w:val="Heading2"/>
        <w:rPr>
          <w:ins w:id="671" w:author="Tara Whitaker" w:date="2025-10-02T11:19:00Z" w16du:dateUtc="2025-10-02T10:19:00Z"/>
        </w:rPr>
      </w:pPr>
      <w:ins w:id="672" w:author="Tara Whitaker" w:date="2025-10-02T11:19:00Z" w16du:dateUtc="2025-10-02T10:19:00Z">
        <w:r>
          <w:lastRenderedPageBreak/>
          <w:t>10. Personnel Replacement</w:t>
        </w:r>
      </w:ins>
    </w:p>
    <w:p w14:paraId="080DE7EB" w14:textId="77777777" w:rsidR="00B5715D" w:rsidRDefault="00B5715D" w:rsidP="00B5715D">
      <w:pPr>
        <w:rPr>
          <w:ins w:id="673" w:author="Tara Whitaker" w:date="2025-10-02T11:36:00Z" w16du:dateUtc="2025-10-02T10:36:00Z"/>
        </w:rPr>
      </w:pPr>
      <w:ins w:id="674" w:author="Tara Whitaker" w:date="2025-10-02T11:19:00Z" w16du:dateUtc="2025-10-02T10:19:00Z">
        <w:r>
          <w:t>Where replacement of personnel is required due to fault of the Sub-Contractor, the costs shall be borne by the Sub-Contractor. Otherwise, replacement costs shall be shared fairly between the parties.</w:t>
        </w:r>
      </w:ins>
    </w:p>
    <w:p w14:paraId="65B06D8A" w14:textId="6DB89146" w:rsidR="009E2EDF" w:rsidRPr="009E2EDF" w:rsidRDefault="009E2EDF" w:rsidP="009E2EDF">
      <w:pPr>
        <w:rPr>
          <w:ins w:id="675" w:author="Tara Whitaker" w:date="2025-10-02T11:36:00Z"/>
        </w:rPr>
      </w:pPr>
      <w:ins w:id="676" w:author="Tara Whitaker" w:date="2025-10-02T11:37:00Z" w16du:dateUtc="2025-10-02T10:37:00Z">
        <w:r w:rsidRPr="009E2EDF">
          <w:rPr>
            <w:rPrChange w:id="677" w:author="Tara Whitaker" w:date="2025-10-02T11:37:00Z" w16du:dateUtc="2025-10-02T10:37:00Z">
              <w:rPr>
                <w:b/>
                <w:bCs/>
              </w:rPr>
            </w:rPrChange>
          </w:rPr>
          <w:t xml:space="preserve">11. </w:t>
        </w:r>
      </w:ins>
      <w:ins w:id="678" w:author="Tara Whitaker" w:date="2025-10-02T11:36:00Z">
        <w:r w:rsidRPr="009E2EDF">
          <w:rPr>
            <w:rPrChange w:id="679" w:author="Tara Whitaker" w:date="2025-10-02T11:37:00Z" w16du:dateUtc="2025-10-02T10:37:00Z">
              <w:rPr>
                <w:b/>
                <w:bCs/>
              </w:rPr>
            </w:rPrChange>
          </w:rPr>
          <w:t>Interest on Overpayments</w:t>
        </w:r>
        <w:r w:rsidRPr="009E2EDF">
          <w:br/>
          <w:t>For this SOW, Clause 16.5 of the MSA is amended as follows:</w:t>
        </w:r>
        <w:r w:rsidRPr="009E2EDF">
          <w:br/>
          <w:t>If an inspection identifies that the Main Contractor has overpaid any part of the Price in a Statement of Work or any errors in the amount paid by the Main Contractor, the Sub-Contractor shall refund to the Main Contractor the amount overpaid, together with interest on such amount from the date of payment until the date of refund. For the purposes of this clause, interest shall accrue at a rate equal to the Bank of England Base Rate minus two percent (2%), subject always to a minimum of zero percent (0%).</w:t>
        </w:r>
      </w:ins>
    </w:p>
    <w:p w14:paraId="4DDFF91D" w14:textId="77777777" w:rsidR="009E2EDF" w:rsidRDefault="009E2EDF" w:rsidP="00B5715D">
      <w:pPr>
        <w:rPr>
          <w:ins w:id="680" w:author="Tara Whitaker" w:date="2025-10-02T11:19:00Z" w16du:dateUtc="2025-10-02T10:19:00Z"/>
        </w:rPr>
      </w:pPr>
    </w:p>
    <w:p w14:paraId="691A8AB1" w14:textId="72AC10CF" w:rsidR="00192F86" w:rsidRPr="00EE5B13" w:rsidDel="00B5715D" w:rsidRDefault="00192F86" w:rsidP="00192F86">
      <w:pPr>
        <w:shd w:val="clear" w:color="auto" w:fill="FFFFFF" w:themeFill="background1"/>
        <w:spacing w:after="0" w:line="293" w:lineRule="atLeast"/>
        <w:ind w:right="195"/>
        <w:rPr>
          <w:del w:id="681" w:author="Tara Whitaker" w:date="2025-10-02T11:19:00Z" w16du:dateUtc="2025-10-02T10:19:00Z"/>
          <w:rFonts w:ascii="Verdana" w:hAnsi="Verdana" w:cs="Calibri"/>
          <w:color w:val="000000"/>
          <w:sz w:val="18"/>
          <w:szCs w:val="18"/>
          <w:highlight w:val="yellow"/>
        </w:rPr>
      </w:pPr>
      <w:del w:id="682" w:author="Tara Whitaker" w:date="2025-10-02T11:19:00Z" w16du:dateUtc="2025-10-02T10:19:00Z">
        <w:r w:rsidRPr="4D09170C" w:rsidDel="00B5715D">
          <w:rPr>
            <w:rFonts w:ascii="Verdana" w:hAnsi="Verdana" w:cs="Calibri"/>
            <w:color w:val="000000" w:themeColor="text1"/>
            <w:sz w:val="18"/>
            <w:szCs w:val="18"/>
            <w:highlight w:val="yellow"/>
          </w:rPr>
          <w:delText>[Insert all terms that deviate from the Sub-Contractor Framework Agreement, if any]</w:delText>
        </w:r>
      </w:del>
    </w:p>
    <w:p w14:paraId="3A4794B9" w14:textId="77777777" w:rsidR="00192F86" w:rsidRDefault="00192F86" w:rsidP="00192F86">
      <w:pPr>
        <w:shd w:val="clear" w:color="auto" w:fill="FFFFFF"/>
        <w:spacing w:after="0" w:line="293" w:lineRule="atLeast"/>
        <w:ind w:right="195"/>
        <w:rPr>
          <w:rFonts w:ascii="Verdana" w:hAnsi="Verdana" w:cs="Calibri"/>
          <w:b/>
          <w:color w:val="000000"/>
          <w:sz w:val="18"/>
          <w:szCs w:val="18"/>
        </w:rPr>
      </w:pPr>
    </w:p>
    <w:p w14:paraId="672150AD" w14:textId="77777777" w:rsidR="00192F86" w:rsidRPr="00C95DE1" w:rsidRDefault="00192F86" w:rsidP="00192F86">
      <w:pPr>
        <w:shd w:val="clear" w:color="auto" w:fill="FFFFFF" w:themeFill="background1"/>
        <w:spacing w:after="0" w:line="293" w:lineRule="atLeast"/>
        <w:ind w:right="195"/>
        <w:rPr>
          <w:rFonts w:ascii="Verdana" w:hAnsi="Verdana" w:cs="Calibri"/>
          <w:b/>
          <w:bCs/>
          <w:color w:val="000000" w:themeColor="text1"/>
          <w:sz w:val="18"/>
          <w:szCs w:val="18"/>
        </w:rPr>
      </w:pPr>
      <w:r w:rsidRPr="50DB15A0">
        <w:rPr>
          <w:rFonts w:ascii="Verdana" w:hAnsi="Verdana" w:cs="Calibri"/>
          <w:b/>
          <w:bCs/>
          <w:color w:val="000000" w:themeColor="text1"/>
          <w:sz w:val="18"/>
          <w:szCs w:val="18"/>
        </w:rPr>
        <w:t>Appendix C –</w:t>
      </w:r>
      <w:r w:rsidRPr="00C95DE1">
        <w:rPr>
          <w:rFonts w:ascii="Verdana" w:hAnsi="Verdana" w:cs="Calibri"/>
          <w:b/>
          <w:bCs/>
          <w:color w:val="000000" w:themeColor="text1"/>
          <w:sz w:val="18"/>
          <w:szCs w:val="18"/>
        </w:rPr>
        <w:t xml:space="preserve"> Sub-</w:t>
      </w:r>
      <w:r>
        <w:rPr>
          <w:rFonts w:ascii="Verdana" w:hAnsi="Verdana" w:cs="Calibri"/>
          <w:b/>
          <w:bCs/>
          <w:color w:val="000000" w:themeColor="text1"/>
          <w:sz w:val="18"/>
          <w:szCs w:val="18"/>
        </w:rPr>
        <w:t>C</w:t>
      </w:r>
      <w:r w:rsidRPr="00C95DE1">
        <w:rPr>
          <w:rFonts w:ascii="Verdana" w:hAnsi="Verdana" w:cs="Calibri"/>
          <w:b/>
          <w:bCs/>
          <w:color w:val="000000" w:themeColor="text1"/>
          <w:sz w:val="18"/>
          <w:szCs w:val="18"/>
        </w:rPr>
        <w:t xml:space="preserve">ontract </w:t>
      </w:r>
      <w:r>
        <w:rPr>
          <w:rFonts w:ascii="Verdana" w:hAnsi="Verdana" w:cs="Calibri"/>
          <w:b/>
          <w:bCs/>
          <w:color w:val="000000" w:themeColor="text1"/>
          <w:sz w:val="18"/>
          <w:szCs w:val="18"/>
        </w:rPr>
        <w:t>W</w:t>
      </w:r>
      <w:r w:rsidRPr="00C95DE1">
        <w:rPr>
          <w:rFonts w:ascii="Verdana" w:hAnsi="Verdana" w:cs="Calibri"/>
          <w:b/>
          <w:bCs/>
          <w:color w:val="000000" w:themeColor="text1"/>
          <w:sz w:val="18"/>
          <w:szCs w:val="18"/>
        </w:rPr>
        <w:t>ork</w:t>
      </w:r>
    </w:p>
    <w:p w14:paraId="0420E407" w14:textId="77777777" w:rsidR="00192F86" w:rsidRPr="00EE5B13" w:rsidRDefault="00192F86" w:rsidP="00192F86">
      <w:pPr>
        <w:shd w:val="clear" w:color="auto" w:fill="FFFFFF"/>
        <w:spacing w:after="0" w:line="293" w:lineRule="atLeast"/>
        <w:ind w:right="195"/>
        <w:rPr>
          <w:rFonts w:ascii="Verdana" w:hAnsi="Verdana" w:cs="Calibri"/>
          <w:color w:val="000000"/>
          <w:sz w:val="18"/>
          <w:szCs w:val="18"/>
        </w:rPr>
      </w:pPr>
    </w:p>
    <w:p w14:paraId="7CD89896" w14:textId="77777777" w:rsidR="00192F86" w:rsidRPr="00EE5B13" w:rsidRDefault="00192F86" w:rsidP="00192F86">
      <w:pPr>
        <w:shd w:val="clear" w:color="auto" w:fill="FFFFFF" w:themeFill="background1"/>
        <w:spacing w:after="0" w:line="293" w:lineRule="atLeast"/>
        <w:ind w:right="195"/>
        <w:rPr>
          <w:rFonts w:ascii="Verdana" w:hAnsi="Verdana" w:cs="Calibri"/>
          <w:color w:val="000000"/>
          <w:sz w:val="18"/>
          <w:szCs w:val="18"/>
          <w:highlight w:val="yellow"/>
        </w:rPr>
      </w:pPr>
      <w:bookmarkStart w:id="683" w:name="_DV_M323"/>
      <w:bookmarkEnd w:id="683"/>
      <w:r w:rsidRPr="4DC4455C">
        <w:rPr>
          <w:rFonts w:ascii="Verdana" w:hAnsi="Verdana" w:cs="Calibri"/>
          <w:color w:val="000000" w:themeColor="text1"/>
          <w:sz w:val="18"/>
          <w:szCs w:val="18"/>
          <w:highlight w:val="yellow"/>
        </w:rPr>
        <w:t xml:space="preserve">[Insert description of the </w:t>
      </w:r>
      <w:r>
        <w:rPr>
          <w:rFonts w:ascii="Verdana" w:hAnsi="Verdana" w:cs="Calibri"/>
          <w:color w:val="000000" w:themeColor="text1"/>
          <w:sz w:val="18"/>
          <w:szCs w:val="18"/>
          <w:highlight w:val="yellow"/>
        </w:rPr>
        <w:t>S</w:t>
      </w:r>
      <w:r w:rsidRPr="4DC4455C">
        <w:rPr>
          <w:rFonts w:ascii="Verdana" w:hAnsi="Verdana" w:cs="Calibri"/>
          <w:color w:val="000000" w:themeColor="text1"/>
          <w:sz w:val="18"/>
          <w:szCs w:val="18"/>
          <w:highlight w:val="yellow"/>
        </w:rPr>
        <w:t>ub-</w:t>
      </w:r>
      <w:r>
        <w:rPr>
          <w:rFonts w:ascii="Verdana" w:hAnsi="Verdana" w:cs="Calibri"/>
          <w:color w:val="000000" w:themeColor="text1"/>
          <w:sz w:val="18"/>
          <w:szCs w:val="18"/>
          <w:highlight w:val="yellow"/>
        </w:rPr>
        <w:t>C</w:t>
      </w:r>
      <w:r w:rsidRPr="4DC4455C">
        <w:rPr>
          <w:rFonts w:ascii="Verdana" w:hAnsi="Verdana" w:cs="Calibri"/>
          <w:color w:val="000000" w:themeColor="text1"/>
          <w:sz w:val="18"/>
          <w:szCs w:val="18"/>
          <w:highlight w:val="yellow"/>
        </w:rPr>
        <w:t xml:space="preserve">ontract </w:t>
      </w:r>
      <w:r>
        <w:rPr>
          <w:rFonts w:ascii="Verdana" w:hAnsi="Verdana" w:cs="Calibri"/>
          <w:color w:val="000000" w:themeColor="text1"/>
          <w:sz w:val="18"/>
          <w:szCs w:val="18"/>
          <w:highlight w:val="yellow"/>
        </w:rPr>
        <w:t>W</w:t>
      </w:r>
      <w:r w:rsidRPr="4DC4455C">
        <w:rPr>
          <w:rFonts w:ascii="Verdana" w:hAnsi="Verdana" w:cs="Calibri"/>
          <w:color w:val="000000" w:themeColor="text1"/>
          <w:sz w:val="18"/>
          <w:szCs w:val="18"/>
          <w:highlight w:val="yellow"/>
        </w:rPr>
        <w:t>ork – Include any details that cannot be easily included in section 3.1, or any additional details (</w:t>
      </w:r>
      <w:proofErr w:type="spellStart"/>
      <w:r w:rsidRPr="4DC4455C">
        <w:rPr>
          <w:rFonts w:ascii="Verdana" w:hAnsi="Verdana" w:cs="Calibri"/>
          <w:color w:val="000000" w:themeColor="text1"/>
          <w:sz w:val="18"/>
          <w:szCs w:val="18"/>
          <w:highlight w:val="yellow"/>
        </w:rPr>
        <w:t>eg.</w:t>
      </w:r>
      <w:proofErr w:type="spellEnd"/>
      <w:r w:rsidRPr="4DC4455C">
        <w:rPr>
          <w:rFonts w:ascii="Verdana" w:hAnsi="Verdana" w:cs="Calibri"/>
          <w:color w:val="000000" w:themeColor="text1"/>
          <w:sz w:val="18"/>
          <w:szCs w:val="18"/>
          <w:highlight w:val="yellow"/>
        </w:rPr>
        <w:t xml:space="preserve"> Specifications and tolerances)]</w:t>
      </w:r>
    </w:p>
    <w:p w14:paraId="1C62AD9A" w14:textId="77777777" w:rsidR="00192F86" w:rsidRPr="00EE5B13" w:rsidRDefault="00192F86" w:rsidP="00192F86">
      <w:pPr>
        <w:shd w:val="clear" w:color="auto" w:fill="FFFFFF"/>
        <w:spacing w:after="0" w:line="293" w:lineRule="atLeast"/>
        <w:ind w:right="195"/>
        <w:rPr>
          <w:rFonts w:ascii="Verdana" w:hAnsi="Verdana" w:cs="Calibri"/>
          <w:color w:val="000000"/>
          <w:sz w:val="18"/>
          <w:szCs w:val="18"/>
        </w:rPr>
      </w:pPr>
    </w:p>
    <w:p w14:paraId="10AAB135" w14:textId="77777777" w:rsidR="00192F86" w:rsidRPr="00C95DE1" w:rsidRDefault="00192F86" w:rsidP="00192F86">
      <w:pPr>
        <w:shd w:val="clear" w:color="auto" w:fill="FFFFFF" w:themeFill="background1"/>
        <w:spacing w:after="0" w:line="293" w:lineRule="atLeast"/>
        <w:ind w:right="195"/>
        <w:rPr>
          <w:rFonts w:ascii="Verdana" w:hAnsi="Verdana" w:cs="Calibri"/>
          <w:b/>
          <w:bCs/>
          <w:color w:val="000000" w:themeColor="text1"/>
          <w:sz w:val="18"/>
          <w:szCs w:val="18"/>
        </w:rPr>
      </w:pPr>
      <w:bookmarkStart w:id="684" w:name="_DV_M324"/>
      <w:bookmarkEnd w:id="684"/>
      <w:r w:rsidRPr="00C95DE1">
        <w:rPr>
          <w:rFonts w:ascii="Verdana" w:hAnsi="Verdana" w:cs="Calibri"/>
          <w:b/>
          <w:bCs/>
          <w:color w:val="000000" w:themeColor="text1"/>
          <w:sz w:val="18"/>
          <w:szCs w:val="18"/>
        </w:rPr>
        <w:t>Appendix D - Description of Personal Data Processing</w:t>
      </w:r>
    </w:p>
    <w:p w14:paraId="7F5D03EF" w14:textId="77777777" w:rsidR="00192F86" w:rsidRPr="00EE5B13" w:rsidRDefault="00192F86" w:rsidP="00192F86">
      <w:pPr>
        <w:shd w:val="clear" w:color="auto" w:fill="FFFFFF"/>
        <w:spacing w:after="0" w:line="293" w:lineRule="atLeast"/>
        <w:ind w:right="195"/>
        <w:rPr>
          <w:rFonts w:ascii="Verdana" w:hAnsi="Verdana" w:cs="Calibri"/>
          <w:color w:val="000000"/>
          <w:sz w:val="18"/>
          <w:szCs w:val="18"/>
        </w:rPr>
      </w:pPr>
    </w:p>
    <w:p w14:paraId="2E6CE52E" w14:textId="77777777" w:rsidR="00192F86" w:rsidRPr="00EE5B13" w:rsidRDefault="00192F86" w:rsidP="00192F86">
      <w:pPr>
        <w:shd w:val="clear" w:color="auto" w:fill="FFFFFF" w:themeFill="background1"/>
        <w:spacing w:after="0" w:line="293" w:lineRule="atLeast"/>
        <w:ind w:right="195"/>
        <w:rPr>
          <w:rFonts w:ascii="Verdana" w:hAnsi="Verdana" w:cs="Calibri"/>
          <w:color w:val="000000"/>
          <w:sz w:val="18"/>
          <w:szCs w:val="18"/>
          <w:highlight w:val="yellow"/>
        </w:rPr>
      </w:pPr>
      <w:r w:rsidRPr="4D09170C">
        <w:rPr>
          <w:rFonts w:ascii="Verdana" w:hAnsi="Verdana" w:cs="Calibri"/>
          <w:color w:val="000000" w:themeColor="text1"/>
          <w:sz w:val="18"/>
          <w:szCs w:val="18"/>
          <w:highlight w:val="yellow"/>
        </w:rPr>
        <w:t>[Complete the embedded document for the customer engagement – the Sub-Contractor should support in completing this document]</w:t>
      </w:r>
    </w:p>
    <w:p w14:paraId="22A0EB35" w14:textId="77777777" w:rsidR="00192F86" w:rsidRPr="00EE5B13" w:rsidRDefault="00192F86" w:rsidP="00192F86">
      <w:pPr>
        <w:tabs>
          <w:tab w:val="left" w:pos="4678"/>
        </w:tabs>
        <w:rPr>
          <w:rFonts w:ascii="Verdana" w:hAnsi="Verdana" w:cs="Calibri"/>
          <w:color w:val="000000"/>
          <w:sz w:val="18"/>
          <w:szCs w:val="18"/>
        </w:rPr>
      </w:pPr>
    </w:p>
    <w:bookmarkStart w:id="685" w:name="_DV_M326"/>
    <w:bookmarkEnd w:id="685"/>
    <w:p w14:paraId="126C0D66" w14:textId="77777777" w:rsidR="00192F86" w:rsidRDefault="00192F86" w:rsidP="00192F86">
      <w:pPr>
        <w:rPr>
          <w:rFonts w:ascii="Verdana" w:hAnsi="Verdana" w:cs="Calibri"/>
          <w:color w:val="000000"/>
          <w:sz w:val="18"/>
          <w:szCs w:val="18"/>
          <w:highlight w:val="red"/>
        </w:rPr>
      </w:pPr>
      <w:r w:rsidRPr="00EE5B13">
        <w:rPr>
          <w:rFonts w:ascii="Verdana" w:hAnsi="Verdana" w:cs="Calibri"/>
          <w:color w:val="000000"/>
          <w:sz w:val="18"/>
          <w:szCs w:val="18"/>
        </w:rPr>
        <w:object w:dxaOrig="2069" w:dyaOrig="1339" w14:anchorId="150A63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2pt;height:66.6pt" o:ole="">
            <v:imagedata r:id="rId28" o:title=""/>
          </v:shape>
          <o:OLEObject Type="Embed" ProgID="Package" ShapeID="_x0000_i1025" DrawAspect="Icon" ObjectID="_1820927266" r:id="rId29"/>
        </w:object>
      </w:r>
      <w:bookmarkStart w:id="686" w:name="_MON_1717358755"/>
      <w:bookmarkEnd w:id="686"/>
      <w:r>
        <w:rPr>
          <w:rFonts w:ascii="Verdana" w:hAnsi="Verdana" w:cs="Calibri"/>
          <w:color w:val="000000"/>
          <w:sz w:val="18"/>
          <w:szCs w:val="18"/>
        </w:rPr>
        <w:object w:dxaOrig="1508" w:dyaOrig="984" w14:anchorId="4AA83B9C">
          <v:shape id="_x0000_i1026" type="#_x0000_t75" style="width:76.15pt;height:49.1pt" o:ole="">
            <v:imagedata r:id="rId30" o:title=""/>
          </v:shape>
          <o:OLEObject Type="Embed" ProgID="Word.Document.12" ShapeID="_x0000_i1026" DrawAspect="Icon" ObjectID="_1820927267" r:id="rId31">
            <o:FieldCodes>\s</o:FieldCodes>
          </o:OLEObject>
        </w:object>
      </w:r>
    </w:p>
    <w:p w14:paraId="564ABDEC" w14:textId="77777777" w:rsidR="00192F86" w:rsidRPr="00EE5B13" w:rsidRDefault="00192F86" w:rsidP="00192F86">
      <w:pPr>
        <w:shd w:val="clear" w:color="auto" w:fill="FFFFFF"/>
        <w:spacing w:after="0" w:line="293" w:lineRule="atLeast"/>
        <w:ind w:right="195"/>
        <w:rPr>
          <w:rFonts w:ascii="Verdana" w:hAnsi="Verdana" w:cs="Calibri"/>
          <w:color w:val="000000"/>
          <w:sz w:val="18"/>
          <w:szCs w:val="18"/>
        </w:rPr>
      </w:pPr>
      <w:r w:rsidRPr="00EE5B13">
        <w:rPr>
          <w:rFonts w:ascii="Verdana" w:hAnsi="Verdana" w:cs="Calibri"/>
          <w:b/>
          <w:color w:val="000000"/>
          <w:sz w:val="18"/>
          <w:szCs w:val="18"/>
        </w:rPr>
        <w:t xml:space="preserve">Appendix </w:t>
      </w:r>
      <w:r>
        <w:rPr>
          <w:rFonts w:ascii="Verdana" w:hAnsi="Verdana" w:cs="Calibri"/>
          <w:b/>
          <w:color w:val="000000"/>
          <w:sz w:val="18"/>
          <w:szCs w:val="18"/>
        </w:rPr>
        <w:t>E</w:t>
      </w:r>
      <w:r w:rsidRPr="00EE5B13">
        <w:rPr>
          <w:rFonts w:ascii="Verdana" w:hAnsi="Verdana" w:cs="Calibri"/>
          <w:b/>
          <w:color w:val="000000"/>
          <w:sz w:val="18"/>
          <w:szCs w:val="18"/>
        </w:rPr>
        <w:t xml:space="preserve"> </w:t>
      </w:r>
      <w:r>
        <w:rPr>
          <w:rFonts w:ascii="Verdana" w:hAnsi="Verdana" w:cs="Calibri"/>
          <w:b/>
          <w:color w:val="000000"/>
          <w:sz w:val="18"/>
          <w:szCs w:val="18"/>
        </w:rPr>
        <w:t>–</w:t>
      </w:r>
      <w:r w:rsidRPr="00EE5B13">
        <w:rPr>
          <w:rFonts w:ascii="Verdana" w:hAnsi="Verdana" w:cs="Calibri"/>
          <w:b/>
          <w:color w:val="000000"/>
          <w:sz w:val="18"/>
          <w:szCs w:val="18"/>
        </w:rPr>
        <w:t xml:space="preserve"> </w:t>
      </w:r>
      <w:r w:rsidRPr="00EE5B13">
        <w:rPr>
          <w:rFonts w:ascii="Verdana" w:hAnsi="Verdana" w:cs="Calibri"/>
          <w:color w:val="000000"/>
          <w:sz w:val="18"/>
          <w:szCs w:val="18"/>
        </w:rPr>
        <w:t>Prices</w:t>
      </w:r>
      <w:r>
        <w:rPr>
          <w:rFonts w:ascii="Verdana" w:hAnsi="Verdana" w:cs="Calibri"/>
          <w:color w:val="000000"/>
          <w:sz w:val="18"/>
          <w:szCs w:val="18"/>
        </w:rPr>
        <w:t>/</w:t>
      </w:r>
      <w:proofErr w:type="spellStart"/>
      <w:r>
        <w:rPr>
          <w:rFonts w:ascii="Verdana" w:hAnsi="Verdana" w:cs="Calibri"/>
          <w:color w:val="000000"/>
          <w:sz w:val="18"/>
          <w:szCs w:val="18"/>
        </w:rPr>
        <w:t>ratecard</w:t>
      </w:r>
      <w:proofErr w:type="spellEnd"/>
    </w:p>
    <w:p w14:paraId="0C64E599" w14:textId="77777777" w:rsidR="00192F86" w:rsidRPr="00EE5B13" w:rsidRDefault="00192F86" w:rsidP="00192F86">
      <w:pPr>
        <w:shd w:val="clear" w:color="auto" w:fill="FFFFFF"/>
        <w:spacing w:after="0" w:line="293" w:lineRule="atLeast"/>
        <w:ind w:right="195"/>
        <w:rPr>
          <w:rFonts w:ascii="Verdana" w:hAnsi="Verdana" w:cs="Calibri"/>
          <w:color w:val="000000"/>
          <w:sz w:val="18"/>
          <w:szCs w:val="18"/>
        </w:rPr>
      </w:pPr>
    </w:p>
    <w:p w14:paraId="15C8D06A" w14:textId="77777777" w:rsidR="00192F86" w:rsidRPr="00EE5B13" w:rsidRDefault="00192F86" w:rsidP="00192F86">
      <w:pPr>
        <w:spacing w:after="0"/>
        <w:ind w:right="195"/>
        <w:rPr>
          <w:rFonts w:ascii="Verdana" w:hAnsi="Verdana" w:cs="Calibri"/>
          <w:color w:val="000000" w:themeColor="text1"/>
          <w:sz w:val="18"/>
          <w:szCs w:val="18"/>
          <w:highlight w:val="yellow"/>
        </w:rPr>
      </w:pPr>
      <w:bookmarkStart w:id="687" w:name="_DV_M325"/>
      <w:bookmarkEnd w:id="687"/>
      <w:r w:rsidRPr="4DC4455C">
        <w:rPr>
          <w:rFonts w:ascii="Verdana" w:hAnsi="Verdana" w:cs="Calibri"/>
          <w:color w:val="000000" w:themeColor="text1"/>
          <w:sz w:val="18"/>
          <w:szCs w:val="18"/>
          <w:highlight w:val="yellow"/>
        </w:rPr>
        <w:t>[Insert details of the prices payable and any payment timetable - Include any details that cannot be easily included in section 10]</w:t>
      </w:r>
    </w:p>
    <w:p w14:paraId="53F01DF7" w14:textId="77777777" w:rsidR="00192F86" w:rsidRDefault="00192F86" w:rsidP="00192F86">
      <w:pPr>
        <w:rPr>
          <w:rFonts w:ascii="Verdana" w:hAnsi="Verdana" w:cs="Times New Roman"/>
          <w:b/>
          <w:spacing w:val="-10"/>
          <w:kern w:val="28"/>
          <w:sz w:val="18"/>
          <w:szCs w:val="18"/>
        </w:rPr>
      </w:pPr>
    </w:p>
    <w:tbl>
      <w:tblPr>
        <w:tblStyle w:val="TableGrid"/>
        <w:tblW w:w="0" w:type="auto"/>
        <w:tblLook w:val="04A0" w:firstRow="1" w:lastRow="0" w:firstColumn="1" w:lastColumn="0" w:noHBand="0" w:noVBand="1"/>
      </w:tblPr>
      <w:tblGrid>
        <w:gridCol w:w="1389"/>
        <w:gridCol w:w="2731"/>
        <w:gridCol w:w="806"/>
        <w:gridCol w:w="1060"/>
        <w:gridCol w:w="1213"/>
        <w:gridCol w:w="1097"/>
      </w:tblGrid>
      <w:tr w:rsidR="00192F86" w14:paraId="52CEC874" w14:textId="77777777" w:rsidTr="00BA0A42">
        <w:tc>
          <w:tcPr>
            <w:tcW w:w="1557" w:type="dxa"/>
            <w:shd w:val="clear" w:color="auto" w:fill="B4C6E7" w:themeFill="accent1" w:themeFillTint="66"/>
          </w:tcPr>
          <w:p w14:paraId="3DBA740F" w14:textId="77777777" w:rsidR="00192F86" w:rsidRDefault="00192F86" w:rsidP="00BA0A42">
            <w:pPr>
              <w:spacing w:line="259" w:lineRule="auto"/>
              <w:jc w:val="center"/>
              <w:rPr>
                <w:rFonts w:ascii="Verdana" w:hAnsi="Verdana" w:cs="Times New Roman"/>
                <w:b/>
                <w:spacing w:val="-10"/>
                <w:kern w:val="28"/>
                <w:sz w:val="18"/>
                <w:szCs w:val="18"/>
              </w:rPr>
            </w:pPr>
            <w:r w:rsidRPr="00152C3A">
              <w:rPr>
                <w:rFonts w:ascii="Verdana" w:hAnsi="Verdana" w:cs="Calibri"/>
                <w:color w:val="000000" w:themeColor="text1"/>
                <w:sz w:val="18"/>
                <w:szCs w:val="18"/>
              </w:rPr>
              <w:t>Role</w:t>
            </w:r>
          </w:p>
        </w:tc>
        <w:tc>
          <w:tcPr>
            <w:tcW w:w="3074" w:type="dxa"/>
            <w:shd w:val="clear" w:color="auto" w:fill="B4C6E7" w:themeFill="accent1" w:themeFillTint="66"/>
          </w:tcPr>
          <w:p w14:paraId="3503296F" w14:textId="77777777" w:rsidR="00192F86" w:rsidRPr="00152C3A" w:rsidRDefault="00192F86" w:rsidP="00BA0A42">
            <w:pPr>
              <w:jc w:val="center"/>
              <w:rPr>
                <w:rFonts w:ascii="Verdana" w:hAnsi="Verdana" w:cs="Times New Roman"/>
                <w:bCs/>
                <w:spacing w:val="-10"/>
                <w:kern w:val="28"/>
                <w:sz w:val="18"/>
                <w:szCs w:val="18"/>
              </w:rPr>
            </w:pPr>
            <w:r w:rsidRPr="00152C3A">
              <w:rPr>
                <w:rFonts w:ascii="Verdana" w:hAnsi="Verdana" w:cs="Times New Roman"/>
                <w:bCs/>
                <w:spacing w:val="-10"/>
                <w:kern w:val="28"/>
                <w:sz w:val="18"/>
                <w:szCs w:val="18"/>
              </w:rPr>
              <w:t>Role Description</w:t>
            </w:r>
          </w:p>
        </w:tc>
        <w:tc>
          <w:tcPr>
            <w:tcW w:w="881" w:type="dxa"/>
            <w:shd w:val="clear" w:color="auto" w:fill="B4C6E7" w:themeFill="accent1" w:themeFillTint="66"/>
          </w:tcPr>
          <w:p w14:paraId="555953D3" w14:textId="77777777" w:rsidR="00192F86" w:rsidRPr="00152C3A" w:rsidRDefault="00192F86" w:rsidP="00BA0A42">
            <w:pPr>
              <w:jc w:val="center"/>
              <w:rPr>
                <w:rFonts w:ascii="Verdana" w:hAnsi="Verdana" w:cs="Times New Roman"/>
                <w:bCs/>
                <w:spacing w:val="-10"/>
                <w:kern w:val="28"/>
                <w:sz w:val="18"/>
                <w:szCs w:val="18"/>
              </w:rPr>
            </w:pPr>
            <w:r w:rsidRPr="00152C3A">
              <w:rPr>
                <w:rFonts w:ascii="Verdana" w:hAnsi="Verdana" w:cs="Times New Roman"/>
                <w:bCs/>
                <w:spacing w:val="-10"/>
                <w:kern w:val="28"/>
                <w:sz w:val="18"/>
                <w:szCs w:val="18"/>
              </w:rPr>
              <w:t>BU</w:t>
            </w:r>
          </w:p>
        </w:tc>
        <w:tc>
          <w:tcPr>
            <w:tcW w:w="1059" w:type="dxa"/>
            <w:shd w:val="clear" w:color="auto" w:fill="B4C6E7" w:themeFill="accent1" w:themeFillTint="66"/>
          </w:tcPr>
          <w:p w14:paraId="5EF1B0F3" w14:textId="77777777" w:rsidR="00192F86" w:rsidRDefault="00192F86" w:rsidP="00BA0A42">
            <w:pPr>
              <w:jc w:val="center"/>
              <w:rPr>
                <w:rFonts w:ascii="Verdana" w:hAnsi="Verdana" w:cs="Times New Roman"/>
                <w:bCs/>
                <w:spacing w:val="-10"/>
                <w:kern w:val="28"/>
                <w:sz w:val="18"/>
                <w:szCs w:val="18"/>
              </w:rPr>
            </w:pPr>
            <w:r>
              <w:rPr>
                <w:rFonts w:ascii="Verdana" w:hAnsi="Verdana" w:cs="Times New Roman"/>
                <w:bCs/>
                <w:spacing w:val="-10"/>
                <w:kern w:val="28"/>
                <w:sz w:val="18"/>
                <w:szCs w:val="18"/>
              </w:rPr>
              <w:t>BC/SC/DV</w:t>
            </w:r>
          </w:p>
        </w:tc>
        <w:tc>
          <w:tcPr>
            <w:tcW w:w="1239" w:type="dxa"/>
            <w:shd w:val="clear" w:color="auto" w:fill="B4C6E7" w:themeFill="accent1" w:themeFillTint="66"/>
          </w:tcPr>
          <w:p w14:paraId="791E384F" w14:textId="77777777" w:rsidR="00192F86" w:rsidRPr="00152C3A" w:rsidRDefault="00192F86" w:rsidP="00BA0A42">
            <w:pPr>
              <w:jc w:val="center"/>
              <w:rPr>
                <w:rFonts w:ascii="Verdana" w:hAnsi="Verdana" w:cs="Times New Roman"/>
                <w:bCs/>
                <w:spacing w:val="-10"/>
                <w:kern w:val="28"/>
                <w:sz w:val="18"/>
                <w:szCs w:val="18"/>
              </w:rPr>
            </w:pPr>
            <w:r>
              <w:rPr>
                <w:rFonts w:ascii="Verdana" w:hAnsi="Verdana" w:cs="Times New Roman"/>
                <w:bCs/>
                <w:spacing w:val="-10"/>
                <w:kern w:val="28"/>
                <w:sz w:val="18"/>
                <w:szCs w:val="18"/>
              </w:rPr>
              <w:t>Level/SFIA</w:t>
            </w:r>
          </w:p>
        </w:tc>
        <w:tc>
          <w:tcPr>
            <w:tcW w:w="1206" w:type="dxa"/>
            <w:shd w:val="clear" w:color="auto" w:fill="B4C6E7" w:themeFill="accent1" w:themeFillTint="66"/>
          </w:tcPr>
          <w:p w14:paraId="17632D55" w14:textId="77777777" w:rsidR="00192F86" w:rsidRPr="00152C3A" w:rsidRDefault="00192F86" w:rsidP="00BA0A42">
            <w:pPr>
              <w:jc w:val="center"/>
              <w:rPr>
                <w:rFonts w:ascii="Verdana" w:hAnsi="Verdana" w:cs="Times New Roman"/>
                <w:bCs/>
                <w:spacing w:val="-10"/>
                <w:kern w:val="28"/>
                <w:sz w:val="18"/>
                <w:szCs w:val="18"/>
              </w:rPr>
            </w:pPr>
            <w:r>
              <w:rPr>
                <w:rFonts w:ascii="Verdana" w:hAnsi="Verdana" w:cs="Times New Roman"/>
                <w:bCs/>
                <w:spacing w:val="-10"/>
                <w:kern w:val="28"/>
                <w:sz w:val="18"/>
                <w:szCs w:val="18"/>
              </w:rPr>
              <w:t>Day Rate</w:t>
            </w:r>
          </w:p>
        </w:tc>
      </w:tr>
      <w:tr w:rsidR="00192F86" w14:paraId="30D36B9C" w14:textId="77777777" w:rsidTr="00BA0A42">
        <w:tc>
          <w:tcPr>
            <w:tcW w:w="1557" w:type="dxa"/>
          </w:tcPr>
          <w:p w14:paraId="61ECFB48" w14:textId="77777777" w:rsidR="00192F86" w:rsidRDefault="00192F86" w:rsidP="00BA0A42">
            <w:pPr>
              <w:rPr>
                <w:rFonts w:ascii="Verdana" w:hAnsi="Verdana" w:cs="Times New Roman"/>
                <w:b/>
                <w:spacing w:val="-10"/>
                <w:kern w:val="28"/>
                <w:sz w:val="18"/>
                <w:szCs w:val="18"/>
              </w:rPr>
            </w:pPr>
          </w:p>
        </w:tc>
        <w:tc>
          <w:tcPr>
            <w:tcW w:w="3074" w:type="dxa"/>
          </w:tcPr>
          <w:p w14:paraId="5B70DDA2" w14:textId="77777777" w:rsidR="00192F86" w:rsidRDefault="00192F86" w:rsidP="00BA0A42">
            <w:pPr>
              <w:rPr>
                <w:rFonts w:ascii="Verdana" w:hAnsi="Verdana" w:cs="Times New Roman"/>
                <w:b/>
                <w:spacing w:val="-10"/>
                <w:kern w:val="28"/>
                <w:sz w:val="18"/>
                <w:szCs w:val="18"/>
              </w:rPr>
            </w:pPr>
          </w:p>
        </w:tc>
        <w:tc>
          <w:tcPr>
            <w:tcW w:w="881" w:type="dxa"/>
          </w:tcPr>
          <w:p w14:paraId="13F37FF3" w14:textId="77777777" w:rsidR="00192F86" w:rsidRDefault="00192F86" w:rsidP="00BA0A42">
            <w:pPr>
              <w:rPr>
                <w:rFonts w:ascii="Verdana" w:hAnsi="Verdana" w:cs="Times New Roman"/>
                <w:b/>
                <w:spacing w:val="-10"/>
                <w:kern w:val="28"/>
                <w:sz w:val="18"/>
                <w:szCs w:val="18"/>
              </w:rPr>
            </w:pPr>
          </w:p>
        </w:tc>
        <w:tc>
          <w:tcPr>
            <w:tcW w:w="1059" w:type="dxa"/>
          </w:tcPr>
          <w:p w14:paraId="7F80368F" w14:textId="77777777" w:rsidR="00192F86" w:rsidRDefault="00192F86" w:rsidP="00BA0A42">
            <w:pPr>
              <w:rPr>
                <w:rFonts w:ascii="Verdana" w:hAnsi="Verdana" w:cs="Times New Roman"/>
                <w:b/>
                <w:spacing w:val="-10"/>
                <w:kern w:val="28"/>
                <w:sz w:val="18"/>
                <w:szCs w:val="18"/>
              </w:rPr>
            </w:pPr>
          </w:p>
        </w:tc>
        <w:tc>
          <w:tcPr>
            <w:tcW w:w="1239" w:type="dxa"/>
          </w:tcPr>
          <w:p w14:paraId="74BA0F5F" w14:textId="77777777" w:rsidR="00192F86" w:rsidRDefault="00192F86" w:rsidP="00BA0A42">
            <w:pPr>
              <w:rPr>
                <w:rFonts w:ascii="Verdana" w:hAnsi="Verdana" w:cs="Times New Roman"/>
                <w:b/>
                <w:spacing w:val="-10"/>
                <w:kern w:val="28"/>
                <w:sz w:val="18"/>
                <w:szCs w:val="18"/>
              </w:rPr>
            </w:pPr>
          </w:p>
        </w:tc>
        <w:tc>
          <w:tcPr>
            <w:tcW w:w="1206" w:type="dxa"/>
          </w:tcPr>
          <w:p w14:paraId="20ECA06E" w14:textId="77777777" w:rsidR="00192F86" w:rsidRDefault="00192F86" w:rsidP="00BA0A42">
            <w:pPr>
              <w:rPr>
                <w:rFonts w:ascii="Verdana" w:hAnsi="Verdana" w:cs="Times New Roman"/>
                <w:b/>
                <w:spacing w:val="-10"/>
                <w:kern w:val="28"/>
                <w:sz w:val="18"/>
                <w:szCs w:val="18"/>
              </w:rPr>
            </w:pPr>
          </w:p>
        </w:tc>
      </w:tr>
      <w:tr w:rsidR="00192F86" w14:paraId="6615A692" w14:textId="77777777" w:rsidTr="00BA0A42">
        <w:tc>
          <w:tcPr>
            <w:tcW w:w="1557" w:type="dxa"/>
          </w:tcPr>
          <w:p w14:paraId="39D41CBC" w14:textId="77777777" w:rsidR="00192F86" w:rsidRDefault="00192F86" w:rsidP="00BA0A42">
            <w:pPr>
              <w:rPr>
                <w:rFonts w:ascii="Verdana" w:hAnsi="Verdana" w:cs="Times New Roman"/>
                <w:b/>
                <w:spacing w:val="-10"/>
                <w:kern w:val="28"/>
                <w:sz w:val="18"/>
                <w:szCs w:val="18"/>
              </w:rPr>
            </w:pPr>
          </w:p>
        </w:tc>
        <w:tc>
          <w:tcPr>
            <w:tcW w:w="3074" w:type="dxa"/>
          </w:tcPr>
          <w:p w14:paraId="195F22B4" w14:textId="77777777" w:rsidR="00192F86" w:rsidRDefault="00192F86" w:rsidP="00BA0A42">
            <w:pPr>
              <w:rPr>
                <w:rFonts w:ascii="Verdana" w:hAnsi="Verdana" w:cs="Times New Roman"/>
                <w:b/>
                <w:spacing w:val="-10"/>
                <w:kern w:val="28"/>
                <w:sz w:val="18"/>
                <w:szCs w:val="18"/>
              </w:rPr>
            </w:pPr>
          </w:p>
        </w:tc>
        <w:tc>
          <w:tcPr>
            <w:tcW w:w="881" w:type="dxa"/>
          </w:tcPr>
          <w:p w14:paraId="71C31506" w14:textId="77777777" w:rsidR="00192F86" w:rsidRDefault="00192F86" w:rsidP="00BA0A42">
            <w:pPr>
              <w:rPr>
                <w:rFonts w:ascii="Verdana" w:hAnsi="Verdana" w:cs="Times New Roman"/>
                <w:b/>
                <w:spacing w:val="-10"/>
                <w:kern w:val="28"/>
                <w:sz w:val="18"/>
                <w:szCs w:val="18"/>
              </w:rPr>
            </w:pPr>
          </w:p>
        </w:tc>
        <w:tc>
          <w:tcPr>
            <w:tcW w:w="1059" w:type="dxa"/>
          </w:tcPr>
          <w:p w14:paraId="640A8BE0" w14:textId="77777777" w:rsidR="00192F86" w:rsidRDefault="00192F86" w:rsidP="00BA0A42">
            <w:pPr>
              <w:rPr>
                <w:rFonts w:ascii="Verdana" w:hAnsi="Verdana" w:cs="Times New Roman"/>
                <w:b/>
                <w:spacing w:val="-10"/>
                <w:kern w:val="28"/>
                <w:sz w:val="18"/>
                <w:szCs w:val="18"/>
              </w:rPr>
            </w:pPr>
          </w:p>
        </w:tc>
        <w:tc>
          <w:tcPr>
            <w:tcW w:w="1239" w:type="dxa"/>
          </w:tcPr>
          <w:p w14:paraId="03A50498" w14:textId="77777777" w:rsidR="00192F86" w:rsidRDefault="00192F86" w:rsidP="00BA0A42">
            <w:pPr>
              <w:rPr>
                <w:rFonts w:ascii="Verdana" w:hAnsi="Verdana" w:cs="Times New Roman"/>
                <w:b/>
                <w:spacing w:val="-10"/>
                <w:kern w:val="28"/>
                <w:sz w:val="18"/>
                <w:szCs w:val="18"/>
              </w:rPr>
            </w:pPr>
          </w:p>
        </w:tc>
        <w:tc>
          <w:tcPr>
            <w:tcW w:w="1206" w:type="dxa"/>
          </w:tcPr>
          <w:p w14:paraId="6CADE421" w14:textId="77777777" w:rsidR="00192F86" w:rsidRDefault="00192F86" w:rsidP="00BA0A42">
            <w:pPr>
              <w:rPr>
                <w:rFonts w:ascii="Verdana" w:hAnsi="Verdana" w:cs="Times New Roman"/>
                <w:b/>
                <w:spacing w:val="-10"/>
                <w:kern w:val="28"/>
                <w:sz w:val="18"/>
                <w:szCs w:val="18"/>
              </w:rPr>
            </w:pPr>
          </w:p>
        </w:tc>
      </w:tr>
    </w:tbl>
    <w:p w14:paraId="67A40E1F" w14:textId="77777777" w:rsidR="00192F86" w:rsidRDefault="00192F86" w:rsidP="00192F86">
      <w:pPr>
        <w:rPr>
          <w:rFonts w:ascii="Verdana" w:hAnsi="Verdana"/>
          <w:b/>
          <w:spacing w:val="-10"/>
          <w:kern w:val="28"/>
          <w:sz w:val="18"/>
        </w:rPr>
      </w:pPr>
    </w:p>
    <w:p w14:paraId="073D8465" w14:textId="2AAB9F48" w:rsidR="00995D13" w:rsidRDefault="00995D13">
      <w:pPr>
        <w:rPr>
          <w:rFonts w:ascii="Verdana" w:hAnsi="Verdana" w:cs="Calibri"/>
          <w:color w:val="000000"/>
          <w:sz w:val="18"/>
          <w:szCs w:val="18"/>
        </w:rPr>
        <w:sectPr w:rsidR="00995D13" w:rsidSect="009A557B">
          <w:headerReference w:type="default" r:id="rId32"/>
          <w:footerReference w:type="default" r:id="rId33"/>
          <w:pgSz w:w="11906" w:h="16838"/>
          <w:pgMar w:top="1800" w:right="1800" w:bottom="1800" w:left="1800" w:header="720" w:footer="720" w:gutter="0"/>
          <w:cols w:space="720"/>
          <w:noEndnote/>
          <w:docGrid w:linePitch="299"/>
        </w:sectPr>
      </w:pPr>
    </w:p>
    <w:p w14:paraId="37EB4D88" w14:textId="77777777" w:rsidR="00F75CD1" w:rsidRDefault="00F75CD1">
      <w:pPr>
        <w:rPr>
          <w:rFonts w:ascii="Verdana" w:hAnsi="Verdana" w:cs="Calibri"/>
          <w:color w:val="000000"/>
          <w:sz w:val="18"/>
          <w:szCs w:val="18"/>
        </w:rPr>
      </w:pPr>
    </w:p>
    <w:p w14:paraId="386B221C" w14:textId="19882631" w:rsidR="00192F86" w:rsidRDefault="00192F86">
      <w:pPr>
        <w:rPr>
          <w:rFonts w:ascii="Verdana" w:hAnsi="Verdana" w:cs="Calibri"/>
          <w:color w:val="000000"/>
          <w:sz w:val="18"/>
          <w:szCs w:val="18"/>
        </w:rPr>
      </w:pPr>
      <w:r>
        <w:rPr>
          <w:rFonts w:ascii="Verdana" w:hAnsi="Verdana" w:cs="Calibri"/>
          <w:color w:val="000000"/>
          <w:sz w:val="18"/>
          <w:szCs w:val="18"/>
        </w:rPr>
        <w:br w:type="page"/>
      </w:r>
    </w:p>
    <w:p w14:paraId="3530734B" w14:textId="77777777" w:rsidR="00081C16" w:rsidRDefault="001B504A">
      <w:pPr>
        <w:ind w:left="-360"/>
        <w:jc w:val="center"/>
        <w:rPr>
          <w:rFonts w:ascii="Verdana" w:hAnsi="Verdana" w:cs="Calibri"/>
          <w:color w:val="000000"/>
          <w:sz w:val="18"/>
          <w:szCs w:val="18"/>
        </w:rPr>
      </w:pPr>
      <w:bookmarkStart w:id="688" w:name="_DV_M280"/>
      <w:bookmarkStart w:id="689" w:name="_DV_M327"/>
      <w:bookmarkEnd w:id="688"/>
      <w:bookmarkEnd w:id="689"/>
      <w:r w:rsidRPr="00EE5B13">
        <w:rPr>
          <w:rFonts w:ascii="Verdana" w:hAnsi="Verdana" w:cs="Calibri"/>
          <w:color w:val="000000"/>
          <w:sz w:val="18"/>
          <w:szCs w:val="18"/>
        </w:rPr>
        <w:lastRenderedPageBreak/>
        <w:t>S</w:t>
      </w:r>
      <w:r w:rsidR="008C1901" w:rsidRPr="00EE5B13">
        <w:rPr>
          <w:rFonts w:ascii="Verdana" w:hAnsi="Verdana" w:cs="Calibri"/>
          <w:color w:val="000000"/>
          <w:sz w:val="18"/>
          <w:szCs w:val="18"/>
        </w:rPr>
        <w:t>chedule</w:t>
      </w:r>
      <w:r w:rsidRPr="00EE5B13">
        <w:rPr>
          <w:rFonts w:ascii="Verdana" w:hAnsi="Verdana" w:cs="Calibri"/>
          <w:color w:val="000000"/>
          <w:sz w:val="18"/>
          <w:szCs w:val="18"/>
        </w:rPr>
        <w:t xml:space="preserve"> 2</w:t>
      </w:r>
      <w:bookmarkStart w:id="690" w:name="_DV_M328"/>
      <w:bookmarkStart w:id="691" w:name="_DV_M329"/>
      <w:bookmarkStart w:id="692" w:name="_DV_M330"/>
      <w:bookmarkStart w:id="693" w:name="_DV_M331"/>
      <w:bookmarkStart w:id="694" w:name="_DV_M332"/>
      <w:bookmarkStart w:id="695" w:name="_DV_M333"/>
      <w:bookmarkStart w:id="696" w:name="_DV_M334"/>
      <w:bookmarkStart w:id="697" w:name="_DV_M335"/>
      <w:bookmarkStart w:id="698" w:name="_DV_M336"/>
      <w:bookmarkStart w:id="699" w:name="_DV_M337"/>
      <w:bookmarkStart w:id="700" w:name="_DV_M338"/>
      <w:bookmarkStart w:id="701" w:name="_DV_M339"/>
      <w:bookmarkStart w:id="702" w:name="_DV_M340"/>
      <w:bookmarkStart w:id="703" w:name="_DV_M341"/>
      <w:bookmarkStart w:id="704" w:name="_DV_M342"/>
      <w:bookmarkStart w:id="705" w:name="_DV_M343"/>
      <w:bookmarkStart w:id="706" w:name="_DV_M344"/>
      <w:bookmarkStart w:id="707" w:name="_DV_M345"/>
      <w:bookmarkStart w:id="708" w:name="_DV_M346"/>
      <w:bookmarkStart w:id="709" w:name="_DV_M347"/>
      <w:bookmarkStart w:id="710" w:name="_DV_M348"/>
      <w:bookmarkStart w:id="711" w:name="_DV_M349"/>
      <w:bookmarkStart w:id="712" w:name="_DV_M350"/>
      <w:bookmarkStart w:id="713" w:name="_DV_M351"/>
      <w:bookmarkStart w:id="714" w:name="_DV_M352"/>
      <w:bookmarkStart w:id="715" w:name="_DV_M354"/>
      <w:bookmarkStart w:id="716" w:name="_DV_M356"/>
      <w:bookmarkStart w:id="717" w:name="_DV_M357"/>
      <w:bookmarkStart w:id="718" w:name="_DV_M358"/>
      <w:bookmarkStart w:id="719" w:name="_DV_M359"/>
      <w:bookmarkStart w:id="720" w:name="_DV_M360"/>
      <w:bookmarkStart w:id="721" w:name="_DV_M361"/>
      <w:bookmarkStart w:id="722" w:name="_DV_M362"/>
      <w:bookmarkStart w:id="723" w:name="_DV_M363"/>
      <w:bookmarkStart w:id="724" w:name="_DV_M364"/>
      <w:bookmarkStart w:id="725" w:name="_DV_M365"/>
      <w:bookmarkStart w:id="726" w:name="_DV_M366"/>
      <w:bookmarkStart w:id="727" w:name="_DV_M367"/>
      <w:bookmarkStart w:id="728" w:name="_DV_M368"/>
      <w:bookmarkStart w:id="729" w:name="_DV_M369"/>
      <w:bookmarkStart w:id="730" w:name="_DV_M370"/>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p>
    <w:p w14:paraId="72F1DF64" w14:textId="4CD8D356" w:rsidR="00783F74" w:rsidRPr="00EE5B13" w:rsidRDefault="00783F74">
      <w:pPr>
        <w:ind w:left="-360"/>
        <w:jc w:val="center"/>
        <w:rPr>
          <w:rFonts w:ascii="Verdana" w:hAnsi="Verdana" w:cs="Calibri"/>
          <w:b/>
          <w:color w:val="000000"/>
          <w:sz w:val="18"/>
          <w:szCs w:val="18"/>
        </w:rPr>
      </w:pPr>
      <w:r w:rsidRPr="00EE5B13">
        <w:rPr>
          <w:rFonts w:ascii="Verdana" w:hAnsi="Verdana" w:cs="Calibri"/>
          <w:b/>
          <w:color w:val="000000"/>
          <w:sz w:val="18"/>
          <w:szCs w:val="18"/>
        </w:rPr>
        <w:t>Technical and organisational security measures</w:t>
      </w:r>
    </w:p>
    <w:p w14:paraId="1483BDA1" w14:textId="77777777" w:rsidR="002054D2" w:rsidRPr="00523DEF" w:rsidRDefault="002054D2" w:rsidP="002054D2">
      <w:pPr>
        <w:jc w:val="both"/>
        <w:rPr>
          <w:rFonts w:ascii="Verdana" w:hAnsi="Verdana" w:cstheme="minorHAnsi"/>
          <w:sz w:val="18"/>
          <w:szCs w:val="18"/>
        </w:rPr>
      </w:pPr>
      <w:r w:rsidRPr="00523DEF">
        <w:rPr>
          <w:rFonts w:ascii="Verdana" w:hAnsi="Verdana" w:cstheme="minorHAnsi"/>
          <w:sz w:val="18"/>
          <w:szCs w:val="18"/>
        </w:rPr>
        <w:t>The Supplier shall implement and maintain the appropriate administrative, physical, and technical safeguards to protect the confidentiality, integrity and availability of the data that it receives, maintains, stores, processes or transmits on behalf of Capgemini and disposes of such information securely at the end of its lifecycle.</w:t>
      </w:r>
    </w:p>
    <w:p w14:paraId="1D0E855C" w14:textId="77777777" w:rsidR="002054D2" w:rsidRPr="00523DEF" w:rsidRDefault="002054D2" w:rsidP="002054D2">
      <w:pPr>
        <w:jc w:val="both"/>
        <w:rPr>
          <w:rFonts w:ascii="Verdana" w:hAnsi="Verdana" w:cstheme="minorHAnsi"/>
          <w:sz w:val="18"/>
          <w:szCs w:val="18"/>
        </w:rPr>
      </w:pPr>
      <w:r w:rsidRPr="00523DEF">
        <w:rPr>
          <w:rFonts w:ascii="Verdana" w:hAnsi="Verdana" w:cstheme="minorHAnsi"/>
          <w:sz w:val="18"/>
          <w:szCs w:val="18"/>
        </w:rPr>
        <w:t>In any case, the Supplier must have, but not limited to, the below technical and organizational security measures.</w:t>
      </w:r>
    </w:p>
    <w:p w14:paraId="511ED2EB" w14:textId="3837968C" w:rsidR="002054D2" w:rsidRPr="005D2786" w:rsidRDefault="002054D2" w:rsidP="002054D2">
      <w:pPr>
        <w:numPr>
          <w:ilvl w:val="0"/>
          <w:numId w:val="64"/>
        </w:numPr>
        <w:spacing w:after="200" w:line="240" w:lineRule="auto"/>
        <w:ind w:left="426" w:hanging="426"/>
        <w:jc w:val="both"/>
        <w:rPr>
          <w:rFonts w:ascii="Verdana" w:hAnsi="Verdana" w:cstheme="minorHAnsi"/>
          <w:b/>
          <w:sz w:val="18"/>
          <w:szCs w:val="18"/>
          <w:u w:val="single"/>
        </w:rPr>
      </w:pPr>
      <w:r w:rsidRPr="00523DEF">
        <w:rPr>
          <w:rFonts w:ascii="Verdana" w:hAnsi="Verdana" w:cstheme="minorHAnsi"/>
          <w:b/>
          <w:sz w:val="18"/>
          <w:szCs w:val="18"/>
          <w:u w:val="single"/>
        </w:rPr>
        <w:t>General</w:t>
      </w:r>
    </w:p>
    <w:p w14:paraId="268E5990" w14:textId="77777777" w:rsidR="002054D2" w:rsidRPr="00523DEF" w:rsidRDefault="002054D2" w:rsidP="002054D2">
      <w:pPr>
        <w:spacing w:after="200"/>
        <w:jc w:val="both"/>
        <w:rPr>
          <w:rFonts w:ascii="Verdana" w:hAnsi="Verdana" w:cstheme="minorHAnsi"/>
          <w:sz w:val="18"/>
          <w:szCs w:val="18"/>
        </w:rPr>
      </w:pPr>
      <w:r w:rsidRPr="00523DEF">
        <w:rPr>
          <w:rFonts w:ascii="Verdana" w:hAnsi="Verdana" w:cstheme="minorHAnsi"/>
          <w:sz w:val="18"/>
          <w:szCs w:val="18"/>
        </w:rPr>
        <w:t>The Supplier warrants that it has established and during the term of this Agreement it will always enforce that:</w:t>
      </w:r>
    </w:p>
    <w:p w14:paraId="3E0EBB22" w14:textId="77777777" w:rsidR="002054D2" w:rsidRPr="00523DEF" w:rsidRDefault="002054D2" w:rsidP="002054D2">
      <w:pPr>
        <w:numPr>
          <w:ilvl w:val="0"/>
          <w:numId w:val="65"/>
        </w:numPr>
        <w:spacing w:after="200" w:line="240" w:lineRule="auto"/>
        <w:jc w:val="both"/>
        <w:rPr>
          <w:rFonts w:ascii="Verdana" w:hAnsi="Verdana" w:cstheme="minorHAnsi"/>
          <w:sz w:val="18"/>
          <w:szCs w:val="18"/>
        </w:rPr>
      </w:pPr>
      <w:r w:rsidRPr="00523DEF">
        <w:rPr>
          <w:rFonts w:ascii="Verdana" w:hAnsi="Verdana" w:cstheme="minorHAnsi"/>
          <w:sz w:val="18"/>
          <w:szCs w:val="18"/>
        </w:rPr>
        <w:t>Cyber / information security policies and procedures are formulated, developed and implemented with governance model and specified function;</w:t>
      </w:r>
    </w:p>
    <w:p w14:paraId="562DEEAD" w14:textId="77777777" w:rsidR="002054D2" w:rsidRPr="00523DEF" w:rsidRDefault="002054D2" w:rsidP="002054D2">
      <w:pPr>
        <w:numPr>
          <w:ilvl w:val="0"/>
          <w:numId w:val="65"/>
        </w:numPr>
        <w:spacing w:after="200" w:line="240" w:lineRule="auto"/>
        <w:jc w:val="both"/>
        <w:rPr>
          <w:rFonts w:ascii="Verdana" w:hAnsi="Verdana" w:cstheme="minorHAnsi"/>
          <w:sz w:val="18"/>
          <w:szCs w:val="18"/>
        </w:rPr>
      </w:pPr>
      <w:r w:rsidRPr="00523DEF">
        <w:rPr>
          <w:rFonts w:ascii="Verdana" w:hAnsi="Verdana" w:cstheme="minorHAnsi"/>
          <w:sz w:val="18"/>
          <w:szCs w:val="18"/>
        </w:rPr>
        <w:t>A person is accountable for Cyber / information security policies implementation;</w:t>
      </w:r>
    </w:p>
    <w:p w14:paraId="3B2A4F32" w14:textId="77777777" w:rsidR="002054D2" w:rsidRPr="00523DEF" w:rsidRDefault="002054D2" w:rsidP="002054D2">
      <w:pPr>
        <w:numPr>
          <w:ilvl w:val="0"/>
          <w:numId w:val="65"/>
        </w:numPr>
        <w:spacing w:after="200" w:line="240" w:lineRule="auto"/>
        <w:jc w:val="both"/>
        <w:rPr>
          <w:rFonts w:ascii="Verdana" w:hAnsi="Verdana" w:cstheme="minorHAnsi"/>
          <w:sz w:val="18"/>
          <w:szCs w:val="18"/>
        </w:rPr>
      </w:pPr>
      <w:r w:rsidRPr="00523DEF">
        <w:rPr>
          <w:rFonts w:ascii="Verdana" w:hAnsi="Verdana" w:cstheme="minorHAnsi"/>
          <w:sz w:val="18"/>
          <w:szCs w:val="18"/>
        </w:rPr>
        <w:t>The cyber / information security policies, procedures and implementations are reviewed by the Supplier at appropriate management level;</w:t>
      </w:r>
    </w:p>
    <w:p w14:paraId="612CFDAA" w14:textId="6C4F783D" w:rsidR="002054D2" w:rsidRPr="00523DEF" w:rsidRDefault="002054D2" w:rsidP="002054D2">
      <w:pPr>
        <w:numPr>
          <w:ilvl w:val="0"/>
          <w:numId w:val="65"/>
        </w:numPr>
        <w:spacing w:after="200" w:line="240" w:lineRule="auto"/>
        <w:jc w:val="both"/>
        <w:rPr>
          <w:rFonts w:ascii="Verdana" w:hAnsi="Verdana" w:cstheme="minorHAnsi"/>
          <w:sz w:val="18"/>
          <w:szCs w:val="18"/>
        </w:rPr>
      </w:pPr>
      <w:commentRangeStart w:id="731"/>
      <w:r w:rsidRPr="00523DEF">
        <w:rPr>
          <w:rFonts w:ascii="Verdana" w:hAnsi="Verdana" w:cstheme="minorHAnsi"/>
          <w:sz w:val="18"/>
          <w:szCs w:val="18"/>
        </w:rPr>
        <w:t>The security management system of the Supplier is certified or aligned with001 and SSAE16/ISAE3402;</w:t>
      </w:r>
      <w:commentRangeEnd w:id="731"/>
      <w:r w:rsidR="002E4892">
        <w:rPr>
          <w:rStyle w:val="CommentReference"/>
        </w:rPr>
        <w:commentReference w:id="731"/>
      </w:r>
    </w:p>
    <w:p w14:paraId="160C4E0F" w14:textId="77777777" w:rsidR="002054D2" w:rsidRPr="00523DEF" w:rsidRDefault="002054D2" w:rsidP="002054D2">
      <w:pPr>
        <w:numPr>
          <w:ilvl w:val="0"/>
          <w:numId w:val="65"/>
        </w:numPr>
        <w:spacing w:after="200" w:line="240" w:lineRule="auto"/>
        <w:jc w:val="both"/>
        <w:rPr>
          <w:rFonts w:ascii="Verdana" w:hAnsi="Verdana" w:cstheme="minorHAnsi"/>
          <w:sz w:val="18"/>
          <w:szCs w:val="18"/>
        </w:rPr>
      </w:pPr>
      <w:r w:rsidRPr="00523DEF">
        <w:rPr>
          <w:rFonts w:ascii="Verdana" w:hAnsi="Verdana" w:cstheme="minorHAnsi"/>
          <w:sz w:val="18"/>
          <w:szCs w:val="18"/>
        </w:rPr>
        <w:t>If Cloud infrastructure is in place, the supplier has ensured the Cloud supplier holds CSS – C STAR certification;</w:t>
      </w:r>
    </w:p>
    <w:p w14:paraId="711B4D1E" w14:textId="77777777" w:rsidR="002054D2" w:rsidRPr="00523DEF" w:rsidRDefault="002054D2" w:rsidP="002054D2">
      <w:pPr>
        <w:numPr>
          <w:ilvl w:val="0"/>
          <w:numId w:val="65"/>
        </w:numPr>
        <w:spacing w:after="200" w:line="240" w:lineRule="auto"/>
        <w:jc w:val="both"/>
        <w:rPr>
          <w:rFonts w:ascii="Verdana" w:hAnsi="Verdana" w:cstheme="minorHAnsi"/>
          <w:sz w:val="18"/>
          <w:szCs w:val="18"/>
        </w:rPr>
      </w:pPr>
      <w:r w:rsidRPr="00523DEF">
        <w:rPr>
          <w:rFonts w:ascii="Verdana" w:hAnsi="Verdana" w:cstheme="minorHAnsi"/>
          <w:sz w:val="18"/>
          <w:szCs w:val="18"/>
        </w:rPr>
        <w:t xml:space="preserve">it shall provide Capgemini with services using SSAE 18 – SOC 2 Type 2 or ISAE 3000 Type 2 Reporting or ISO27001 certified (or at least equivalent) data </w:t>
      </w:r>
      <w:proofErr w:type="spellStart"/>
      <w:r w:rsidRPr="00523DEF">
        <w:rPr>
          <w:rFonts w:ascii="Verdana" w:hAnsi="Verdana" w:cstheme="minorHAnsi"/>
          <w:sz w:val="18"/>
          <w:szCs w:val="18"/>
        </w:rPr>
        <w:t>centers</w:t>
      </w:r>
      <w:proofErr w:type="spellEnd"/>
      <w:r w:rsidRPr="00523DEF">
        <w:rPr>
          <w:rFonts w:ascii="Verdana" w:hAnsi="Verdana" w:cstheme="minorHAnsi"/>
          <w:sz w:val="18"/>
          <w:szCs w:val="18"/>
        </w:rPr>
        <w:t xml:space="preserve"> with </w:t>
      </w:r>
      <w:proofErr w:type="gramStart"/>
      <w:r w:rsidRPr="00523DEF">
        <w:rPr>
          <w:rFonts w:ascii="Verdana" w:hAnsi="Verdana" w:cstheme="minorHAnsi"/>
          <w:sz w:val="18"/>
          <w:szCs w:val="18"/>
        </w:rPr>
        <w:t>evidences</w:t>
      </w:r>
      <w:proofErr w:type="gramEnd"/>
    </w:p>
    <w:p w14:paraId="3F6A7687" w14:textId="77777777" w:rsidR="002054D2" w:rsidRPr="00523DEF" w:rsidRDefault="002054D2" w:rsidP="002054D2">
      <w:pPr>
        <w:numPr>
          <w:ilvl w:val="0"/>
          <w:numId w:val="65"/>
        </w:numPr>
        <w:spacing w:after="200" w:line="240" w:lineRule="auto"/>
        <w:jc w:val="both"/>
        <w:rPr>
          <w:rFonts w:ascii="Verdana" w:hAnsi="Verdana" w:cstheme="minorHAnsi"/>
          <w:sz w:val="18"/>
          <w:szCs w:val="18"/>
        </w:rPr>
      </w:pPr>
      <w:r w:rsidRPr="00523DEF">
        <w:rPr>
          <w:rFonts w:ascii="Verdana" w:hAnsi="Verdana" w:cstheme="minorHAnsi"/>
          <w:sz w:val="18"/>
          <w:szCs w:val="18"/>
        </w:rPr>
        <w:t>Where the supplier subcontracts, prior approval from Capgemini must be obtained, and a third-party risk assessment must be provided to demonstrate the subcontractors’ alignment with the present measures.</w:t>
      </w:r>
    </w:p>
    <w:p w14:paraId="7251F1FB" w14:textId="77777777" w:rsidR="002054D2" w:rsidRPr="00523DEF" w:rsidRDefault="002054D2" w:rsidP="002054D2">
      <w:pPr>
        <w:numPr>
          <w:ilvl w:val="0"/>
          <w:numId w:val="64"/>
        </w:numPr>
        <w:spacing w:after="200" w:line="240" w:lineRule="auto"/>
        <w:ind w:left="426" w:hanging="426"/>
        <w:jc w:val="both"/>
        <w:rPr>
          <w:rFonts w:ascii="Verdana" w:hAnsi="Verdana" w:cstheme="minorHAnsi"/>
          <w:b/>
          <w:sz w:val="18"/>
          <w:szCs w:val="18"/>
          <w:u w:val="single"/>
        </w:rPr>
      </w:pPr>
      <w:r w:rsidRPr="00523DEF">
        <w:rPr>
          <w:rFonts w:ascii="Verdana" w:hAnsi="Verdana" w:cstheme="minorHAnsi"/>
          <w:b/>
          <w:sz w:val="18"/>
          <w:szCs w:val="18"/>
          <w:u w:val="single"/>
        </w:rPr>
        <w:t>Cyber / Information security program</w:t>
      </w:r>
    </w:p>
    <w:p w14:paraId="4CBD1B53" w14:textId="77777777" w:rsidR="002054D2" w:rsidRPr="00523DEF" w:rsidRDefault="002054D2" w:rsidP="002054D2">
      <w:pPr>
        <w:ind w:left="360"/>
        <w:jc w:val="both"/>
        <w:rPr>
          <w:rFonts w:ascii="Verdana" w:hAnsi="Verdana" w:cstheme="minorHAnsi"/>
          <w:sz w:val="18"/>
          <w:szCs w:val="18"/>
        </w:rPr>
      </w:pPr>
      <w:r w:rsidRPr="00523DEF">
        <w:rPr>
          <w:rFonts w:ascii="Verdana" w:hAnsi="Verdana" w:cstheme="minorHAnsi"/>
          <w:sz w:val="18"/>
          <w:szCs w:val="18"/>
        </w:rPr>
        <w:t>The Supplier warrants that it has established and during the term of this Agreement it will always enforce:</w:t>
      </w:r>
    </w:p>
    <w:p w14:paraId="0DCE23C9" w14:textId="77777777" w:rsidR="002054D2" w:rsidRPr="00523DEF" w:rsidRDefault="002054D2" w:rsidP="002054D2">
      <w:pPr>
        <w:numPr>
          <w:ilvl w:val="0"/>
          <w:numId w:val="66"/>
        </w:numPr>
        <w:spacing w:after="200" w:line="240" w:lineRule="auto"/>
        <w:jc w:val="both"/>
        <w:rPr>
          <w:rFonts w:ascii="Verdana" w:hAnsi="Verdana" w:cstheme="minorHAnsi"/>
          <w:sz w:val="18"/>
          <w:szCs w:val="18"/>
        </w:rPr>
      </w:pPr>
      <w:bookmarkStart w:id="732" w:name="_Hlk32502581"/>
      <w:r w:rsidRPr="00523DEF">
        <w:rPr>
          <w:rFonts w:ascii="Verdana" w:hAnsi="Verdana" w:cstheme="minorHAnsi"/>
          <w:sz w:val="18"/>
          <w:szCs w:val="18"/>
        </w:rPr>
        <w:t xml:space="preserve">An on-going </w:t>
      </w:r>
      <w:bookmarkEnd w:id="732"/>
      <w:r w:rsidRPr="00523DEF">
        <w:rPr>
          <w:rFonts w:ascii="Verdana" w:hAnsi="Verdana" w:cstheme="minorHAnsi"/>
          <w:sz w:val="18"/>
          <w:szCs w:val="18"/>
        </w:rPr>
        <w:t>program of cyber / information security governance, policies, procedures and technical controls;</w:t>
      </w:r>
    </w:p>
    <w:p w14:paraId="383F8753" w14:textId="77777777" w:rsidR="002054D2" w:rsidRPr="00523DEF" w:rsidRDefault="002054D2" w:rsidP="002054D2">
      <w:pPr>
        <w:numPr>
          <w:ilvl w:val="0"/>
          <w:numId w:val="66"/>
        </w:numPr>
        <w:spacing w:after="200" w:line="240" w:lineRule="auto"/>
        <w:jc w:val="both"/>
        <w:rPr>
          <w:rFonts w:ascii="Verdana" w:hAnsi="Verdana" w:cstheme="minorHAnsi"/>
          <w:sz w:val="18"/>
          <w:szCs w:val="18"/>
        </w:rPr>
      </w:pPr>
      <w:r w:rsidRPr="00523DEF">
        <w:rPr>
          <w:rFonts w:ascii="Verdana" w:hAnsi="Verdana" w:cstheme="minorHAnsi"/>
          <w:sz w:val="18"/>
          <w:szCs w:val="18"/>
        </w:rPr>
        <w:t>Procedures to conduct periodic independent security risk assessments related to data processing;</w:t>
      </w:r>
    </w:p>
    <w:p w14:paraId="7837428E" w14:textId="77777777" w:rsidR="002054D2" w:rsidRPr="00523DEF" w:rsidRDefault="002054D2" w:rsidP="002054D2">
      <w:pPr>
        <w:numPr>
          <w:ilvl w:val="0"/>
          <w:numId w:val="66"/>
        </w:numPr>
        <w:spacing w:after="200" w:line="240" w:lineRule="auto"/>
        <w:jc w:val="both"/>
        <w:rPr>
          <w:rFonts w:ascii="Verdana" w:hAnsi="Verdana" w:cstheme="minorHAnsi"/>
          <w:sz w:val="18"/>
          <w:szCs w:val="18"/>
        </w:rPr>
      </w:pPr>
      <w:r w:rsidRPr="00523DEF">
        <w:rPr>
          <w:rFonts w:ascii="Verdana" w:hAnsi="Verdana" w:cstheme="minorHAnsi"/>
          <w:sz w:val="18"/>
          <w:szCs w:val="18"/>
        </w:rPr>
        <w:t>A control and audit plan to ensure compliance against policies and standards;</w:t>
      </w:r>
    </w:p>
    <w:p w14:paraId="7B0145C2" w14:textId="77777777" w:rsidR="002054D2" w:rsidRPr="00523DEF" w:rsidRDefault="002054D2" w:rsidP="002054D2">
      <w:pPr>
        <w:numPr>
          <w:ilvl w:val="0"/>
          <w:numId w:val="66"/>
        </w:numPr>
        <w:spacing w:after="200" w:line="240" w:lineRule="auto"/>
        <w:jc w:val="both"/>
        <w:rPr>
          <w:rFonts w:ascii="Verdana" w:hAnsi="Verdana" w:cstheme="minorHAnsi"/>
          <w:sz w:val="18"/>
          <w:szCs w:val="18"/>
        </w:rPr>
      </w:pPr>
      <w:bookmarkStart w:id="733" w:name="_Hlk32502671"/>
      <w:r w:rsidRPr="00523DEF">
        <w:rPr>
          <w:rFonts w:ascii="Verdana" w:hAnsi="Verdana" w:cstheme="minorHAnsi"/>
          <w:sz w:val="18"/>
          <w:szCs w:val="18"/>
        </w:rPr>
        <w:t>A security incident and personal data breach management process;</w:t>
      </w:r>
    </w:p>
    <w:p w14:paraId="7ADE0D32" w14:textId="77777777" w:rsidR="002054D2" w:rsidRPr="00523DEF" w:rsidRDefault="002054D2" w:rsidP="002054D2">
      <w:pPr>
        <w:numPr>
          <w:ilvl w:val="0"/>
          <w:numId w:val="66"/>
        </w:numPr>
        <w:spacing w:after="200" w:line="240" w:lineRule="auto"/>
        <w:jc w:val="both"/>
        <w:rPr>
          <w:rFonts w:ascii="Verdana" w:hAnsi="Verdana" w:cstheme="minorHAnsi"/>
          <w:sz w:val="18"/>
          <w:szCs w:val="18"/>
        </w:rPr>
      </w:pPr>
      <w:r w:rsidRPr="00523DEF">
        <w:rPr>
          <w:rFonts w:ascii="Verdana" w:hAnsi="Verdana" w:cstheme="minorHAnsi"/>
          <w:sz w:val="18"/>
          <w:szCs w:val="18"/>
        </w:rPr>
        <w:t>A security awareness plan and proof of training;</w:t>
      </w:r>
    </w:p>
    <w:p w14:paraId="33AD42C2" w14:textId="77777777" w:rsidR="002054D2" w:rsidRPr="00523DEF" w:rsidRDefault="002054D2" w:rsidP="002054D2">
      <w:pPr>
        <w:numPr>
          <w:ilvl w:val="0"/>
          <w:numId w:val="66"/>
        </w:numPr>
        <w:spacing w:after="200" w:line="240" w:lineRule="auto"/>
        <w:jc w:val="both"/>
        <w:rPr>
          <w:rFonts w:ascii="Verdana" w:hAnsi="Verdana" w:cstheme="minorHAnsi"/>
          <w:sz w:val="18"/>
          <w:szCs w:val="18"/>
        </w:rPr>
      </w:pPr>
      <w:r w:rsidRPr="00523DEF">
        <w:rPr>
          <w:rFonts w:ascii="Verdana" w:hAnsi="Verdana" w:cstheme="minorHAnsi"/>
          <w:sz w:val="18"/>
          <w:szCs w:val="18"/>
        </w:rPr>
        <w:t>A security / privacy by design methodology;</w:t>
      </w:r>
    </w:p>
    <w:bookmarkEnd w:id="733"/>
    <w:p w14:paraId="18E6CF3E" w14:textId="77777777" w:rsidR="002054D2" w:rsidRPr="00523DEF" w:rsidRDefault="002054D2" w:rsidP="002054D2">
      <w:pPr>
        <w:numPr>
          <w:ilvl w:val="0"/>
          <w:numId w:val="66"/>
        </w:numPr>
        <w:spacing w:after="200" w:line="240" w:lineRule="auto"/>
        <w:jc w:val="both"/>
        <w:rPr>
          <w:rFonts w:ascii="Verdana" w:hAnsi="Verdana" w:cstheme="minorHAnsi"/>
          <w:sz w:val="18"/>
          <w:szCs w:val="18"/>
        </w:rPr>
      </w:pPr>
      <w:r w:rsidRPr="00523DEF">
        <w:rPr>
          <w:rFonts w:ascii="Verdana" w:hAnsi="Verdana" w:cstheme="minorHAnsi"/>
          <w:sz w:val="18"/>
          <w:szCs w:val="18"/>
        </w:rPr>
        <w:t>Business continuity and recovery plans, including regular testing;</w:t>
      </w:r>
    </w:p>
    <w:p w14:paraId="69A92AEE" w14:textId="77777777" w:rsidR="002054D2" w:rsidRPr="00523DEF" w:rsidRDefault="002054D2" w:rsidP="002054D2">
      <w:pPr>
        <w:numPr>
          <w:ilvl w:val="0"/>
          <w:numId w:val="66"/>
        </w:numPr>
        <w:spacing w:after="200" w:line="240" w:lineRule="auto"/>
        <w:jc w:val="both"/>
        <w:rPr>
          <w:rFonts w:ascii="Verdana" w:hAnsi="Verdana" w:cstheme="minorHAnsi"/>
          <w:sz w:val="18"/>
          <w:szCs w:val="18"/>
        </w:rPr>
      </w:pPr>
      <w:r w:rsidRPr="00523DEF">
        <w:rPr>
          <w:rFonts w:ascii="Verdana" w:hAnsi="Verdana" w:cstheme="minorHAnsi"/>
          <w:sz w:val="18"/>
          <w:szCs w:val="18"/>
        </w:rPr>
        <w:t>Rigorous change control procedures</w:t>
      </w:r>
    </w:p>
    <w:p w14:paraId="19E0C926" w14:textId="77777777" w:rsidR="002054D2" w:rsidRPr="00523DEF" w:rsidRDefault="002054D2" w:rsidP="002054D2">
      <w:pPr>
        <w:numPr>
          <w:ilvl w:val="0"/>
          <w:numId w:val="64"/>
        </w:numPr>
        <w:spacing w:after="200" w:line="240" w:lineRule="auto"/>
        <w:ind w:left="426" w:hanging="426"/>
        <w:jc w:val="both"/>
        <w:rPr>
          <w:rFonts w:ascii="Verdana" w:hAnsi="Verdana" w:cstheme="minorHAnsi"/>
          <w:b/>
          <w:sz w:val="18"/>
          <w:szCs w:val="18"/>
          <w:u w:val="single"/>
        </w:rPr>
      </w:pPr>
      <w:r w:rsidRPr="00523DEF">
        <w:rPr>
          <w:rFonts w:ascii="Verdana" w:hAnsi="Verdana" w:cstheme="minorHAnsi"/>
          <w:b/>
          <w:sz w:val="18"/>
          <w:szCs w:val="18"/>
          <w:u w:val="single"/>
        </w:rPr>
        <w:lastRenderedPageBreak/>
        <w:t>Asset Management</w:t>
      </w:r>
    </w:p>
    <w:p w14:paraId="5F9184BA" w14:textId="77777777" w:rsidR="002054D2" w:rsidRPr="00523DEF" w:rsidRDefault="002054D2" w:rsidP="002054D2">
      <w:pPr>
        <w:ind w:left="340"/>
        <w:rPr>
          <w:rFonts w:ascii="Verdana" w:hAnsi="Verdana" w:cstheme="minorHAnsi"/>
          <w:sz w:val="18"/>
          <w:szCs w:val="18"/>
        </w:rPr>
      </w:pPr>
      <w:r w:rsidRPr="00523DEF">
        <w:rPr>
          <w:rFonts w:ascii="Verdana" w:hAnsi="Verdana" w:cstheme="minorHAnsi"/>
          <w:sz w:val="18"/>
          <w:szCs w:val="18"/>
        </w:rPr>
        <w:t>The Supplier warrants that it has established and during the term of this Agreement it will maintain:</w:t>
      </w:r>
    </w:p>
    <w:p w14:paraId="6C9DD02C" w14:textId="77777777" w:rsidR="002054D2" w:rsidRPr="00130179" w:rsidRDefault="002054D2" w:rsidP="002054D2">
      <w:pPr>
        <w:numPr>
          <w:ilvl w:val="0"/>
          <w:numId w:val="74"/>
        </w:numPr>
        <w:spacing w:after="200" w:line="240" w:lineRule="auto"/>
        <w:ind w:left="700"/>
        <w:jc w:val="both"/>
        <w:rPr>
          <w:rFonts w:ascii="Verdana" w:hAnsi="Verdana" w:cstheme="minorHAnsi"/>
          <w:sz w:val="18"/>
          <w:szCs w:val="18"/>
        </w:rPr>
      </w:pPr>
      <w:r w:rsidRPr="00523DEF">
        <w:rPr>
          <w:rFonts w:ascii="Verdana" w:hAnsi="Verdana" w:cstheme="minorHAnsi"/>
          <w:sz w:val="18"/>
          <w:szCs w:val="18"/>
        </w:rPr>
        <w:t>An inventory of assets (physical and logical) supporting the data processing for Capgemini.</w:t>
      </w:r>
    </w:p>
    <w:p w14:paraId="7D482ACE" w14:textId="77777777" w:rsidR="002054D2" w:rsidRPr="00523DEF" w:rsidRDefault="002054D2" w:rsidP="002054D2">
      <w:pPr>
        <w:numPr>
          <w:ilvl w:val="0"/>
          <w:numId w:val="64"/>
        </w:numPr>
        <w:spacing w:after="200" w:line="240" w:lineRule="auto"/>
        <w:ind w:left="426" w:hanging="426"/>
        <w:jc w:val="both"/>
        <w:rPr>
          <w:rFonts w:ascii="Verdana" w:hAnsi="Verdana" w:cstheme="minorHAnsi"/>
          <w:b/>
          <w:sz w:val="18"/>
          <w:szCs w:val="18"/>
          <w:u w:val="single"/>
        </w:rPr>
      </w:pPr>
      <w:r w:rsidRPr="00523DEF">
        <w:rPr>
          <w:rFonts w:ascii="Verdana" w:hAnsi="Verdana" w:cstheme="minorHAnsi"/>
          <w:b/>
          <w:sz w:val="18"/>
          <w:szCs w:val="18"/>
          <w:u w:val="single"/>
        </w:rPr>
        <w:t>Access and authentication</w:t>
      </w:r>
    </w:p>
    <w:p w14:paraId="549F26BB" w14:textId="77777777" w:rsidR="002054D2" w:rsidRPr="00523DEF" w:rsidRDefault="002054D2" w:rsidP="002054D2">
      <w:pPr>
        <w:ind w:left="360"/>
        <w:jc w:val="both"/>
        <w:rPr>
          <w:rFonts w:ascii="Verdana" w:hAnsi="Verdana" w:cstheme="minorHAnsi"/>
          <w:sz w:val="18"/>
          <w:szCs w:val="18"/>
        </w:rPr>
      </w:pPr>
      <w:r w:rsidRPr="00523DEF">
        <w:rPr>
          <w:rFonts w:ascii="Verdana" w:hAnsi="Verdana" w:cstheme="minorHAnsi"/>
          <w:sz w:val="18"/>
          <w:szCs w:val="18"/>
        </w:rPr>
        <w:t>The Supplier warrants that it has established, documented and during the term of this Agreement it will always enforce:</w:t>
      </w:r>
    </w:p>
    <w:p w14:paraId="578A2F49" w14:textId="77777777" w:rsidR="002054D2" w:rsidRPr="00523DEF" w:rsidRDefault="002054D2" w:rsidP="002054D2">
      <w:pPr>
        <w:numPr>
          <w:ilvl w:val="0"/>
          <w:numId w:val="67"/>
        </w:numPr>
        <w:spacing w:after="200" w:line="240" w:lineRule="auto"/>
        <w:jc w:val="both"/>
        <w:rPr>
          <w:rFonts w:ascii="Verdana" w:hAnsi="Verdana" w:cstheme="minorHAnsi"/>
          <w:sz w:val="18"/>
          <w:szCs w:val="18"/>
        </w:rPr>
      </w:pPr>
      <w:r w:rsidRPr="00523DEF">
        <w:rPr>
          <w:rFonts w:ascii="Verdana" w:hAnsi="Verdana" w:cstheme="minorHAnsi"/>
          <w:sz w:val="18"/>
          <w:szCs w:val="18"/>
        </w:rPr>
        <w:t>An information classification scheme that ensures appropriate and adequate security, both physical, logical as appropriate to the asset / media’s classification;</w:t>
      </w:r>
    </w:p>
    <w:p w14:paraId="6B44EA3E" w14:textId="77777777" w:rsidR="002054D2" w:rsidRPr="00523DEF" w:rsidRDefault="002054D2" w:rsidP="002054D2">
      <w:pPr>
        <w:numPr>
          <w:ilvl w:val="0"/>
          <w:numId w:val="67"/>
        </w:numPr>
        <w:spacing w:after="200" w:line="240" w:lineRule="auto"/>
        <w:jc w:val="both"/>
        <w:rPr>
          <w:rFonts w:ascii="Verdana" w:hAnsi="Verdana" w:cstheme="minorHAnsi"/>
          <w:sz w:val="18"/>
          <w:szCs w:val="18"/>
        </w:rPr>
      </w:pPr>
      <w:r w:rsidRPr="00523DEF">
        <w:rPr>
          <w:rFonts w:ascii="Verdana" w:hAnsi="Verdana" w:cstheme="minorHAnsi"/>
          <w:sz w:val="18"/>
          <w:szCs w:val="18"/>
        </w:rPr>
        <w:t>Appropriate mechanisms for user authentication and authorization in accordance with the “need-to-know” principle</w:t>
      </w:r>
    </w:p>
    <w:p w14:paraId="4DDB4DD9" w14:textId="77777777" w:rsidR="002054D2" w:rsidRPr="00523DEF" w:rsidRDefault="002054D2" w:rsidP="002054D2">
      <w:pPr>
        <w:numPr>
          <w:ilvl w:val="0"/>
          <w:numId w:val="67"/>
        </w:numPr>
        <w:spacing w:after="200" w:line="240" w:lineRule="auto"/>
        <w:jc w:val="both"/>
        <w:rPr>
          <w:rFonts w:ascii="Verdana" w:hAnsi="Verdana" w:cstheme="minorHAnsi"/>
          <w:sz w:val="18"/>
          <w:szCs w:val="18"/>
        </w:rPr>
      </w:pPr>
      <w:r w:rsidRPr="00523DEF">
        <w:rPr>
          <w:rFonts w:ascii="Verdana" w:hAnsi="Verdana" w:cstheme="minorHAnsi"/>
          <w:sz w:val="18"/>
          <w:szCs w:val="18"/>
        </w:rPr>
        <w:t>Controls to restrict access for remote users, contractors and suppliers;</w:t>
      </w:r>
    </w:p>
    <w:p w14:paraId="71466B73" w14:textId="77777777" w:rsidR="002054D2" w:rsidRPr="00523DEF" w:rsidRDefault="002054D2" w:rsidP="002054D2">
      <w:pPr>
        <w:numPr>
          <w:ilvl w:val="0"/>
          <w:numId w:val="67"/>
        </w:numPr>
        <w:spacing w:after="200" w:line="240" w:lineRule="auto"/>
        <w:jc w:val="both"/>
        <w:rPr>
          <w:rFonts w:ascii="Verdana" w:hAnsi="Verdana" w:cstheme="minorHAnsi"/>
          <w:sz w:val="18"/>
          <w:szCs w:val="18"/>
        </w:rPr>
      </w:pPr>
      <w:r w:rsidRPr="00523DEF">
        <w:rPr>
          <w:rFonts w:ascii="Verdana" w:hAnsi="Verdana" w:cstheme="minorHAnsi"/>
          <w:sz w:val="18"/>
          <w:szCs w:val="18"/>
        </w:rPr>
        <w:t>Timely and accurate administration of user account and authentication management;</w:t>
      </w:r>
    </w:p>
    <w:p w14:paraId="35951104" w14:textId="77777777" w:rsidR="002054D2" w:rsidRPr="00523DEF" w:rsidRDefault="002054D2" w:rsidP="002054D2">
      <w:pPr>
        <w:numPr>
          <w:ilvl w:val="0"/>
          <w:numId w:val="67"/>
        </w:numPr>
        <w:spacing w:after="200" w:line="240" w:lineRule="auto"/>
        <w:jc w:val="both"/>
        <w:rPr>
          <w:rFonts w:ascii="Verdana" w:hAnsi="Verdana" w:cstheme="minorHAnsi"/>
          <w:sz w:val="18"/>
          <w:szCs w:val="18"/>
        </w:rPr>
      </w:pPr>
      <w:r w:rsidRPr="00523DEF">
        <w:rPr>
          <w:rFonts w:ascii="Verdana" w:hAnsi="Verdana" w:cstheme="minorHAnsi"/>
          <w:sz w:val="18"/>
          <w:szCs w:val="18"/>
        </w:rPr>
        <w:t>Privileged and User access reviews to ensure access remains appropriate related to individual’s role.</w:t>
      </w:r>
    </w:p>
    <w:p w14:paraId="32BA9235" w14:textId="77777777" w:rsidR="002054D2" w:rsidRPr="00523DEF" w:rsidRDefault="002054D2" w:rsidP="002054D2">
      <w:pPr>
        <w:numPr>
          <w:ilvl w:val="0"/>
          <w:numId w:val="67"/>
        </w:numPr>
        <w:spacing w:after="200" w:line="240" w:lineRule="auto"/>
        <w:jc w:val="both"/>
        <w:rPr>
          <w:rFonts w:ascii="Verdana" w:hAnsi="Verdana" w:cstheme="minorHAnsi"/>
          <w:sz w:val="18"/>
          <w:szCs w:val="18"/>
        </w:rPr>
      </w:pPr>
      <w:r w:rsidRPr="00523DEF">
        <w:rPr>
          <w:rFonts w:ascii="Verdana" w:hAnsi="Verdana" w:cstheme="minorHAnsi"/>
          <w:sz w:val="18"/>
          <w:szCs w:val="18"/>
        </w:rPr>
        <w:t>Processes to ensure assignment of unique IDs to each person with computer access;</w:t>
      </w:r>
    </w:p>
    <w:p w14:paraId="3A87C73B" w14:textId="77777777" w:rsidR="002054D2" w:rsidRPr="00523DEF" w:rsidRDefault="002054D2" w:rsidP="002054D2">
      <w:pPr>
        <w:numPr>
          <w:ilvl w:val="0"/>
          <w:numId w:val="67"/>
        </w:numPr>
        <w:spacing w:after="200" w:line="240" w:lineRule="auto"/>
        <w:jc w:val="both"/>
        <w:rPr>
          <w:rFonts w:ascii="Verdana" w:hAnsi="Verdana" w:cstheme="minorHAnsi"/>
          <w:sz w:val="18"/>
          <w:szCs w:val="18"/>
        </w:rPr>
      </w:pPr>
      <w:r w:rsidRPr="00523DEF">
        <w:rPr>
          <w:rFonts w:ascii="Verdana" w:hAnsi="Verdana" w:cstheme="minorHAnsi"/>
          <w:sz w:val="18"/>
          <w:szCs w:val="18"/>
        </w:rPr>
        <w:t>Processes to ensure change of default passwords and security parameters;</w:t>
      </w:r>
    </w:p>
    <w:p w14:paraId="05F30352" w14:textId="77777777" w:rsidR="002054D2" w:rsidRPr="00523DEF" w:rsidRDefault="002054D2" w:rsidP="002054D2">
      <w:pPr>
        <w:numPr>
          <w:ilvl w:val="0"/>
          <w:numId w:val="67"/>
        </w:numPr>
        <w:spacing w:after="200" w:line="240" w:lineRule="auto"/>
        <w:jc w:val="both"/>
        <w:rPr>
          <w:rFonts w:ascii="Verdana" w:hAnsi="Verdana" w:cstheme="minorHAnsi"/>
          <w:sz w:val="18"/>
          <w:szCs w:val="18"/>
        </w:rPr>
      </w:pPr>
      <w:r w:rsidRPr="00523DEF">
        <w:rPr>
          <w:rFonts w:ascii="Verdana" w:hAnsi="Verdana" w:cstheme="minorHAnsi"/>
          <w:sz w:val="18"/>
          <w:szCs w:val="18"/>
        </w:rPr>
        <w:t>Mechanisms to track all access to the data</w:t>
      </w:r>
      <w:r w:rsidRPr="00523DEF">
        <w:rPr>
          <w:rFonts w:ascii="Verdana" w:hAnsi="Verdana" w:cstheme="minorHAnsi"/>
          <w:color w:val="FF0000"/>
          <w:sz w:val="18"/>
          <w:szCs w:val="18"/>
        </w:rPr>
        <w:t xml:space="preserve"> </w:t>
      </w:r>
      <w:r w:rsidRPr="00523DEF">
        <w:rPr>
          <w:rFonts w:ascii="Verdana" w:hAnsi="Verdana" w:cstheme="minorHAnsi"/>
          <w:sz w:val="18"/>
          <w:szCs w:val="18"/>
        </w:rPr>
        <w:t>by unique ID;</w:t>
      </w:r>
    </w:p>
    <w:p w14:paraId="56D30EF2" w14:textId="77777777" w:rsidR="002054D2" w:rsidRPr="00523DEF" w:rsidRDefault="002054D2" w:rsidP="002054D2">
      <w:pPr>
        <w:numPr>
          <w:ilvl w:val="0"/>
          <w:numId w:val="67"/>
        </w:numPr>
        <w:spacing w:after="200" w:line="240" w:lineRule="auto"/>
        <w:jc w:val="both"/>
        <w:rPr>
          <w:rFonts w:ascii="Verdana" w:hAnsi="Verdana" w:cstheme="minorHAnsi"/>
          <w:sz w:val="18"/>
          <w:szCs w:val="18"/>
        </w:rPr>
      </w:pPr>
      <w:r w:rsidRPr="00523DEF">
        <w:rPr>
          <w:rFonts w:ascii="Verdana" w:hAnsi="Verdana" w:cstheme="minorHAnsi"/>
          <w:sz w:val="18"/>
          <w:szCs w:val="18"/>
        </w:rPr>
        <w:t xml:space="preserve">Mechanisms to encrypt or hash all passwords; </w:t>
      </w:r>
    </w:p>
    <w:p w14:paraId="79F12F8E" w14:textId="77777777" w:rsidR="002054D2" w:rsidRPr="00523DEF" w:rsidRDefault="002054D2" w:rsidP="002054D2">
      <w:pPr>
        <w:numPr>
          <w:ilvl w:val="0"/>
          <w:numId w:val="67"/>
        </w:numPr>
        <w:spacing w:after="200" w:line="240" w:lineRule="auto"/>
        <w:jc w:val="both"/>
        <w:rPr>
          <w:rFonts w:ascii="Verdana" w:hAnsi="Verdana" w:cstheme="minorHAnsi"/>
          <w:sz w:val="18"/>
          <w:szCs w:val="18"/>
        </w:rPr>
      </w:pPr>
      <w:r w:rsidRPr="00523DEF">
        <w:rPr>
          <w:rFonts w:ascii="Verdana" w:hAnsi="Verdana" w:cstheme="minorHAnsi"/>
          <w:sz w:val="18"/>
          <w:szCs w:val="18"/>
        </w:rPr>
        <w:t>Process to promptly revoke accesses of inactive accounts or terminated/transferred users.</w:t>
      </w:r>
    </w:p>
    <w:p w14:paraId="34BA4C07" w14:textId="77777777" w:rsidR="002054D2" w:rsidRPr="00523DEF" w:rsidRDefault="002054D2" w:rsidP="002054D2">
      <w:pPr>
        <w:numPr>
          <w:ilvl w:val="0"/>
          <w:numId w:val="64"/>
        </w:numPr>
        <w:spacing w:after="200" w:line="240" w:lineRule="auto"/>
        <w:ind w:left="426" w:hanging="426"/>
        <w:jc w:val="both"/>
        <w:rPr>
          <w:rFonts w:ascii="Verdana" w:hAnsi="Verdana" w:cstheme="minorHAnsi"/>
          <w:b/>
          <w:sz w:val="18"/>
          <w:szCs w:val="18"/>
          <w:u w:val="single"/>
        </w:rPr>
      </w:pPr>
      <w:r w:rsidRPr="00523DEF">
        <w:rPr>
          <w:rFonts w:ascii="Verdana" w:hAnsi="Verdana" w:cstheme="minorHAnsi"/>
          <w:b/>
          <w:sz w:val="18"/>
          <w:szCs w:val="18"/>
          <w:u w:val="single"/>
        </w:rPr>
        <w:t>Security architecture and design</w:t>
      </w:r>
    </w:p>
    <w:p w14:paraId="6A0382AE" w14:textId="77777777" w:rsidR="002054D2" w:rsidRPr="00523DEF" w:rsidRDefault="002054D2" w:rsidP="002054D2">
      <w:pPr>
        <w:ind w:left="360"/>
        <w:jc w:val="both"/>
        <w:rPr>
          <w:rFonts w:ascii="Verdana" w:hAnsi="Verdana" w:cstheme="minorHAnsi"/>
          <w:sz w:val="18"/>
          <w:szCs w:val="18"/>
        </w:rPr>
      </w:pPr>
      <w:r w:rsidRPr="00523DEF">
        <w:rPr>
          <w:rFonts w:ascii="Verdana" w:hAnsi="Verdana" w:cstheme="minorHAnsi"/>
          <w:sz w:val="18"/>
          <w:szCs w:val="18"/>
        </w:rPr>
        <w:t>The Supplier warrants that it has established, documented and during the term of this Agreement it will always maintain:</w:t>
      </w:r>
    </w:p>
    <w:p w14:paraId="23B93AC2" w14:textId="77777777" w:rsidR="002054D2" w:rsidRPr="00523DEF" w:rsidRDefault="002054D2" w:rsidP="002054D2">
      <w:pPr>
        <w:numPr>
          <w:ilvl w:val="0"/>
          <w:numId w:val="71"/>
        </w:numPr>
        <w:spacing w:after="200" w:line="240" w:lineRule="auto"/>
        <w:jc w:val="both"/>
        <w:rPr>
          <w:rFonts w:ascii="Verdana" w:hAnsi="Verdana" w:cstheme="minorHAnsi"/>
          <w:sz w:val="18"/>
          <w:szCs w:val="18"/>
        </w:rPr>
      </w:pPr>
      <w:r w:rsidRPr="00523DEF">
        <w:rPr>
          <w:rFonts w:ascii="Verdana" w:hAnsi="Verdana" w:cstheme="minorHAnsi"/>
          <w:sz w:val="18"/>
          <w:szCs w:val="18"/>
        </w:rPr>
        <w:t>A security architecture that ensures delivery of the appropriate technical and organizational security measures;</w:t>
      </w:r>
    </w:p>
    <w:p w14:paraId="140FED63" w14:textId="77777777" w:rsidR="002054D2" w:rsidRPr="00523DEF" w:rsidRDefault="002054D2" w:rsidP="002054D2">
      <w:pPr>
        <w:numPr>
          <w:ilvl w:val="0"/>
          <w:numId w:val="71"/>
        </w:numPr>
        <w:spacing w:after="200" w:line="240" w:lineRule="auto"/>
        <w:jc w:val="both"/>
        <w:rPr>
          <w:rFonts w:ascii="Verdana" w:hAnsi="Verdana" w:cstheme="minorHAnsi"/>
          <w:sz w:val="18"/>
          <w:szCs w:val="18"/>
        </w:rPr>
      </w:pPr>
      <w:r w:rsidRPr="00523DEF">
        <w:rPr>
          <w:rFonts w:ascii="Verdana" w:hAnsi="Verdana" w:cstheme="minorHAnsi"/>
          <w:sz w:val="18"/>
          <w:szCs w:val="18"/>
        </w:rPr>
        <w:t>a system of effective firewall(s) and intrusion detection technologies necessary to protect the data;</w:t>
      </w:r>
    </w:p>
    <w:p w14:paraId="42129853" w14:textId="77777777" w:rsidR="002054D2" w:rsidRPr="00523DEF" w:rsidRDefault="002054D2" w:rsidP="002054D2">
      <w:pPr>
        <w:numPr>
          <w:ilvl w:val="0"/>
          <w:numId w:val="71"/>
        </w:numPr>
        <w:spacing w:after="200" w:line="240" w:lineRule="auto"/>
        <w:jc w:val="both"/>
        <w:rPr>
          <w:rFonts w:ascii="Verdana" w:hAnsi="Verdana" w:cstheme="minorHAnsi"/>
          <w:sz w:val="18"/>
          <w:szCs w:val="18"/>
        </w:rPr>
      </w:pPr>
      <w:r w:rsidRPr="00523DEF">
        <w:rPr>
          <w:rFonts w:ascii="Verdana" w:hAnsi="Verdana" w:cstheme="minorHAnsi"/>
          <w:sz w:val="18"/>
          <w:szCs w:val="18"/>
        </w:rPr>
        <w:t>data base and application layer design processes that ensure applications are designed to protect the data that is collected, processed, used, stored, accessed, and transmitted through such systems.</w:t>
      </w:r>
    </w:p>
    <w:p w14:paraId="5E6A8C2E" w14:textId="77777777" w:rsidR="002054D2" w:rsidRPr="00523DEF" w:rsidRDefault="002054D2" w:rsidP="002054D2">
      <w:pPr>
        <w:numPr>
          <w:ilvl w:val="0"/>
          <w:numId w:val="71"/>
        </w:numPr>
        <w:spacing w:after="200" w:line="240" w:lineRule="auto"/>
        <w:jc w:val="both"/>
        <w:rPr>
          <w:rFonts w:ascii="Verdana" w:hAnsi="Verdana" w:cstheme="minorHAnsi"/>
          <w:sz w:val="18"/>
          <w:szCs w:val="18"/>
        </w:rPr>
      </w:pPr>
      <w:r w:rsidRPr="00523DEF">
        <w:rPr>
          <w:rFonts w:ascii="Verdana" w:hAnsi="Verdana" w:cstheme="minorHAnsi"/>
          <w:sz w:val="18"/>
          <w:szCs w:val="18"/>
        </w:rPr>
        <w:t>Security mechanisms including device management, device security, identity &amp; access management, cloud security, internet security.</w:t>
      </w:r>
    </w:p>
    <w:p w14:paraId="3890AD5C" w14:textId="77777777" w:rsidR="002054D2" w:rsidRPr="00523DEF" w:rsidRDefault="002054D2" w:rsidP="002054D2">
      <w:pPr>
        <w:numPr>
          <w:ilvl w:val="0"/>
          <w:numId w:val="64"/>
        </w:numPr>
        <w:spacing w:after="200" w:line="240" w:lineRule="auto"/>
        <w:ind w:left="426" w:hanging="426"/>
        <w:jc w:val="both"/>
        <w:rPr>
          <w:rFonts w:ascii="Verdana" w:hAnsi="Verdana" w:cstheme="minorHAnsi"/>
          <w:b/>
          <w:sz w:val="18"/>
          <w:szCs w:val="18"/>
          <w:u w:val="single"/>
        </w:rPr>
      </w:pPr>
      <w:r w:rsidRPr="00523DEF">
        <w:rPr>
          <w:rFonts w:ascii="Verdana" w:hAnsi="Verdana" w:cstheme="minorHAnsi"/>
          <w:b/>
          <w:sz w:val="18"/>
          <w:szCs w:val="18"/>
          <w:u w:val="single"/>
        </w:rPr>
        <w:t>System/Application and network management</w:t>
      </w:r>
    </w:p>
    <w:p w14:paraId="21576470" w14:textId="77777777" w:rsidR="002054D2" w:rsidRPr="00523DEF" w:rsidRDefault="002054D2" w:rsidP="002054D2">
      <w:pPr>
        <w:spacing w:after="200"/>
        <w:ind w:left="360"/>
        <w:jc w:val="both"/>
        <w:rPr>
          <w:rFonts w:ascii="Verdana" w:hAnsi="Verdana" w:cstheme="minorHAnsi"/>
          <w:sz w:val="18"/>
          <w:szCs w:val="18"/>
        </w:rPr>
      </w:pPr>
      <w:r w:rsidRPr="00523DEF">
        <w:rPr>
          <w:rFonts w:ascii="Verdana" w:hAnsi="Verdana" w:cstheme="minorHAnsi"/>
          <w:sz w:val="18"/>
          <w:szCs w:val="18"/>
        </w:rPr>
        <w:t>The Supplier warrants that it has established and during the term of this Agreement and any transition assistance period it will always maintain:</w:t>
      </w:r>
    </w:p>
    <w:p w14:paraId="30B4D123" w14:textId="77777777" w:rsidR="002054D2" w:rsidRPr="00523DEF" w:rsidRDefault="002054D2" w:rsidP="002054D2">
      <w:pPr>
        <w:pStyle w:val="ListParagraph"/>
        <w:numPr>
          <w:ilvl w:val="0"/>
          <w:numId w:val="75"/>
        </w:numPr>
        <w:spacing w:before="240" w:after="240" w:line="360" w:lineRule="auto"/>
        <w:jc w:val="both"/>
        <w:rPr>
          <w:rFonts w:ascii="Verdana" w:hAnsi="Verdana" w:cstheme="minorHAnsi"/>
          <w:sz w:val="18"/>
          <w:szCs w:val="18"/>
        </w:rPr>
      </w:pPr>
      <w:r w:rsidRPr="00523DEF">
        <w:rPr>
          <w:rFonts w:ascii="Verdana" w:hAnsi="Verdana" w:cstheme="minorHAnsi"/>
          <w:sz w:val="18"/>
          <w:szCs w:val="18"/>
        </w:rPr>
        <w:lastRenderedPageBreak/>
        <w:t>Applicable security patches;</w:t>
      </w:r>
    </w:p>
    <w:p w14:paraId="23C80B40" w14:textId="77777777" w:rsidR="002054D2" w:rsidRPr="00523DEF" w:rsidRDefault="002054D2" w:rsidP="002054D2">
      <w:pPr>
        <w:pStyle w:val="ListParagraph"/>
        <w:numPr>
          <w:ilvl w:val="0"/>
          <w:numId w:val="75"/>
        </w:numPr>
        <w:spacing w:before="240" w:after="240" w:line="360" w:lineRule="auto"/>
        <w:jc w:val="both"/>
        <w:rPr>
          <w:rFonts w:ascii="Verdana" w:hAnsi="Verdana" w:cstheme="minorHAnsi"/>
          <w:sz w:val="18"/>
          <w:szCs w:val="18"/>
        </w:rPr>
      </w:pPr>
      <w:r w:rsidRPr="00523DEF">
        <w:rPr>
          <w:rFonts w:ascii="Verdana" w:hAnsi="Verdana" w:cstheme="minorHAnsi"/>
          <w:sz w:val="18"/>
          <w:szCs w:val="18"/>
        </w:rPr>
        <w:t>Applicable secure configurations:</w:t>
      </w:r>
    </w:p>
    <w:p w14:paraId="4C64606E" w14:textId="77777777" w:rsidR="002054D2" w:rsidRPr="00523DEF" w:rsidRDefault="002054D2" w:rsidP="002054D2">
      <w:pPr>
        <w:pStyle w:val="ListParagraph"/>
        <w:numPr>
          <w:ilvl w:val="0"/>
          <w:numId w:val="75"/>
        </w:numPr>
        <w:rPr>
          <w:rFonts w:ascii="Verdana" w:hAnsi="Verdana" w:cstheme="minorHAnsi"/>
          <w:sz w:val="18"/>
          <w:szCs w:val="18"/>
        </w:rPr>
      </w:pPr>
      <w:r w:rsidRPr="00523DEF">
        <w:rPr>
          <w:rFonts w:ascii="Verdana" w:hAnsi="Verdana" w:cstheme="minorHAnsi"/>
          <w:sz w:val="18"/>
          <w:szCs w:val="18"/>
        </w:rPr>
        <w:t xml:space="preserve">Processes to monitor, </w:t>
      </w:r>
      <w:proofErr w:type="spellStart"/>
      <w:r w:rsidRPr="00523DEF">
        <w:rPr>
          <w:rFonts w:ascii="Verdana" w:hAnsi="Verdana" w:cstheme="minorHAnsi"/>
          <w:sz w:val="18"/>
          <w:szCs w:val="18"/>
        </w:rPr>
        <w:t>analyze</w:t>
      </w:r>
      <w:proofErr w:type="spellEnd"/>
      <w:r w:rsidRPr="00523DEF">
        <w:rPr>
          <w:rFonts w:ascii="Verdana" w:hAnsi="Verdana" w:cstheme="minorHAnsi"/>
          <w:sz w:val="18"/>
          <w:szCs w:val="18"/>
        </w:rPr>
        <w:t>, and respond to security alerts;</w:t>
      </w:r>
    </w:p>
    <w:p w14:paraId="41D42F0E" w14:textId="77777777" w:rsidR="002054D2" w:rsidRPr="00523DEF" w:rsidRDefault="002054D2" w:rsidP="002054D2">
      <w:pPr>
        <w:pStyle w:val="ListParagraph"/>
        <w:numPr>
          <w:ilvl w:val="0"/>
          <w:numId w:val="75"/>
        </w:numPr>
        <w:spacing w:before="240" w:after="240" w:line="360" w:lineRule="auto"/>
        <w:jc w:val="both"/>
        <w:rPr>
          <w:rFonts w:ascii="Verdana" w:hAnsi="Verdana" w:cstheme="minorHAnsi"/>
          <w:sz w:val="18"/>
          <w:szCs w:val="18"/>
        </w:rPr>
      </w:pPr>
      <w:r w:rsidRPr="00523DEF">
        <w:rPr>
          <w:rFonts w:ascii="Verdana" w:hAnsi="Verdana" w:cstheme="minorHAnsi"/>
          <w:sz w:val="18"/>
          <w:szCs w:val="18"/>
        </w:rPr>
        <w:t>Appropriate network security design elements that provide for segregation of data;</w:t>
      </w:r>
    </w:p>
    <w:p w14:paraId="041E16CA" w14:textId="77777777" w:rsidR="002054D2" w:rsidRPr="00523DEF" w:rsidRDefault="002054D2" w:rsidP="002054D2">
      <w:pPr>
        <w:pStyle w:val="ListParagraph"/>
        <w:numPr>
          <w:ilvl w:val="0"/>
          <w:numId w:val="75"/>
        </w:numPr>
        <w:spacing w:before="240" w:after="240" w:line="360" w:lineRule="auto"/>
        <w:jc w:val="both"/>
        <w:rPr>
          <w:rFonts w:ascii="Verdana" w:hAnsi="Verdana" w:cstheme="minorHAnsi"/>
          <w:sz w:val="18"/>
          <w:szCs w:val="18"/>
        </w:rPr>
      </w:pPr>
      <w:r w:rsidRPr="00523DEF">
        <w:rPr>
          <w:rFonts w:ascii="Verdana" w:hAnsi="Verdana" w:cstheme="minorHAnsi"/>
          <w:sz w:val="18"/>
          <w:szCs w:val="18"/>
        </w:rPr>
        <w:t>E-mails are automatically scanned by server based anti-virus software;</w:t>
      </w:r>
    </w:p>
    <w:p w14:paraId="115CE9AD" w14:textId="77777777" w:rsidR="002054D2" w:rsidRPr="00523DEF" w:rsidRDefault="002054D2" w:rsidP="002054D2">
      <w:pPr>
        <w:pStyle w:val="ListParagraph"/>
        <w:numPr>
          <w:ilvl w:val="0"/>
          <w:numId w:val="75"/>
        </w:numPr>
        <w:spacing w:before="240" w:after="240" w:line="360" w:lineRule="auto"/>
        <w:jc w:val="both"/>
        <w:rPr>
          <w:rFonts w:ascii="Verdana" w:hAnsi="Verdana" w:cstheme="minorHAnsi"/>
          <w:sz w:val="18"/>
          <w:szCs w:val="18"/>
        </w:rPr>
      </w:pPr>
      <w:r w:rsidRPr="00523DEF">
        <w:rPr>
          <w:rFonts w:ascii="Verdana" w:hAnsi="Verdana" w:cstheme="minorHAnsi"/>
          <w:sz w:val="18"/>
          <w:szCs w:val="18"/>
        </w:rPr>
        <w:t>Use and regularly update anti-virus software;</w:t>
      </w:r>
    </w:p>
    <w:p w14:paraId="347D3E5B" w14:textId="77777777" w:rsidR="002054D2" w:rsidRPr="00523DEF" w:rsidRDefault="002054D2" w:rsidP="002054D2">
      <w:pPr>
        <w:pStyle w:val="ListParagraph"/>
        <w:numPr>
          <w:ilvl w:val="0"/>
          <w:numId w:val="75"/>
        </w:numPr>
        <w:spacing w:before="240" w:after="240" w:line="360" w:lineRule="auto"/>
        <w:jc w:val="both"/>
        <w:rPr>
          <w:rFonts w:ascii="Verdana" w:hAnsi="Verdana" w:cstheme="minorHAnsi"/>
          <w:sz w:val="18"/>
          <w:szCs w:val="18"/>
        </w:rPr>
      </w:pPr>
      <w:r w:rsidRPr="00523DEF">
        <w:rPr>
          <w:rFonts w:ascii="Verdana" w:hAnsi="Verdana" w:cstheme="minorHAnsi"/>
          <w:sz w:val="18"/>
          <w:szCs w:val="18"/>
        </w:rPr>
        <w:t>Processes to regularly maintain, manage and protect the installed software;</w:t>
      </w:r>
    </w:p>
    <w:p w14:paraId="43CDFEDA" w14:textId="77777777" w:rsidR="002054D2" w:rsidRPr="00523DEF" w:rsidRDefault="002054D2" w:rsidP="002054D2">
      <w:pPr>
        <w:pStyle w:val="ListParagraph"/>
        <w:numPr>
          <w:ilvl w:val="0"/>
          <w:numId w:val="75"/>
        </w:numPr>
        <w:spacing w:before="240" w:after="240" w:line="360" w:lineRule="auto"/>
        <w:jc w:val="both"/>
        <w:rPr>
          <w:rFonts w:ascii="Verdana" w:hAnsi="Verdana" w:cstheme="minorHAnsi"/>
          <w:sz w:val="18"/>
          <w:szCs w:val="18"/>
        </w:rPr>
      </w:pPr>
      <w:r w:rsidRPr="00523DEF">
        <w:rPr>
          <w:rFonts w:ascii="Verdana" w:hAnsi="Verdana" w:cstheme="minorHAnsi"/>
          <w:sz w:val="18"/>
          <w:szCs w:val="18"/>
        </w:rPr>
        <w:t>In case the Supplier is working in a multi-tenancy mode, network and data segregation are implemented;</w:t>
      </w:r>
    </w:p>
    <w:p w14:paraId="50B6CA36" w14:textId="77777777" w:rsidR="002054D2" w:rsidRPr="005D2786" w:rsidRDefault="002054D2" w:rsidP="002054D2">
      <w:pPr>
        <w:numPr>
          <w:ilvl w:val="0"/>
          <w:numId w:val="64"/>
        </w:numPr>
        <w:spacing w:after="200" w:line="240" w:lineRule="auto"/>
        <w:ind w:left="426" w:hanging="426"/>
        <w:jc w:val="both"/>
        <w:rPr>
          <w:rFonts w:ascii="Verdana" w:hAnsi="Verdana" w:cstheme="minorHAnsi"/>
          <w:b/>
          <w:sz w:val="18"/>
          <w:szCs w:val="18"/>
          <w:u w:val="single"/>
        </w:rPr>
      </w:pPr>
      <w:r w:rsidRPr="00523DEF">
        <w:rPr>
          <w:rFonts w:ascii="Verdana" w:hAnsi="Verdana" w:cstheme="minorHAnsi"/>
          <w:b/>
          <w:sz w:val="18"/>
          <w:szCs w:val="18"/>
          <w:u w:val="single"/>
        </w:rPr>
        <w:t>Data securit</w:t>
      </w:r>
      <w:r>
        <w:rPr>
          <w:rFonts w:ascii="Verdana" w:hAnsi="Verdana" w:cstheme="minorHAnsi"/>
          <w:b/>
          <w:sz w:val="18"/>
          <w:szCs w:val="18"/>
          <w:u w:val="single"/>
        </w:rPr>
        <w:t>y</w:t>
      </w:r>
    </w:p>
    <w:p w14:paraId="0F784B5E" w14:textId="77777777" w:rsidR="002054D2" w:rsidRPr="00523DEF" w:rsidRDefault="002054D2" w:rsidP="002054D2">
      <w:pPr>
        <w:ind w:left="360"/>
        <w:jc w:val="both"/>
        <w:rPr>
          <w:rFonts w:ascii="Verdana" w:hAnsi="Verdana" w:cstheme="minorHAnsi"/>
          <w:sz w:val="18"/>
          <w:szCs w:val="18"/>
        </w:rPr>
      </w:pPr>
      <w:r w:rsidRPr="00523DEF">
        <w:rPr>
          <w:rFonts w:ascii="Verdana" w:hAnsi="Verdana" w:cstheme="minorHAnsi"/>
          <w:sz w:val="18"/>
          <w:szCs w:val="18"/>
        </w:rPr>
        <w:t>The Supplier warrants that it has established and during the term of this Agreement it will always enforce that:</w:t>
      </w:r>
    </w:p>
    <w:p w14:paraId="14F00F25" w14:textId="77777777" w:rsidR="002054D2" w:rsidRPr="00523DEF" w:rsidRDefault="002054D2" w:rsidP="002054D2">
      <w:pPr>
        <w:numPr>
          <w:ilvl w:val="0"/>
          <w:numId w:val="69"/>
        </w:numPr>
        <w:spacing w:after="200" w:line="240" w:lineRule="auto"/>
        <w:jc w:val="both"/>
        <w:rPr>
          <w:rFonts w:ascii="Verdana" w:hAnsi="Verdana" w:cstheme="minorHAnsi"/>
          <w:sz w:val="18"/>
          <w:szCs w:val="18"/>
        </w:rPr>
      </w:pPr>
      <w:r w:rsidRPr="00523DEF">
        <w:rPr>
          <w:rFonts w:ascii="Verdana" w:hAnsi="Verdana" w:cstheme="minorHAnsi"/>
          <w:sz w:val="18"/>
          <w:szCs w:val="18"/>
        </w:rPr>
        <w:t>Personal Data at rest are encrypted using AES encryption algorithm or equivalent with minimum 256-bit encrypting;</w:t>
      </w:r>
    </w:p>
    <w:p w14:paraId="5881C88B" w14:textId="77777777" w:rsidR="002054D2" w:rsidRPr="00523DEF" w:rsidRDefault="002054D2" w:rsidP="002054D2">
      <w:pPr>
        <w:numPr>
          <w:ilvl w:val="0"/>
          <w:numId w:val="69"/>
        </w:numPr>
        <w:spacing w:after="200" w:line="240" w:lineRule="auto"/>
        <w:jc w:val="both"/>
        <w:rPr>
          <w:rFonts w:ascii="Verdana" w:hAnsi="Verdana" w:cstheme="minorHAnsi"/>
          <w:sz w:val="18"/>
          <w:szCs w:val="18"/>
        </w:rPr>
      </w:pPr>
      <w:r w:rsidRPr="00523DEF">
        <w:rPr>
          <w:rFonts w:ascii="Verdana" w:hAnsi="Verdana" w:cstheme="minorHAnsi"/>
          <w:sz w:val="18"/>
          <w:szCs w:val="18"/>
        </w:rPr>
        <w:t>Personal data in transit are encrypted using TLS 1.2 and above with minimum 2048-bit asymmetric key.</w:t>
      </w:r>
    </w:p>
    <w:p w14:paraId="05F76EFE" w14:textId="77777777" w:rsidR="002054D2" w:rsidRPr="00523DEF" w:rsidRDefault="002054D2" w:rsidP="002054D2">
      <w:pPr>
        <w:numPr>
          <w:ilvl w:val="0"/>
          <w:numId w:val="69"/>
        </w:numPr>
        <w:spacing w:after="200" w:line="240" w:lineRule="auto"/>
        <w:jc w:val="both"/>
        <w:rPr>
          <w:rFonts w:ascii="Verdana" w:hAnsi="Verdana" w:cstheme="minorHAnsi"/>
          <w:sz w:val="18"/>
          <w:szCs w:val="18"/>
        </w:rPr>
      </w:pPr>
      <w:r w:rsidRPr="00523DEF">
        <w:rPr>
          <w:rFonts w:ascii="Verdana" w:hAnsi="Verdana" w:cstheme="minorHAnsi"/>
          <w:sz w:val="18"/>
          <w:szCs w:val="18"/>
        </w:rPr>
        <w:t>Devices storing personal data are not being taken off-site without Capgemini’s prior authorization;</w:t>
      </w:r>
    </w:p>
    <w:p w14:paraId="0069A85F" w14:textId="77777777" w:rsidR="002054D2" w:rsidRPr="00523DEF" w:rsidRDefault="002054D2" w:rsidP="002054D2">
      <w:pPr>
        <w:numPr>
          <w:ilvl w:val="0"/>
          <w:numId w:val="69"/>
        </w:numPr>
        <w:spacing w:after="200" w:line="240" w:lineRule="auto"/>
        <w:jc w:val="both"/>
        <w:rPr>
          <w:rFonts w:ascii="Verdana" w:hAnsi="Verdana" w:cstheme="minorHAnsi"/>
          <w:sz w:val="18"/>
          <w:szCs w:val="18"/>
        </w:rPr>
      </w:pPr>
      <w:r w:rsidRPr="00523DEF">
        <w:rPr>
          <w:rFonts w:ascii="Verdana" w:hAnsi="Verdana" w:cstheme="minorHAnsi"/>
          <w:sz w:val="18"/>
          <w:szCs w:val="18"/>
        </w:rPr>
        <w:t>Personal Data held on media are removed / destroyed to render them unusable unrecoverable, before the device is released for re-use;</w:t>
      </w:r>
    </w:p>
    <w:p w14:paraId="706CEA6C" w14:textId="77777777" w:rsidR="002054D2" w:rsidRPr="00523DEF" w:rsidRDefault="002054D2" w:rsidP="002054D2">
      <w:pPr>
        <w:pStyle w:val="ListParagraph"/>
        <w:numPr>
          <w:ilvl w:val="0"/>
          <w:numId w:val="69"/>
        </w:numPr>
        <w:spacing w:after="200"/>
        <w:jc w:val="both"/>
        <w:rPr>
          <w:rFonts w:ascii="Verdana" w:hAnsi="Verdana" w:cstheme="minorHAnsi"/>
          <w:sz w:val="18"/>
          <w:szCs w:val="18"/>
        </w:rPr>
      </w:pPr>
      <w:r w:rsidRPr="00523DEF">
        <w:rPr>
          <w:rFonts w:ascii="Verdana" w:hAnsi="Verdana" w:cstheme="minorHAnsi"/>
          <w:sz w:val="18"/>
          <w:szCs w:val="18"/>
        </w:rPr>
        <w:t>Processes and solutions to prevent the leakage of data are in place.</w:t>
      </w:r>
    </w:p>
    <w:p w14:paraId="1D6A2DFE" w14:textId="77777777" w:rsidR="002054D2" w:rsidRPr="00523DEF" w:rsidRDefault="002054D2" w:rsidP="002054D2">
      <w:pPr>
        <w:numPr>
          <w:ilvl w:val="0"/>
          <w:numId w:val="64"/>
        </w:numPr>
        <w:spacing w:after="200" w:line="240" w:lineRule="auto"/>
        <w:ind w:left="426" w:hanging="426"/>
        <w:jc w:val="both"/>
        <w:rPr>
          <w:rFonts w:ascii="Verdana" w:hAnsi="Verdana" w:cstheme="minorHAnsi"/>
          <w:b/>
          <w:sz w:val="18"/>
          <w:szCs w:val="18"/>
          <w:u w:val="single"/>
        </w:rPr>
      </w:pPr>
      <w:r w:rsidRPr="00523DEF">
        <w:rPr>
          <w:rFonts w:ascii="Verdana" w:hAnsi="Verdana" w:cstheme="minorHAnsi"/>
          <w:b/>
          <w:sz w:val="18"/>
          <w:szCs w:val="18"/>
          <w:u w:val="single"/>
        </w:rPr>
        <w:t>Physical access</w:t>
      </w:r>
    </w:p>
    <w:p w14:paraId="0D733BC6" w14:textId="77777777" w:rsidR="002054D2" w:rsidRPr="00523DEF" w:rsidRDefault="002054D2" w:rsidP="002054D2">
      <w:pPr>
        <w:ind w:left="360"/>
        <w:jc w:val="both"/>
        <w:rPr>
          <w:rFonts w:ascii="Verdana" w:hAnsi="Verdana" w:cstheme="minorHAnsi"/>
          <w:sz w:val="18"/>
          <w:szCs w:val="18"/>
        </w:rPr>
      </w:pPr>
      <w:r w:rsidRPr="00523DEF">
        <w:rPr>
          <w:rFonts w:ascii="Verdana" w:hAnsi="Verdana" w:cstheme="minorHAnsi"/>
          <w:sz w:val="18"/>
          <w:szCs w:val="18"/>
        </w:rPr>
        <w:t>The Supplier warrants that it has established and will enforce during the term of this Agreement and any transition assistance period (“TAP”):</w:t>
      </w:r>
    </w:p>
    <w:p w14:paraId="18C8CDE2" w14:textId="77777777" w:rsidR="002054D2" w:rsidRPr="00523DEF" w:rsidRDefault="002054D2" w:rsidP="002054D2">
      <w:pPr>
        <w:numPr>
          <w:ilvl w:val="0"/>
          <w:numId w:val="70"/>
        </w:numPr>
        <w:spacing w:after="200" w:line="240" w:lineRule="auto"/>
        <w:jc w:val="both"/>
        <w:rPr>
          <w:rFonts w:ascii="Verdana" w:hAnsi="Verdana" w:cstheme="minorHAnsi"/>
          <w:sz w:val="18"/>
          <w:szCs w:val="18"/>
        </w:rPr>
      </w:pPr>
      <w:r w:rsidRPr="00523DEF">
        <w:rPr>
          <w:rFonts w:ascii="Verdana" w:hAnsi="Verdana" w:cstheme="minorHAnsi"/>
          <w:sz w:val="18"/>
          <w:szCs w:val="18"/>
        </w:rPr>
        <w:t xml:space="preserve">physical protection mechanisms for all information assets and information technology to ensure such assets and technology are stored and protected in appropriate data </w:t>
      </w:r>
      <w:proofErr w:type="spellStart"/>
      <w:r w:rsidRPr="00523DEF">
        <w:rPr>
          <w:rFonts w:ascii="Verdana" w:hAnsi="Verdana" w:cstheme="minorHAnsi"/>
          <w:sz w:val="18"/>
          <w:szCs w:val="18"/>
        </w:rPr>
        <w:t>centers</w:t>
      </w:r>
      <w:proofErr w:type="spellEnd"/>
    </w:p>
    <w:p w14:paraId="6A8F1E5B" w14:textId="77777777" w:rsidR="002054D2" w:rsidRPr="00523DEF" w:rsidRDefault="002054D2" w:rsidP="002054D2">
      <w:pPr>
        <w:numPr>
          <w:ilvl w:val="0"/>
          <w:numId w:val="70"/>
        </w:numPr>
        <w:spacing w:after="200" w:line="240" w:lineRule="auto"/>
        <w:jc w:val="both"/>
        <w:rPr>
          <w:rFonts w:ascii="Verdana" w:hAnsi="Verdana" w:cstheme="minorHAnsi"/>
          <w:sz w:val="18"/>
          <w:szCs w:val="18"/>
        </w:rPr>
      </w:pPr>
      <w:r w:rsidRPr="00523DEF">
        <w:rPr>
          <w:rFonts w:ascii="Verdana" w:hAnsi="Verdana" w:cstheme="minorHAnsi"/>
          <w:sz w:val="18"/>
          <w:szCs w:val="18"/>
        </w:rPr>
        <w:t>appropriate facility entry controls to limit physical access to systems that store or process the data;</w:t>
      </w:r>
    </w:p>
    <w:p w14:paraId="0F8C7F4C" w14:textId="77777777" w:rsidR="002054D2" w:rsidRPr="00523DEF" w:rsidRDefault="002054D2" w:rsidP="002054D2">
      <w:pPr>
        <w:numPr>
          <w:ilvl w:val="0"/>
          <w:numId w:val="70"/>
        </w:numPr>
        <w:spacing w:after="200" w:line="240" w:lineRule="auto"/>
        <w:jc w:val="both"/>
        <w:rPr>
          <w:rFonts w:ascii="Verdana" w:hAnsi="Verdana" w:cstheme="minorHAnsi"/>
          <w:sz w:val="18"/>
          <w:szCs w:val="18"/>
        </w:rPr>
      </w:pPr>
      <w:r w:rsidRPr="00523DEF">
        <w:rPr>
          <w:rFonts w:ascii="Verdana" w:hAnsi="Verdana" w:cstheme="minorHAnsi"/>
          <w:sz w:val="18"/>
          <w:szCs w:val="18"/>
        </w:rPr>
        <w:t>processes to ensure access to facilities is monitored and restricted on a “need-to-know” basis;</w:t>
      </w:r>
    </w:p>
    <w:p w14:paraId="1BFC5237" w14:textId="77777777" w:rsidR="002054D2" w:rsidRPr="00523DEF" w:rsidRDefault="002054D2" w:rsidP="002054D2">
      <w:pPr>
        <w:numPr>
          <w:ilvl w:val="0"/>
          <w:numId w:val="70"/>
        </w:numPr>
        <w:spacing w:after="200" w:line="240" w:lineRule="auto"/>
        <w:jc w:val="both"/>
        <w:rPr>
          <w:rFonts w:ascii="Verdana" w:hAnsi="Verdana" w:cstheme="minorHAnsi"/>
          <w:sz w:val="18"/>
          <w:szCs w:val="18"/>
        </w:rPr>
      </w:pPr>
      <w:r w:rsidRPr="00523DEF">
        <w:rPr>
          <w:rFonts w:ascii="Verdana" w:hAnsi="Verdana" w:cstheme="minorHAnsi"/>
          <w:sz w:val="18"/>
          <w:szCs w:val="18"/>
        </w:rPr>
        <w:t>Physical access to the Supplier’s premises is restricted to authorized personnel.</w:t>
      </w:r>
    </w:p>
    <w:p w14:paraId="39EAC606" w14:textId="77777777" w:rsidR="002054D2" w:rsidRPr="00130179" w:rsidRDefault="002054D2" w:rsidP="002054D2">
      <w:pPr>
        <w:numPr>
          <w:ilvl w:val="0"/>
          <w:numId w:val="70"/>
        </w:numPr>
        <w:spacing w:after="200" w:line="240" w:lineRule="auto"/>
        <w:jc w:val="both"/>
        <w:rPr>
          <w:rFonts w:ascii="Verdana" w:hAnsi="Verdana" w:cstheme="minorHAnsi"/>
          <w:sz w:val="18"/>
          <w:szCs w:val="18"/>
        </w:rPr>
      </w:pPr>
      <w:r w:rsidRPr="00523DEF">
        <w:rPr>
          <w:rFonts w:ascii="Verdana" w:hAnsi="Verdana" w:cstheme="minorHAnsi"/>
          <w:sz w:val="18"/>
          <w:szCs w:val="18"/>
        </w:rPr>
        <w:t>Periodic access review is implemented for both logical (network) access and physical (facilities) access.</w:t>
      </w:r>
    </w:p>
    <w:p w14:paraId="7EBB96F0" w14:textId="77777777" w:rsidR="002054D2" w:rsidRPr="005D2786" w:rsidRDefault="002054D2" w:rsidP="002054D2">
      <w:pPr>
        <w:numPr>
          <w:ilvl w:val="0"/>
          <w:numId w:val="64"/>
        </w:numPr>
        <w:spacing w:after="200" w:line="240" w:lineRule="auto"/>
        <w:ind w:left="426" w:hanging="426"/>
        <w:jc w:val="both"/>
        <w:rPr>
          <w:rFonts w:ascii="Verdana" w:hAnsi="Verdana" w:cstheme="minorHAnsi"/>
          <w:b/>
          <w:sz w:val="18"/>
          <w:szCs w:val="18"/>
          <w:u w:val="single"/>
        </w:rPr>
      </w:pPr>
      <w:r w:rsidRPr="00523DEF">
        <w:rPr>
          <w:rFonts w:ascii="Verdana" w:hAnsi="Verdana" w:cstheme="minorHAnsi"/>
          <w:b/>
          <w:sz w:val="18"/>
          <w:szCs w:val="18"/>
          <w:u w:val="single"/>
        </w:rPr>
        <w:t>Paper record</w:t>
      </w:r>
    </w:p>
    <w:p w14:paraId="7D9A6F51" w14:textId="77777777" w:rsidR="002054D2" w:rsidRPr="00523DEF" w:rsidRDefault="002054D2" w:rsidP="002054D2">
      <w:pPr>
        <w:ind w:left="360"/>
        <w:jc w:val="both"/>
        <w:rPr>
          <w:rFonts w:ascii="Verdana" w:hAnsi="Verdana" w:cstheme="minorHAnsi"/>
          <w:sz w:val="18"/>
          <w:szCs w:val="18"/>
        </w:rPr>
      </w:pPr>
      <w:r w:rsidRPr="00523DEF">
        <w:rPr>
          <w:rFonts w:ascii="Verdana" w:hAnsi="Verdana" w:cstheme="minorHAnsi"/>
          <w:sz w:val="18"/>
          <w:szCs w:val="18"/>
        </w:rPr>
        <w:t>The Supplier warrants that it has established and during the term of this Agreement it will always enforce:</w:t>
      </w:r>
    </w:p>
    <w:p w14:paraId="28AD79A1" w14:textId="77777777" w:rsidR="002054D2" w:rsidRPr="00523DEF" w:rsidRDefault="002054D2" w:rsidP="002054D2">
      <w:pPr>
        <w:numPr>
          <w:ilvl w:val="0"/>
          <w:numId w:val="68"/>
        </w:numPr>
        <w:spacing w:after="200" w:line="240" w:lineRule="auto"/>
        <w:jc w:val="both"/>
        <w:rPr>
          <w:rFonts w:ascii="Verdana" w:hAnsi="Verdana" w:cstheme="minorHAnsi"/>
          <w:sz w:val="18"/>
          <w:szCs w:val="18"/>
        </w:rPr>
      </w:pPr>
      <w:r w:rsidRPr="00523DEF">
        <w:rPr>
          <w:rFonts w:ascii="Verdana" w:hAnsi="Verdana" w:cstheme="minorHAnsi"/>
          <w:sz w:val="18"/>
          <w:szCs w:val="18"/>
        </w:rPr>
        <w:t>a clear desk and clear screen policy;</w:t>
      </w:r>
    </w:p>
    <w:p w14:paraId="221FCB10" w14:textId="77777777" w:rsidR="002054D2" w:rsidRPr="00523DEF" w:rsidRDefault="002054D2" w:rsidP="002054D2">
      <w:pPr>
        <w:numPr>
          <w:ilvl w:val="0"/>
          <w:numId w:val="68"/>
        </w:numPr>
        <w:spacing w:after="200" w:line="240" w:lineRule="auto"/>
        <w:jc w:val="both"/>
        <w:rPr>
          <w:rFonts w:ascii="Verdana" w:hAnsi="Verdana" w:cstheme="minorHAnsi"/>
          <w:sz w:val="18"/>
          <w:szCs w:val="18"/>
        </w:rPr>
      </w:pPr>
      <w:r w:rsidRPr="00523DEF">
        <w:rPr>
          <w:rFonts w:ascii="Verdana" w:hAnsi="Verdana" w:cstheme="minorHAnsi"/>
          <w:sz w:val="18"/>
          <w:szCs w:val="18"/>
        </w:rPr>
        <w:lastRenderedPageBreak/>
        <w:t xml:space="preserve">That information, which includes paper documents, handled by the Supplier is classified, </w:t>
      </w:r>
      <w:proofErr w:type="spellStart"/>
      <w:r w:rsidRPr="00523DEF">
        <w:rPr>
          <w:rFonts w:ascii="Verdana" w:hAnsi="Verdana" w:cstheme="minorHAnsi"/>
          <w:sz w:val="18"/>
          <w:szCs w:val="18"/>
        </w:rPr>
        <w:t>labeled</w:t>
      </w:r>
      <w:proofErr w:type="spellEnd"/>
      <w:r w:rsidRPr="00523DEF">
        <w:rPr>
          <w:rFonts w:ascii="Verdana" w:hAnsi="Verdana" w:cstheme="minorHAnsi"/>
          <w:sz w:val="18"/>
          <w:szCs w:val="18"/>
        </w:rPr>
        <w:t>, protected and handled according to the classification policy.</w:t>
      </w:r>
    </w:p>
    <w:p w14:paraId="38BDF9C8" w14:textId="77777777" w:rsidR="002054D2" w:rsidRPr="005D2786" w:rsidRDefault="002054D2" w:rsidP="002054D2">
      <w:pPr>
        <w:numPr>
          <w:ilvl w:val="0"/>
          <w:numId w:val="64"/>
        </w:numPr>
        <w:spacing w:after="200" w:line="240" w:lineRule="auto"/>
        <w:ind w:left="426" w:hanging="426"/>
        <w:jc w:val="both"/>
        <w:rPr>
          <w:rFonts w:ascii="Verdana" w:hAnsi="Verdana" w:cstheme="minorHAnsi"/>
          <w:b/>
          <w:sz w:val="18"/>
          <w:szCs w:val="18"/>
          <w:u w:val="single"/>
        </w:rPr>
      </w:pPr>
      <w:r w:rsidRPr="00523DEF">
        <w:rPr>
          <w:rFonts w:ascii="Verdana" w:hAnsi="Verdana" w:cstheme="minorHAnsi"/>
          <w:b/>
          <w:sz w:val="18"/>
          <w:szCs w:val="18"/>
          <w:u w:val="single"/>
        </w:rPr>
        <w:t>Due diligence/audits</w:t>
      </w:r>
    </w:p>
    <w:p w14:paraId="6B2446BE" w14:textId="77777777" w:rsidR="002054D2" w:rsidRPr="00523DEF" w:rsidRDefault="002054D2" w:rsidP="002054D2">
      <w:pPr>
        <w:spacing w:after="200"/>
        <w:ind w:left="360"/>
        <w:jc w:val="both"/>
        <w:rPr>
          <w:rFonts w:ascii="Verdana" w:hAnsi="Verdana" w:cstheme="minorHAnsi"/>
          <w:sz w:val="18"/>
          <w:szCs w:val="18"/>
        </w:rPr>
      </w:pPr>
      <w:r w:rsidRPr="00523DEF">
        <w:rPr>
          <w:rFonts w:ascii="Verdana" w:hAnsi="Verdana" w:cstheme="minorHAnsi"/>
          <w:sz w:val="18"/>
          <w:szCs w:val="18"/>
        </w:rPr>
        <w:t>The Supplier warrants that it has established and during the term of this Agreement it will always enforce:</w:t>
      </w:r>
    </w:p>
    <w:p w14:paraId="69BAE619" w14:textId="77777777" w:rsidR="002054D2" w:rsidRPr="00523DEF" w:rsidRDefault="002054D2" w:rsidP="002054D2">
      <w:pPr>
        <w:numPr>
          <w:ilvl w:val="0"/>
          <w:numId w:val="72"/>
        </w:numPr>
        <w:spacing w:after="200" w:line="240" w:lineRule="auto"/>
        <w:jc w:val="both"/>
        <w:rPr>
          <w:rFonts w:ascii="Verdana" w:hAnsi="Verdana" w:cstheme="minorHAnsi"/>
          <w:sz w:val="18"/>
          <w:szCs w:val="18"/>
        </w:rPr>
      </w:pPr>
      <w:r w:rsidRPr="00523DEF">
        <w:rPr>
          <w:rFonts w:ascii="Verdana" w:hAnsi="Verdana" w:cstheme="minorHAnsi"/>
          <w:sz w:val="18"/>
          <w:szCs w:val="18"/>
        </w:rPr>
        <w:t>A security assessment based on Capgemini Baseline Policy before the renewal of the Agreement</w:t>
      </w:r>
    </w:p>
    <w:p w14:paraId="421A4FAF" w14:textId="77777777" w:rsidR="002054D2" w:rsidRPr="00523DEF" w:rsidRDefault="002054D2" w:rsidP="002054D2">
      <w:pPr>
        <w:numPr>
          <w:ilvl w:val="0"/>
          <w:numId w:val="72"/>
        </w:numPr>
        <w:spacing w:after="200" w:line="240" w:lineRule="auto"/>
        <w:jc w:val="both"/>
        <w:rPr>
          <w:rFonts w:ascii="Verdana" w:hAnsi="Verdana" w:cstheme="minorHAnsi"/>
          <w:sz w:val="18"/>
          <w:szCs w:val="18"/>
        </w:rPr>
      </w:pPr>
      <w:r w:rsidRPr="00523DEF">
        <w:rPr>
          <w:rFonts w:ascii="Verdana" w:hAnsi="Verdana" w:cstheme="minorHAnsi"/>
          <w:sz w:val="18"/>
          <w:szCs w:val="18"/>
        </w:rPr>
        <w:t xml:space="preserve">An annual </w:t>
      </w:r>
      <w:proofErr w:type="spellStart"/>
      <w:r w:rsidRPr="00523DEF">
        <w:rPr>
          <w:rFonts w:ascii="Verdana" w:hAnsi="Verdana" w:cstheme="minorHAnsi"/>
          <w:sz w:val="18"/>
          <w:szCs w:val="18"/>
        </w:rPr>
        <w:t>pentest</w:t>
      </w:r>
      <w:proofErr w:type="spellEnd"/>
      <w:r w:rsidRPr="00523DEF">
        <w:rPr>
          <w:rFonts w:ascii="Verdana" w:hAnsi="Verdana" w:cstheme="minorHAnsi"/>
          <w:sz w:val="18"/>
          <w:szCs w:val="18"/>
        </w:rPr>
        <w:t xml:space="preserve"> on systems and applications hosting personal data</w:t>
      </w:r>
    </w:p>
    <w:p w14:paraId="066FB70F" w14:textId="77777777" w:rsidR="002054D2" w:rsidRPr="00523DEF" w:rsidRDefault="002054D2" w:rsidP="002054D2">
      <w:pPr>
        <w:numPr>
          <w:ilvl w:val="0"/>
          <w:numId w:val="64"/>
        </w:numPr>
        <w:spacing w:after="200" w:line="240" w:lineRule="auto"/>
        <w:ind w:left="426" w:hanging="426"/>
        <w:jc w:val="both"/>
        <w:rPr>
          <w:rFonts w:ascii="Verdana" w:hAnsi="Verdana" w:cstheme="minorHAnsi"/>
          <w:b/>
          <w:sz w:val="18"/>
          <w:szCs w:val="18"/>
          <w:u w:val="single"/>
        </w:rPr>
      </w:pPr>
      <w:r w:rsidRPr="00523DEF">
        <w:rPr>
          <w:rFonts w:ascii="Verdana" w:hAnsi="Verdana" w:cstheme="minorHAnsi"/>
          <w:b/>
          <w:sz w:val="18"/>
          <w:szCs w:val="18"/>
          <w:u w:val="single"/>
        </w:rPr>
        <w:t>Disaster Recovery</w:t>
      </w:r>
    </w:p>
    <w:p w14:paraId="06CE5CB2" w14:textId="77777777" w:rsidR="002054D2" w:rsidRPr="00523DEF" w:rsidRDefault="002054D2" w:rsidP="002054D2">
      <w:pPr>
        <w:numPr>
          <w:ilvl w:val="0"/>
          <w:numId w:val="73"/>
        </w:numPr>
        <w:spacing w:after="200" w:line="240" w:lineRule="auto"/>
        <w:jc w:val="both"/>
        <w:rPr>
          <w:rFonts w:ascii="Verdana" w:hAnsi="Verdana" w:cstheme="minorHAnsi"/>
          <w:sz w:val="18"/>
          <w:szCs w:val="18"/>
        </w:rPr>
      </w:pPr>
      <w:r w:rsidRPr="00523DEF">
        <w:rPr>
          <w:rFonts w:ascii="Verdana" w:hAnsi="Verdana" w:cstheme="minorHAnsi"/>
          <w:sz w:val="18"/>
          <w:szCs w:val="18"/>
        </w:rPr>
        <w:t>Supplier shall have in place appropriate business continuity and disaster recovery plans based at minimum on the Business Continuity Institute (“BCI”) good practice guidelines. Such plans shall be approved by the Supplier’s senior management at the level equivalent to a CEO or COO.</w:t>
      </w:r>
    </w:p>
    <w:p w14:paraId="35C6CC84" w14:textId="77777777" w:rsidR="002054D2" w:rsidRPr="00523DEF" w:rsidRDefault="002054D2" w:rsidP="002054D2">
      <w:pPr>
        <w:numPr>
          <w:ilvl w:val="0"/>
          <w:numId w:val="73"/>
        </w:numPr>
        <w:spacing w:after="200" w:line="240" w:lineRule="auto"/>
        <w:jc w:val="both"/>
        <w:rPr>
          <w:rFonts w:ascii="Verdana" w:hAnsi="Verdana" w:cstheme="minorHAnsi"/>
          <w:sz w:val="18"/>
          <w:szCs w:val="18"/>
        </w:rPr>
      </w:pPr>
      <w:r w:rsidRPr="00523DEF">
        <w:rPr>
          <w:rFonts w:ascii="Verdana" w:hAnsi="Verdana" w:cstheme="minorHAnsi"/>
          <w:sz w:val="18"/>
          <w:szCs w:val="18"/>
        </w:rPr>
        <w:t>Supplier shall recover all data and shall provide access to Capgemini business within the agreed recovery time objective (“RTO”).</w:t>
      </w:r>
    </w:p>
    <w:p w14:paraId="26A0B21B" w14:textId="77777777" w:rsidR="002054D2" w:rsidRPr="00523DEF" w:rsidRDefault="002054D2" w:rsidP="002054D2">
      <w:pPr>
        <w:numPr>
          <w:ilvl w:val="0"/>
          <w:numId w:val="73"/>
        </w:numPr>
        <w:spacing w:after="200" w:line="240" w:lineRule="auto"/>
        <w:jc w:val="both"/>
        <w:rPr>
          <w:rFonts w:ascii="Verdana" w:hAnsi="Verdana" w:cstheme="minorHAnsi"/>
          <w:sz w:val="18"/>
          <w:szCs w:val="18"/>
        </w:rPr>
      </w:pPr>
      <w:r w:rsidRPr="00523DEF">
        <w:rPr>
          <w:rFonts w:ascii="Verdana" w:hAnsi="Verdana" w:cstheme="minorHAnsi"/>
          <w:sz w:val="18"/>
          <w:szCs w:val="18"/>
        </w:rPr>
        <w:t>Supplier shall ensure recovery of data until the agreed recovery point objective (“RPO”).</w:t>
      </w:r>
    </w:p>
    <w:p w14:paraId="7DDD7A97" w14:textId="77777777" w:rsidR="002054D2" w:rsidRPr="00523DEF" w:rsidRDefault="002054D2" w:rsidP="002054D2">
      <w:pPr>
        <w:numPr>
          <w:ilvl w:val="0"/>
          <w:numId w:val="73"/>
        </w:numPr>
        <w:spacing w:after="200" w:line="240" w:lineRule="auto"/>
        <w:jc w:val="both"/>
        <w:rPr>
          <w:rFonts w:ascii="Verdana" w:hAnsi="Verdana" w:cstheme="minorHAnsi"/>
          <w:sz w:val="18"/>
          <w:szCs w:val="18"/>
        </w:rPr>
      </w:pPr>
      <w:r w:rsidRPr="00523DEF">
        <w:rPr>
          <w:rFonts w:ascii="Verdana" w:hAnsi="Verdana" w:cstheme="minorHAnsi"/>
          <w:sz w:val="18"/>
          <w:szCs w:val="18"/>
        </w:rPr>
        <w:t>Supplier shall perform Disaster Recovery tests at least once in a year including testing the recoverability of backups. The test plans shall be made available to Capgemini upon request</w:t>
      </w:r>
    </w:p>
    <w:p w14:paraId="34B4E951" w14:textId="77777777" w:rsidR="002054D2" w:rsidRPr="00523DEF" w:rsidRDefault="002054D2" w:rsidP="002054D2">
      <w:pPr>
        <w:numPr>
          <w:ilvl w:val="0"/>
          <w:numId w:val="73"/>
        </w:numPr>
        <w:spacing w:after="200" w:line="240" w:lineRule="auto"/>
        <w:jc w:val="both"/>
        <w:rPr>
          <w:rFonts w:ascii="Verdana" w:hAnsi="Verdana" w:cstheme="minorHAnsi"/>
          <w:sz w:val="18"/>
          <w:szCs w:val="18"/>
        </w:rPr>
      </w:pPr>
      <w:r w:rsidRPr="00523DEF">
        <w:rPr>
          <w:rFonts w:ascii="Verdana" w:hAnsi="Verdana" w:cstheme="minorHAnsi"/>
          <w:sz w:val="18"/>
          <w:szCs w:val="18"/>
        </w:rPr>
        <w:t>Backups including personal data shall benefit from the same level of protection than personal data in production</w:t>
      </w:r>
    </w:p>
    <w:p w14:paraId="1B67A903" w14:textId="77777777" w:rsidR="002054D2" w:rsidRPr="005D2786" w:rsidRDefault="002054D2" w:rsidP="002054D2">
      <w:pPr>
        <w:numPr>
          <w:ilvl w:val="0"/>
          <w:numId w:val="64"/>
        </w:numPr>
        <w:spacing w:after="200" w:line="240" w:lineRule="auto"/>
        <w:ind w:left="426" w:hanging="426"/>
        <w:jc w:val="both"/>
        <w:rPr>
          <w:rFonts w:ascii="Verdana" w:hAnsi="Verdana" w:cstheme="minorHAnsi"/>
          <w:b/>
          <w:sz w:val="18"/>
          <w:szCs w:val="18"/>
          <w:u w:val="single"/>
        </w:rPr>
      </w:pPr>
      <w:r w:rsidRPr="00523DEF">
        <w:rPr>
          <w:rFonts w:ascii="Verdana" w:hAnsi="Verdana" w:cstheme="minorHAnsi"/>
          <w:b/>
          <w:sz w:val="18"/>
          <w:szCs w:val="18"/>
          <w:u w:val="single"/>
        </w:rPr>
        <w:t>Information Security incident and Data breach notification and mitigation</w:t>
      </w:r>
    </w:p>
    <w:p w14:paraId="72CB90BC" w14:textId="77777777" w:rsidR="002054D2" w:rsidRPr="00523DEF" w:rsidRDefault="002054D2" w:rsidP="002054D2">
      <w:pPr>
        <w:numPr>
          <w:ilvl w:val="1"/>
          <w:numId w:val="63"/>
        </w:numPr>
        <w:spacing w:after="200" w:line="240" w:lineRule="auto"/>
        <w:ind w:left="709"/>
        <w:jc w:val="both"/>
        <w:rPr>
          <w:rFonts w:ascii="Verdana" w:hAnsi="Verdana" w:cstheme="minorHAnsi"/>
          <w:sz w:val="18"/>
          <w:szCs w:val="18"/>
        </w:rPr>
      </w:pPr>
      <w:r w:rsidRPr="00523DEF">
        <w:rPr>
          <w:rFonts w:ascii="Verdana" w:hAnsi="Verdana" w:cstheme="minorHAnsi"/>
          <w:sz w:val="18"/>
          <w:szCs w:val="18"/>
        </w:rPr>
        <w:t>The Supplier agrees to report to Capgemini any security breach in writing without undue delay after being aware and within a maximum of twenty-four (24) hours. In addition, the Supplier shall provide any additional information reasonably requested by Capgemini for purposes of investigating the security breach and any other available information that Capgemini is required to include to the individual under the laws at the time of notification or promptly thereafter as information becomes delayed.</w:t>
      </w:r>
    </w:p>
    <w:p w14:paraId="657E16C0" w14:textId="4B27DEEE" w:rsidR="002054D2" w:rsidRPr="002054D2" w:rsidRDefault="002054D2" w:rsidP="002054D2">
      <w:pPr>
        <w:numPr>
          <w:ilvl w:val="1"/>
          <w:numId w:val="63"/>
        </w:numPr>
        <w:spacing w:after="200" w:line="240" w:lineRule="auto"/>
        <w:ind w:left="709"/>
        <w:jc w:val="both"/>
        <w:rPr>
          <w:rFonts w:ascii="Verdana" w:hAnsi="Verdana" w:cstheme="minorHAnsi"/>
          <w:sz w:val="18"/>
          <w:szCs w:val="18"/>
        </w:rPr>
      </w:pPr>
      <w:r w:rsidRPr="00523DEF">
        <w:rPr>
          <w:rFonts w:ascii="Verdana" w:hAnsi="Verdana" w:cstheme="minorHAnsi"/>
          <w:sz w:val="18"/>
          <w:szCs w:val="18"/>
        </w:rPr>
        <w:t>In the event of any security breach, the Supplier agrees to promptly cure such security breach and mitigate any harmful effects therefrom. Similarly, if because of any security breach, Capgemini is required by applicable law to notify impacted individuals, the Supplier agrees to reimburse Capgemini reasonable costs associated with such notifications or, at the Supplier’s election, provide the notification directly.</w:t>
      </w:r>
    </w:p>
    <w:p w14:paraId="302993B9" w14:textId="1A7E2029" w:rsidR="006E75E7" w:rsidRDefault="006E75E7">
      <w:pPr>
        <w:rPr>
          <w:rFonts w:ascii="Verdana" w:eastAsiaTheme="minorEastAsia" w:hAnsi="Verdana" w:cs="Times New Roman"/>
          <w:sz w:val="18"/>
          <w:szCs w:val="18"/>
        </w:rPr>
      </w:pPr>
      <w:bookmarkStart w:id="734" w:name="_DV_M371"/>
      <w:bookmarkEnd w:id="734"/>
      <w:r>
        <w:rPr>
          <w:rFonts w:ascii="Verdana" w:hAnsi="Verdana"/>
          <w:sz w:val="18"/>
          <w:szCs w:val="18"/>
        </w:rPr>
        <w:br w:type="page"/>
      </w:r>
    </w:p>
    <w:p w14:paraId="56485B92" w14:textId="77777777" w:rsidR="008A4BA1" w:rsidRPr="008D231B" w:rsidRDefault="008A4BA1" w:rsidP="008A4BA1">
      <w:pPr>
        <w:pStyle w:val="DeltaViewTableBody"/>
        <w:jc w:val="center"/>
        <w:rPr>
          <w:rFonts w:ascii="Verdana" w:hAnsi="Verdana"/>
          <w:sz w:val="18"/>
          <w:szCs w:val="18"/>
        </w:rPr>
      </w:pPr>
      <w:r w:rsidRPr="008D231B">
        <w:rPr>
          <w:rFonts w:ascii="Verdana" w:hAnsi="Verdana"/>
          <w:sz w:val="18"/>
          <w:szCs w:val="18"/>
        </w:rPr>
        <w:lastRenderedPageBreak/>
        <w:t xml:space="preserve">Schedule </w:t>
      </w:r>
      <w:r>
        <w:rPr>
          <w:rFonts w:ascii="Verdana" w:hAnsi="Verdana"/>
          <w:sz w:val="18"/>
          <w:szCs w:val="18"/>
        </w:rPr>
        <w:t>3</w:t>
      </w:r>
    </w:p>
    <w:p w14:paraId="30EDC35C" w14:textId="77777777" w:rsidR="008A4BA1" w:rsidRDefault="008A4BA1" w:rsidP="008A4BA1">
      <w:pPr>
        <w:pStyle w:val="DeltaViewTableBody"/>
        <w:rPr>
          <w:rFonts w:ascii="Verdana" w:hAnsi="Verdana"/>
          <w:sz w:val="18"/>
          <w:szCs w:val="18"/>
        </w:rPr>
      </w:pPr>
    </w:p>
    <w:p w14:paraId="2C6C79AA" w14:textId="77777777" w:rsidR="008A4BA1" w:rsidRPr="00FA471B" w:rsidRDefault="008A4BA1" w:rsidP="008A4BA1">
      <w:pPr>
        <w:pStyle w:val="Level2Number"/>
        <w:numPr>
          <w:ilvl w:val="0"/>
          <w:numId w:val="0"/>
        </w:numPr>
        <w:jc w:val="center"/>
        <w:rPr>
          <w:rFonts w:ascii="Verdana" w:hAnsi="Verdana" w:cs="Calibri"/>
          <w:b/>
          <w:bCs/>
          <w:color w:val="000000"/>
          <w:sz w:val="18"/>
          <w:szCs w:val="18"/>
        </w:rPr>
      </w:pPr>
      <w:bookmarkStart w:id="735" w:name="_Ref26367435"/>
      <w:commentRangeStart w:id="736"/>
      <w:r w:rsidRPr="00C43488">
        <w:rPr>
          <w:rFonts w:ascii="Verdana" w:hAnsi="Verdana" w:cs="Calibri"/>
          <w:b/>
          <w:bCs/>
          <w:color w:val="000000"/>
          <w:sz w:val="18"/>
          <w:szCs w:val="18"/>
        </w:rPr>
        <w:t>Rebate structure agreed between Main Contractor and Sub</w:t>
      </w:r>
      <w:r>
        <w:rPr>
          <w:rFonts w:ascii="Verdana" w:hAnsi="Verdana" w:cs="Calibri"/>
          <w:b/>
          <w:bCs/>
          <w:color w:val="000000"/>
          <w:sz w:val="18"/>
          <w:szCs w:val="18"/>
        </w:rPr>
        <w:t>-</w:t>
      </w:r>
      <w:r w:rsidRPr="00C43488">
        <w:rPr>
          <w:rFonts w:ascii="Verdana" w:hAnsi="Verdana" w:cs="Calibri"/>
          <w:b/>
          <w:bCs/>
          <w:color w:val="000000"/>
          <w:sz w:val="18"/>
          <w:szCs w:val="18"/>
        </w:rPr>
        <w:t>contractor</w:t>
      </w:r>
    </w:p>
    <w:p w14:paraId="58842F0C" w14:textId="77777777" w:rsidR="008A4BA1" w:rsidRDefault="008A4BA1" w:rsidP="008A4BA1">
      <w:pPr>
        <w:pStyle w:val="Level2Number"/>
        <w:numPr>
          <w:ilvl w:val="0"/>
          <w:numId w:val="0"/>
        </w:numPr>
      </w:pPr>
      <w:r>
        <w:rPr>
          <w:rFonts w:ascii="Verdana" w:hAnsi="Verdana" w:cs="Calibri"/>
          <w:color w:val="000000"/>
          <w:sz w:val="18"/>
          <w:szCs w:val="18"/>
        </w:rPr>
        <w:t xml:space="preserve">The Sub-contractor has agreed to apply a volume rebate on </w:t>
      </w:r>
      <w:proofErr w:type="gramStart"/>
      <w:r>
        <w:rPr>
          <w:rFonts w:ascii="Verdana" w:hAnsi="Verdana" w:cs="Calibri"/>
          <w:color w:val="000000"/>
          <w:sz w:val="18"/>
          <w:szCs w:val="18"/>
        </w:rPr>
        <w:t>all of</w:t>
      </w:r>
      <w:proofErr w:type="gramEnd"/>
      <w:r>
        <w:rPr>
          <w:rFonts w:ascii="Verdana" w:hAnsi="Verdana" w:cs="Calibri"/>
          <w:color w:val="000000"/>
          <w:sz w:val="18"/>
          <w:szCs w:val="18"/>
        </w:rPr>
        <w:t xml:space="preserve"> Main Contractor’s Annual Gross Spend</w:t>
      </w:r>
      <w:bookmarkStart w:id="737" w:name="_Ref26366425"/>
      <w:bookmarkEnd w:id="735"/>
      <w:r>
        <w:rPr>
          <w:rFonts w:ascii="Verdana" w:hAnsi="Verdana" w:cs="Calibri"/>
          <w:color w:val="000000"/>
          <w:sz w:val="18"/>
          <w:szCs w:val="18"/>
        </w:rPr>
        <w:t>, as per the table below:</w:t>
      </w:r>
      <w:bookmarkStart w:id="738" w:name="_Ref29997490"/>
      <w:bookmarkEnd w:id="737"/>
      <w:commentRangeEnd w:id="736"/>
      <w:r w:rsidR="002E4892">
        <w:rPr>
          <w:rStyle w:val="CommentReference"/>
        </w:rPr>
        <w:commentReference w:id="736"/>
      </w:r>
    </w:p>
    <w:tbl>
      <w:tblPr>
        <w:tblStyle w:val="TableGrid"/>
        <w:tblW w:w="6095" w:type="dxa"/>
        <w:jc w:val="center"/>
        <w:tblLook w:val="04A0" w:firstRow="1" w:lastRow="0" w:firstColumn="1" w:lastColumn="0" w:noHBand="0" w:noVBand="1"/>
      </w:tblPr>
      <w:tblGrid>
        <w:gridCol w:w="3374"/>
        <w:gridCol w:w="2721"/>
      </w:tblGrid>
      <w:tr w:rsidR="008A4BA1" w:rsidRPr="00F93A16" w14:paraId="06EE5973" w14:textId="77777777" w:rsidTr="00B13AC6">
        <w:trPr>
          <w:trHeight w:val="353"/>
          <w:jc w:val="center"/>
        </w:trPr>
        <w:tc>
          <w:tcPr>
            <w:tcW w:w="3374" w:type="dxa"/>
            <w:shd w:val="clear" w:color="auto" w:fill="B4C6E7" w:themeFill="accent1" w:themeFillTint="66"/>
            <w:vAlign w:val="center"/>
          </w:tcPr>
          <w:p w14:paraId="620DB35A" w14:textId="77777777" w:rsidR="008A4BA1" w:rsidRPr="00081C16" w:rsidRDefault="008A4BA1" w:rsidP="00B13AC6">
            <w:pPr>
              <w:jc w:val="center"/>
              <w:rPr>
                <w:rFonts w:ascii="Verdana" w:hAnsi="Verdana"/>
                <w:b/>
                <w:sz w:val="18"/>
              </w:rPr>
            </w:pPr>
            <w:r w:rsidRPr="00081C16">
              <w:rPr>
                <w:rFonts w:ascii="Verdana" w:hAnsi="Verdana"/>
                <w:sz w:val="18"/>
              </w:rPr>
              <w:t>Annual</w:t>
            </w:r>
            <w:r w:rsidRPr="00F93A16">
              <w:rPr>
                <w:rFonts w:ascii="Verdana" w:hAnsi="Verdana" w:cs="Times New Roman"/>
                <w:sz w:val="18"/>
                <w:szCs w:val="18"/>
              </w:rPr>
              <w:t xml:space="preserve"> </w:t>
            </w:r>
            <w:r w:rsidRPr="00081C16">
              <w:rPr>
                <w:rFonts w:ascii="Verdana" w:hAnsi="Verdana"/>
                <w:sz w:val="18"/>
              </w:rPr>
              <w:t>Gross Spend</w:t>
            </w:r>
          </w:p>
        </w:tc>
        <w:tc>
          <w:tcPr>
            <w:tcW w:w="2721" w:type="dxa"/>
            <w:shd w:val="clear" w:color="auto" w:fill="B4C6E7" w:themeFill="accent1" w:themeFillTint="66"/>
            <w:vAlign w:val="center"/>
          </w:tcPr>
          <w:p w14:paraId="42A67549" w14:textId="77777777" w:rsidR="008A4BA1" w:rsidRPr="00081C16" w:rsidRDefault="008A4BA1" w:rsidP="00B13AC6">
            <w:pPr>
              <w:jc w:val="center"/>
              <w:rPr>
                <w:rFonts w:ascii="Verdana" w:hAnsi="Verdana"/>
                <w:b/>
                <w:sz w:val="18"/>
              </w:rPr>
            </w:pPr>
            <w:r w:rsidRPr="00081C16">
              <w:rPr>
                <w:rFonts w:ascii="Verdana" w:hAnsi="Verdana"/>
                <w:sz w:val="18"/>
              </w:rPr>
              <w:t>Annual Rebate %</w:t>
            </w:r>
          </w:p>
        </w:tc>
      </w:tr>
      <w:tr w:rsidR="008A4BA1" w:rsidRPr="00F93A16" w14:paraId="7C937A84" w14:textId="77777777" w:rsidTr="00B13AC6">
        <w:trPr>
          <w:trHeight w:val="286"/>
          <w:jc w:val="center"/>
        </w:trPr>
        <w:tc>
          <w:tcPr>
            <w:tcW w:w="3374" w:type="dxa"/>
            <w:vAlign w:val="center"/>
          </w:tcPr>
          <w:p w14:paraId="00EA41C9" w14:textId="77777777" w:rsidR="008A4BA1" w:rsidRPr="00081C16" w:rsidRDefault="008A4BA1" w:rsidP="00B13AC6">
            <w:pPr>
              <w:jc w:val="center"/>
              <w:rPr>
                <w:rFonts w:ascii="Verdana" w:hAnsi="Verdana"/>
                <w:b/>
                <w:sz w:val="18"/>
              </w:rPr>
            </w:pPr>
            <w:r w:rsidRPr="00081C16">
              <w:rPr>
                <w:rFonts w:ascii="Verdana" w:hAnsi="Verdana"/>
                <w:sz w:val="18"/>
              </w:rPr>
              <w:t>£100,000</w:t>
            </w:r>
            <w:r w:rsidRPr="00F93A16">
              <w:rPr>
                <w:rFonts w:ascii="Verdana" w:hAnsi="Verdana" w:cs="Times New Roman"/>
                <w:sz w:val="18"/>
                <w:szCs w:val="18"/>
              </w:rPr>
              <w:t xml:space="preserve"> - £199,999</w:t>
            </w:r>
          </w:p>
        </w:tc>
        <w:tc>
          <w:tcPr>
            <w:tcW w:w="2721" w:type="dxa"/>
            <w:vAlign w:val="center"/>
          </w:tcPr>
          <w:p w14:paraId="35EA678E" w14:textId="77777777" w:rsidR="008A4BA1" w:rsidRPr="00081C16" w:rsidRDefault="008A4BA1" w:rsidP="00B13AC6">
            <w:pPr>
              <w:jc w:val="center"/>
              <w:rPr>
                <w:rFonts w:ascii="Verdana" w:hAnsi="Verdana"/>
                <w:b/>
                <w:sz w:val="18"/>
              </w:rPr>
            </w:pPr>
            <w:r w:rsidRPr="00F93A16">
              <w:rPr>
                <w:rFonts w:ascii="Verdana" w:hAnsi="Verdana" w:cs="Times New Roman"/>
                <w:sz w:val="18"/>
                <w:szCs w:val="18"/>
              </w:rPr>
              <w:t>0.5%</w:t>
            </w:r>
          </w:p>
        </w:tc>
      </w:tr>
      <w:tr w:rsidR="008A4BA1" w:rsidRPr="00F93A16" w14:paraId="38718A8A" w14:textId="77777777" w:rsidTr="00B13AC6">
        <w:trPr>
          <w:trHeight w:val="286"/>
          <w:jc w:val="center"/>
        </w:trPr>
        <w:tc>
          <w:tcPr>
            <w:tcW w:w="3374" w:type="dxa"/>
            <w:vAlign w:val="center"/>
          </w:tcPr>
          <w:p w14:paraId="40D00DA5" w14:textId="77777777" w:rsidR="008A4BA1" w:rsidRPr="00081C16" w:rsidRDefault="008A4BA1" w:rsidP="00B13AC6">
            <w:pPr>
              <w:jc w:val="center"/>
              <w:rPr>
                <w:rFonts w:ascii="Verdana" w:hAnsi="Verdana"/>
                <w:b/>
                <w:sz w:val="18"/>
              </w:rPr>
            </w:pPr>
            <w:r w:rsidRPr="00081C16">
              <w:rPr>
                <w:rFonts w:ascii="Verdana" w:hAnsi="Verdana"/>
                <w:sz w:val="18"/>
              </w:rPr>
              <w:t>£200,000</w:t>
            </w:r>
            <w:r w:rsidRPr="00F93A16">
              <w:rPr>
                <w:rFonts w:ascii="Verdana" w:hAnsi="Verdana" w:cs="Times New Roman"/>
                <w:sz w:val="18"/>
                <w:szCs w:val="18"/>
              </w:rPr>
              <w:t xml:space="preserve"> - £299,999</w:t>
            </w:r>
          </w:p>
        </w:tc>
        <w:tc>
          <w:tcPr>
            <w:tcW w:w="2721" w:type="dxa"/>
            <w:vAlign w:val="center"/>
          </w:tcPr>
          <w:p w14:paraId="08A837CE" w14:textId="77777777" w:rsidR="008A4BA1" w:rsidRPr="00081C16" w:rsidRDefault="008A4BA1" w:rsidP="00B13AC6">
            <w:pPr>
              <w:jc w:val="center"/>
              <w:rPr>
                <w:rFonts w:ascii="Verdana" w:hAnsi="Verdana"/>
                <w:b/>
                <w:sz w:val="18"/>
              </w:rPr>
            </w:pPr>
            <w:r w:rsidRPr="00F93A16">
              <w:rPr>
                <w:rFonts w:ascii="Verdana" w:hAnsi="Verdana" w:cs="Times New Roman"/>
                <w:sz w:val="18"/>
                <w:szCs w:val="18"/>
              </w:rPr>
              <w:t>1.0%</w:t>
            </w:r>
          </w:p>
        </w:tc>
      </w:tr>
      <w:tr w:rsidR="008A4BA1" w:rsidRPr="00F93A16" w14:paraId="65B3E6A9" w14:textId="77777777" w:rsidTr="00B13AC6">
        <w:trPr>
          <w:trHeight w:val="286"/>
          <w:jc w:val="center"/>
        </w:trPr>
        <w:tc>
          <w:tcPr>
            <w:tcW w:w="3374" w:type="dxa"/>
            <w:vAlign w:val="center"/>
          </w:tcPr>
          <w:p w14:paraId="76DCAC84" w14:textId="77777777" w:rsidR="008A4BA1" w:rsidRPr="00081C16" w:rsidRDefault="008A4BA1" w:rsidP="00B13AC6">
            <w:pPr>
              <w:jc w:val="center"/>
              <w:rPr>
                <w:rFonts w:ascii="Verdana" w:hAnsi="Verdana"/>
                <w:b/>
                <w:sz w:val="18"/>
              </w:rPr>
            </w:pPr>
            <w:r w:rsidRPr="00081C16">
              <w:rPr>
                <w:rFonts w:ascii="Verdana" w:hAnsi="Verdana"/>
                <w:sz w:val="18"/>
              </w:rPr>
              <w:t>£300,000</w:t>
            </w:r>
            <w:r w:rsidRPr="00F93A16">
              <w:rPr>
                <w:rFonts w:ascii="Verdana" w:hAnsi="Verdana" w:cs="Times New Roman"/>
                <w:sz w:val="18"/>
                <w:szCs w:val="18"/>
              </w:rPr>
              <w:t xml:space="preserve"> - £399,999</w:t>
            </w:r>
          </w:p>
        </w:tc>
        <w:tc>
          <w:tcPr>
            <w:tcW w:w="2721" w:type="dxa"/>
            <w:vAlign w:val="center"/>
          </w:tcPr>
          <w:p w14:paraId="0AD342BC" w14:textId="77777777" w:rsidR="008A4BA1" w:rsidRPr="00081C16" w:rsidRDefault="008A4BA1" w:rsidP="00B13AC6">
            <w:pPr>
              <w:jc w:val="center"/>
              <w:rPr>
                <w:rFonts w:ascii="Verdana" w:hAnsi="Verdana"/>
                <w:b/>
                <w:sz w:val="18"/>
              </w:rPr>
            </w:pPr>
            <w:r w:rsidRPr="00F93A16">
              <w:rPr>
                <w:rFonts w:ascii="Verdana" w:hAnsi="Verdana" w:cs="Times New Roman"/>
                <w:sz w:val="18"/>
                <w:szCs w:val="18"/>
              </w:rPr>
              <w:t>1.5%</w:t>
            </w:r>
          </w:p>
        </w:tc>
      </w:tr>
      <w:tr w:rsidR="008A4BA1" w:rsidRPr="00F93A16" w14:paraId="524B0F58" w14:textId="77777777" w:rsidTr="00B13AC6">
        <w:trPr>
          <w:trHeight w:val="274"/>
          <w:jc w:val="center"/>
        </w:trPr>
        <w:tc>
          <w:tcPr>
            <w:tcW w:w="3374" w:type="dxa"/>
            <w:vAlign w:val="center"/>
          </w:tcPr>
          <w:p w14:paraId="41A4BC5C" w14:textId="77777777" w:rsidR="008A4BA1" w:rsidRPr="00081C16" w:rsidRDefault="008A4BA1" w:rsidP="00B13AC6">
            <w:pPr>
              <w:jc w:val="center"/>
              <w:rPr>
                <w:rFonts w:ascii="Verdana" w:hAnsi="Verdana"/>
                <w:b/>
                <w:sz w:val="18"/>
              </w:rPr>
            </w:pPr>
            <w:r w:rsidRPr="00081C16">
              <w:rPr>
                <w:rFonts w:ascii="Verdana" w:hAnsi="Verdana"/>
                <w:sz w:val="18"/>
              </w:rPr>
              <w:t>£400,000</w:t>
            </w:r>
            <w:r w:rsidRPr="00F93A16">
              <w:rPr>
                <w:rFonts w:ascii="Verdana" w:hAnsi="Verdana" w:cs="Times New Roman"/>
                <w:sz w:val="18"/>
                <w:szCs w:val="18"/>
              </w:rPr>
              <w:t xml:space="preserve"> - £499,999</w:t>
            </w:r>
          </w:p>
        </w:tc>
        <w:tc>
          <w:tcPr>
            <w:tcW w:w="2721" w:type="dxa"/>
            <w:vAlign w:val="center"/>
          </w:tcPr>
          <w:p w14:paraId="67DADC87" w14:textId="77777777" w:rsidR="008A4BA1" w:rsidRPr="00081C16" w:rsidRDefault="008A4BA1" w:rsidP="00B13AC6">
            <w:pPr>
              <w:jc w:val="center"/>
              <w:rPr>
                <w:rFonts w:ascii="Verdana" w:hAnsi="Verdana"/>
                <w:b/>
                <w:sz w:val="18"/>
              </w:rPr>
            </w:pPr>
            <w:r w:rsidRPr="00F93A16">
              <w:rPr>
                <w:rFonts w:ascii="Verdana" w:hAnsi="Verdana" w:cs="Times New Roman"/>
                <w:sz w:val="18"/>
                <w:szCs w:val="18"/>
              </w:rPr>
              <w:t>2.0%</w:t>
            </w:r>
          </w:p>
        </w:tc>
      </w:tr>
      <w:tr w:rsidR="008A4BA1" w:rsidRPr="00F93A16" w14:paraId="59234726" w14:textId="77777777" w:rsidTr="00B13AC6">
        <w:trPr>
          <w:trHeight w:val="286"/>
          <w:jc w:val="center"/>
        </w:trPr>
        <w:tc>
          <w:tcPr>
            <w:tcW w:w="3374" w:type="dxa"/>
            <w:vAlign w:val="center"/>
          </w:tcPr>
          <w:p w14:paraId="249876D1" w14:textId="77777777" w:rsidR="008A4BA1" w:rsidRPr="00081C16" w:rsidRDefault="008A4BA1" w:rsidP="00B13AC6">
            <w:pPr>
              <w:jc w:val="center"/>
              <w:rPr>
                <w:rFonts w:ascii="Verdana" w:hAnsi="Verdana"/>
                <w:b/>
                <w:sz w:val="18"/>
              </w:rPr>
            </w:pPr>
            <w:r w:rsidRPr="00081C16">
              <w:rPr>
                <w:rFonts w:ascii="Verdana" w:hAnsi="Verdana"/>
                <w:sz w:val="18"/>
              </w:rPr>
              <w:t>£500,000</w:t>
            </w:r>
            <w:r w:rsidRPr="00F93A16">
              <w:rPr>
                <w:rFonts w:ascii="Verdana" w:hAnsi="Verdana" w:cs="Times New Roman"/>
                <w:sz w:val="18"/>
                <w:szCs w:val="18"/>
              </w:rPr>
              <w:t xml:space="preserve"> - £749,999</w:t>
            </w:r>
          </w:p>
        </w:tc>
        <w:tc>
          <w:tcPr>
            <w:tcW w:w="2721" w:type="dxa"/>
            <w:vAlign w:val="center"/>
          </w:tcPr>
          <w:p w14:paraId="0812ED39" w14:textId="77777777" w:rsidR="008A4BA1" w:rsidRPr="00081C16" w:rsidRDefault="008A4BA1" w:rsidP="00B13AC6">
            <w:pPr>
              <w:jc w:val="center"/>
              <w:rPr>
                <w:rFonts w:ascii="Verdana" w:hAnsi="Verdana"/>
                <w:b/>
                <w:sz w:val="18"/>
              </w:rPr>
            </w:pPr>
            <w:r w:rsidRPr="00F93A16">
              <w:rPr>
                <w:rFonts w:ascii="Verdana" w:hAnsi="Verdana" w:cs="Times New Roman"/>
                <w:sz w:val="18"/>
                <w:szCs w:val="18"/>
              </w:rPr>
              <w:t>2.5%</w:t>
            </w:r>
          </w:p>
        </w:tc>
      </w:tr>
      <w:tr w:rsidR="008A4BA1" w:rsidRPr="00F93A16" w14:paraId="7DEC9C1F" w14:textId="77777777" w:rsidTr="00B13AC6">
        <w:trPr>
          <w:trHeight w:val="286"/>
          <w:jc w:val="center"/>
        </w:trPr>
        <w:tc>
          <w:tcPr>
            <w:tcW w:w="3374" w:type="dxa"/>
            <w:vAlign w:val="center"/>
          </w:tcPr>
          <w:p w14:paraId="396D536C" w14:textId="77777777" w:rsidR="008A4BA1" w:rsidRPr="00081C16" w:rsidRDefault="008A4BA1" w:rsidP="00B13AC6">
            <w:pPr>
              <w:jc w:val="center"/>
              <w:rPr>
                <w:rFonts w:ascii="Verdana" w:hAnsi="Verdana"/>
                <w:b/>
                <w:sz w:val="18"/>
              </w:rPr>
            </w:pPr>
            <w:r w:rsidRPr="00081C16">
              <w:rPr>
                <w:rFonts w:ascii="Verdana" w:hAnsi="Verdana"/>
                <w:sz w:val="18"/>
              </w:rPr>
              <w:t>£750,000</w:t>
            </w:r>
            <w:r w:rsidRPr="00F93A16">
              <w:rPr>
                <w:rFonts w:ascii="Verdana" w:hAnsi="Verdana" w:cs="Times New Roman"/>
                <w:sz w:val="18"/>
                <w:szCs w:val="18"/>
              </w:rPr>
              <w:t xml:space="preserve"> - £999,999</w:t>
            </w:r>
          </w:p>
        </w:tc>
        <w:tc>
          <w:tcPr>
            <w:tcW w:w="2721" w:type="dxa"/>
            <w:vAlign w:val="center"/>
          </w:tcPr>
          <w:p w14:paraId="32262F2D" w14:textId="77777777" w:rsidR="008A4BA1" w:rsidRPr="00081C16" w:rsidRDefault="008A4BA1" w:rsidP="00B13AC6">
            <w:pPr>
              <w:jc w:val="center"/>
              <w:rPr>
                <w:rFonts w:ascii="Verdana" w:hAnsi="Verdana"/>
                <w:b/>
                <w:sz w:val="18"/>
              </w:rPr>
            </w:pPr>
            <w:r w:rsidRPr="00F93A16">
              <w:rPr>
                <w:rFonts w:ascii="Verdana" w:hAnsi="Verdana" w:cs="Times New Roman"/>
                <w:sz w:val="18"/>
                <w:szCs w:val="18"/>
              </w:rPr>
              <w:t>3.0%</w:t>
            </w:r>
          </w:p>
        </w:tc>
      </w:tr>
      <w:tr w:rsidR="008A4BA1" w:rsidRPr="00F93A16" w14:paraId="7331FAB9" w14:textId="77777777" w:rsidTr="00B13AC6">
        <w:trPr>
          <w:trHeight w:val="355"/>
          <w:jc w:val="center"/>
        </w:trPr>
        <w:tc>
          <w:tcPr>
            <w:tcW w:w="3374" w:type="dxa"/>
            <w:vAlign w:val="center"/>
          </w:tcPr>
          <w:p w14:paraId="792E5C1A" w14:textId="77777777" w:rsidR="008A4BA1" w:rsidRPr="00081C16" w:rsidRDefault="008A4BA1" w:rsidP="00B13AC6">
            <w:pPr>
              <w:jc w:val="center"/>
              <w:rPr>
                <w:rFonts w:ascii="Verdana" w:hAnsi="Verdana"/>
                <w:b/>
                <w:sz w:val="18"/>
              </w:rPr>
            </w:pPr>
            <w:r w:rsidRPr="00081C16">
              <w:rPr>
                <w:rFonts w:ascii="Verdana" w:hAnsi="Verdana"/>
                <w:sz w:val="18"/>
              </w:rPr>
              <w:t>£1,000,000</w:t>
            </w:r>
            <w:r w:rsidRPr="00F93A16">
              <w:rPr>
                <w:rFonts w:ascii="Verdana" w:hAnsi="Verdana" w:cs="Times New Roman"/>
                <w:sz w:val="18"/>
                <w:szCs w:val="18"/>
              </w:rPr>
              <w:t xml:space="preserve"> – £1,249,999</w:t>
            </w:r>
          </w:p>
        </w:tc>
        <w:tc>
          <w:tcPr>
            <w:tcW w:w="2721" w:type="dxa"/>
            <w:vAlign w:val="center"/>
          </w:tcPr>
          <w:p w14:paraId="0290419E" w14:textId="77777777" w:rsidR="008A4BA1" w:rsidRPr="00081C16" w:rsidRDefault="008A4BA1" w:rsidP="00B13AC6">
            <w:pPr>
              <w:jc w:val="center"/>
              <w:rPr>
                <w:rFonts w:ascii="Verdana" w:hAnsi="Verdana"/>
                <w:b/>
                <w:sz w:val="18"/>
              </w:rPr>
            </w:pPr>
            <w:r w:rsidRPr="00F93A16">
              <w:rPr>
                <w:rFonts w:ascii="Verdana" w:hAnsi="Verdana" w:cs="Times New Roman"/>
                <w:sz w:val="18"/>
                <w:szCs w:val="18"/>
              </w:rPr>
              <w:t>3.5%</w:t>
            </w:r>
          </w:p>
        </w:tc>
      </w:tr>
      <w:tr w:rsidR="008A4BA1" w:rsidRPr="00F93A16" w14:paraId="5D0E60A0" w14:textId="77777777" w:rsidTr="00B13AC6">
        <w:trPr>
          <w:trHeight w:val="261"/>
          <w:jc w:val="center"/>
        </w:trPr>
        <w:tc>
          <w:tcPr>
            <w:tcW w:w="3374" w:type="dxa"/>
            <w:vAlign w:val="center"/>
          </w:tcPr>
          <w:p w14:paraId="5F6C917B" w14:textId="77777777" w:rsidR="008A4BA1" w:rsidRPr="00081C16" w:rsidRDefault="008A4BA1" w:rsidP="00B13AC6">
            <w:pPr>
              <w:jc w:val="center"/>
              <w:rPr>
                <w:rFonts w:ascii="Verdana" w:hAnsi="Verdana"/>
                <w:b/>
                <w:sz w:val="18"/>
              </w:rPr>
            </w:pPr>
            <w:r w:rsidRPr="00081C16">
              <w:rPr>
                <w:rFonts w:ascii="Verdana" w:hAnsi="Verdana"/>
                <w:sz w:val="18"/>
              </w:rPr>
              <w:t>£1,250,000</w:t>
            </w:r>
            <w:r w:rsidRPr="00F93A16">
              <w:rPr>
                <w:rFonts w:ascii="Verdana" w:hAnsi="Verdana" w:cs="Times New Roman"/>
                <w:sz w:val="18"/>
                <w:szCs w:val="18"/>
              </w:rPr>
              <w:t xml:space="preserve"> – £1,499,999</w:t>
            </w:r>
          </w:p>
        </w:tc>
        <w:tc>
          <w:tcPr>
            <w:tcW w:w="2721" w:type="dxa"/>
            <w:vAlign w:val="center"/>
          </w:tcPr>
          <w:p w14:paraId="6315F96B" w14:textId="77777777" w:rsidR="008A4BA1" w:rsidRPr="00081C16" w:rsidRDefault="008A4BA1" w:rsidP="00B13AC6">
            <w:pPr>
              <w:jc w:val="center"/>
              <w:rPr>
                <w:rFonts w:ascii="Verdana" w:hAnsi="Verdana"/>
                <w:b/>
                <w:sz w:val="18"/>
              </w:rPr>
            </w:pPr>
            <w:r w:rsidRPr="00F93A16">
              <w:rPr>
                <w:rFonts w:ascii="Verdana" w:hAnsi="Verdana" w:cs="Times New Roman"/>
                <w:sz w:val="18"/>
                <w:szCs w:val="18"/>
              </w:rPr>
              <w:t>4.0%</w:t>
            </w:r>
          </w:p>
        </w:tc>
      </w:tr>
      <w:tr w:rsidR="008A4BA1" w:rsidRPr="00F93A16" w14:paraId="37766A49" w14:textId="77777777" w:rsidTr="00B13AC6">
        <w:trPr>
          <w:trHeight w:val="286"/>
          <w:jc w:val="center"/>
        </w:trPr>
        <w:tc>
          <w:tcPr>
            <w:tcW w:w="3374" w:type="dxa"/>
            <w:vAlign w:val="center"/>
          </w:tcPr>
          <w:p w14:paraId="0B9DC367" w14:textId="77777777" w:rsidR="008A4BA1" w:rsidRPr="00081C16" w:rsidRDefault="008A4BA1" w:rsidP="00B13AC6">
            <w:pPr>
              <w:jc w:val="center"/>
              <w:rPr>
                <w:rFonts w:ascii="Verdana" w:hAnsi="Verdana"/>
                <w:b/>
                <w:sz w:val="18"/>
              </w:rPr>
            </w:pPr>
            <w:r w:rsidRPr="00081C16">
              <w:rPr>
                <w:rFonts w:ascii="Verdana" w:hAnsi="Verdana"/>
                <w:sz w:val="18"/>
              </w:rPr>
              <w:t>£1,500,000</w:t>
            </w:r>
            <w:r w:rsidRPr="00F93A16">
              <w:rPr>
                <w:rFonts w:ascii="Verdana" w:hAnsi="Verdana" w:cs="Times New Roman"/>
                <w:sz w:val="18"/>
                <w:szCs w:val="18"/>
              </w:rPr>
              <w:t xml:space="preserve"> - £1,999,999</w:t>
            </w:r>
          </w:p>
        </w:tc>
        <w:tc>
          <w:tcPr>
            <w:tcW w:w="2721" w:type="dxa"/>
            <w:vAlign w:val="center"/>
          </w:tcPr>
          <w:p w14:paraId="3E5E01C3" w14:textId="77777777" w:rsidR="008A4BA1" w:rsidRPr="00081C16" w:rsidRDefault="008A4BA1" w:rsidP="00B13AC6">
            <w:pPr>
              <w:jc w:val="center"/>
              <w:rPr>
                <w:rFonts w:ascii="Verdana" w:hAnsi="Verdana"/>
                <w:b/>
                <w:sz w:val="18"/>
              </w:rPr>
            </w:pPr>
            <w:r w:rsidRPr="00F93A16">
              <w:rPr>
                <w:rFonts w:ascii="Verdana" w:hAnsi="Verdana" w:cs="Times New Roman"/>
                <w:sz w:val="18"/>
                <w:szCs w:val="18"/>
              </w:rPr>
              <w:t>5.0%</w:t>
            </w:r>
          </w:p>
        </w:tc>
      </w:tr>
      <w:tr w:rsidR="008A4BA1" w:rsidRPr="00F93A16" w14:paraId="39B0CB66" w14:textId="77777777" w:rsidTr="00B13AC6">
        <w:trPr>
          <w:trHeight w:val="274"/>
          <w:jc w:val="center"/>
        </w:trPr>
        <w:tc>
          <w:tcPr>
            <w:tcW w:w="3374" w:type="dxa"/>
            <w:vAlign w:val="center"/>
          </w:tcPr>
          <w:p w14:paraId="54D84131" w14:textId="77777777" w:rsidR="008A4BA1" w:rsidRPr="00F93A16" w:rsidRDefault="008A4BA1" w:rsidP="00B13AC6">
            <w:pPr>
              <w:jc w:val="center"/>
              <w:rPr>
                <w:rFonts w:ascii="Verdana" w:hAnsi="Verdana" w:cs="Times New Roman"/>
                <w:sz w:val="18"/>
                <w:szCs w:val="18"/>
              </w:rPr>
            </w:pPr>
            <w:r w:rsidRPr="00F93A16">
              <w:rPr>
                <w:rFonts w:ascii="Verdana" w:hAnsi="Verdana" w:cs="Times New Roman"/>
                <w:sz w:val="18"/>
                <w:szCs w:val="18"/>
              </w:rPr>
              <w:t>£2,000,000 - £2,999,999</w:t>
            </w:r>
          </w:p>
        </w:tc>
        <w:tc>
          <w:tcPr>
            <w:tcW w:w="2721" w:type="dxa"/>
            <w:vAlign w:val="center"/>
          </w:tcPr>
          <w:p w14:paraId="0749EA5E" w14:textId="77777777" w:rsidR="008A4BA1" w:rsidRPr="00F93A16" w:rsidRDefault="008A4BA1" w:rsidP="00B13AC6">
            <w:pPr>
              <w:jc w:val="center"/>
              <w:rPr>
                <w:rFonts w:ascii="Verdana" w:hAnsi="Verdana" w:cs="Times New Roman"/>
                <w:sz w:val="18"/>
                <w:szCs w:val="18"/>
              </w:rPr>
            </w:pPr>
            <w:r w:rsidRPr="00F93A16">
              <w:rPr>
                <w:rFonts w:ascii="Verdana" w:hAnsi="Verdana" w:cs="Times New Roman"/>
                <w:sz w:val="18"/>
                <w:szCs w:val="18"/>
              </w:rPr>
              <w:t>5.5 %</w:t>
            </w:r>
          </w:p>
        </w:tc>
      </w:tr>
      <w:tr w:rsidR="008A4BA1" w:rsidRPr="00F93A16" w14:paraId="60B1451D" w14:textId="77777777" w:rsidTr="00B13AC6">
        <w:trPr>
          <w:trHeight w:val="286"/>
          <w:jc w:val="center"/>
        </w:trPr>
        <w:tc>
          <w:tcPr>
            <w:tcW w:w="3374" w:type="dxa"/>
            <w:vAlign w:val="center"/>
          </w:tcPr>
          <w:p w14:paraId="4E77EB2F" w14:textId="77777777" w:rsidR="008A4BA1" w:rsidRPr="00F93A16" w:rsidRDefault="008A4BA1" w:rsidP="00B13AC6">
            <w:pPr>
              <w:jc w:val="center"/>
              <w:rPr>
                <w:rFonts w:ascii="Verdana" w:hAnsi="Verdana" w:cs="Times New Roman"/>
                <w:sz w:val="18"/>
                <w:szCs w:val="18"/>
              </w:rPr>
            </w:pPr>
            <w:r w:rsidRPr="00F93A16">
              <w:rPr>
                <w:rFonts w:ascii="Verdana" w:hAnsi="Verdana" w:cs="Times New Roman"/>
                <w:sz w:val="18"/>
                <w:szCs w:val="18"/>
              </w:rPr>
              <w:t>£3,000,000 - £3,999,999</w:t>
            </w:r>
          </w:p>
        </w:tc>
        <w:tc>
          <w:tcPr>
            <w:tcW w:w="2721" w:type="dxa"/>
            <w:vAlign w:val="center"/>
          </w:tcPr>
          <w:p w14:paraId="69864FD3" w14:textId="77777777" w:rsidR="008A4BA1" w:rsidRPr="00F93A16" w:rsidRDefault="008A4BA1" w:rsidP="00B13AC6">
            <w:pPr>
              <w:jc w:val="center"/>
              <w:rPr>
                <w:rFonts w:ascii="Verdana" w:hAnsi="Verdana" w:cs="Times New Roman"/>
                <w:sz w:val="18"/>
                <w:szCs w:val="18"/>
              </w:rPr>
            </w:pPr>
            <w:r w:rsidRPr="00F93A16">
              <w:rPr>
                <w:rFonts w:ascii="Verdana" w:hAnsi="Verdana" w:cs="Times New Roman"/>
                <w:sz w:val="18"/>
                <w:szCs w:val="18"/>
              </w:rPr>
              <w:t>6.0%</w:t>
            </w:r>
          </w:p>
        </w:tc>
      </w:tr>
      <w:tr w:rsidR="008A4BA1" w:rsidRPr="00F93A16" w14:paraId="4C6AAA68" w14:textId="77777777" w:rsidTr="00B13AC6">
        <w:trPr>
          <w:trHeight w:val="286"/>
          <w:jc w:val="center"/>
        </w:trPr>
        <w:tc>
          <w:tcPr>
            <w:tcW w:w="3374" w:type="dxa"/>
            <w:vAlign w:val="center"/>
          </w:tcPr>
          <w:p w14:paraId="0BB56638" w14:textId="77777777" w:rsidR="008A4BA1" w:rsidRPr="00F93A16" w:rsidRDefault="008A4BA1" w:rsidP="00B13AC6">
            <w:pPr>
              <w:jc w:val="center"/>
              <w:rPr>
                <w:rFonts w:ascii="Verdana" w:hAnsi="Verdana" w:cs="Times New Roman"/>
                <w:sz w:val="18"/>
                <w:szCs w:val="18"/>
              </w:rPr>
            </w:pPr>
            <w:r w:rsidRPr="00F93A16">
              <w:rPr>
                <w:rFonts w:ascii="Verdana" w:hAnsi="Verdana" w:cs="Times New Roman"/>
                <w:sz w:val="18"/>
                <w:szCs w:val="18"/>
              </w:rPr>
              <w:t>£4,000,000 - £4,999,999</w:t>
            </w:r>
          </w:p>
        </w:tc>
        <w:tc>
          <w:tcPr>
            <w:tcW w:w="2721" w:type="dxa"/>
            <w:vAlign w:val="center"/>
          </w:tcPr>
          <w:p w14:paraId="491F2F69" w14:textId="77777777" w:rsidR="008A4BA1" w:rsidRPr="00F93A16" w:rsidRDefault="008A4BA1" w:rsidP="00B13AC6">
            <w:pPr>
              <w:jc w:val="center"/>
              <w:rPr>
                <w:rFonts w:ascii="Verdana" w:hAnsi="Verdana" w:cs="Times New Roman"/>
                <w:sz w:val="18"/>
                <w:szCs w:val="18"/>
              </w:rPr>
            </w:pPr>
            <w:r w:rsidRPr="00F93A16">
              <w:rPr>
                <w:rFonts w:ascii="Verdana" w:hAnsi="Verdana" w:cs="Times New Roman"/>
                <w:sz w:val="18"/>
                <w:szCs w:val="18"/>
              </w:rPr>
              <w:t>6.5%</w:t>
            </w:r>
          </w:p>
        </w:tc>
      </w:tr>
      <w:tr w:rsidR="008A4BA1" w:rsidRPr="00F93A16" w14:paraId="7EA55C5F" w14:textId="77777777" w:rsidTr="00B13AC6">
        <w:trPr>
          <w:trHeight w:val="286"/>
          <w:jc w:val="center"/>
        </w:trPr>
        <w:tc>
          <w:tcPr>
            <w:tcW w:w="3374" w:type="dxa"/>
            <w:vAlign w:val="center"/>
          </w:tcPr>
          <w:p w14:paraId="33183AC3" w14:textId="77777777" w:rsidR="008A4BA1" w:rsidRPr="00F93A16" w:rsidRDefault="008A4BA1" w:rsidP="00B13AC6">
            <w:pPr>
              <w:jc w:val="center"/>
              <w:rPr>
                <w:rFonts w:ascii="Verdana" w:hAnsi="Verdana" w:cs="Times New Roman"/>
                <w:sz w:val="18"/>
                <w:szCs w:val="18"/>
              </w:rPr>
            </w:pPr>
            <w:r w:rsidRPr="00F93A16">
              <w:rPr>
                <w:rFonts w:ascii="Verdana" w:hAnsi="Verdana" w:cs="Times New Roman"/>
                <w:sz w:val="18"/>
                <w:szCs w:val="18"/>
              </w:rPr>
              <w:t>£5,000,000 - £7,499,999</w:t>
            </w:r>
          </w:p>
        </w:tc>
        <w:tc>
          <w:tcPr>
            <w:tcW w:w="2721" w:type="dxa"/>
            <w:vAlign w:val="center"/>
          </w:tcPr>
          <w:p w14:paraId="439322A8" w14:textId="77777777" w:rsidR="008A4BA1" w:rsidRPr="00F93A16" w:rsidRDefault="008A4BA1" w:rsidP="00B13AC6">
            <w:pPr>
              <w:jc w:val="center"/>
              <w:rPr>
                <w:rFonts w:ascii="Verdana" w:hAnsi="Verdana" w:cs="Times New Roman"/>
                <w:sz w:val="18"/>
                <w:szCs w:val="18"/>
              </w:rPr>
            </w:pPr>
            <w:r w:rsidRPr="00F93A16">
              <w:rPr>
                <w:rFonts w:ascii="Verdana" w:hAnsi="Verdana" w:cs="Times New Roman"/>
                <w:sz w:val="18"/>
                <w:szCs w:val="18"/>
              </w:rPr>
              <w:t>7.0%</w:t>
            </w:r>
          </w:p>
        </w:tc>
      </w:tr>
      <w:tr w:rsidR="008A4BA1" w:rsidRPr="00F93A16" w14:paraId="09064B89" w14:textId="77777777" w:rsidTr="00B13AC6">
        <w:trPr>
          <w:trHeight w:val="286"/>
          <w:jc w:val="center"/>
        </w:trPr>
        <w:tc>
          <w:tcPr>
            <w:tcW w:w="3374" w:type="dxa"/>
            <w:vAlign w:val="center"/>
          </w:tcPr>
          <w:p w14:paraId="28D5A472" w14:textId="77777777" w:rsidR="008A4BA1" w:rsidRPr="00F93A16" w:rsidRDefault="008A4BA1" w:rsidP="00B13AC6">
            <w:pPr>
              <w:jc w:val="center"/>
              <w:rPr>
                <w:rFonts w:ascii="Verdana" w:hAnsi="Verdana" w:cs="Times New Roman"/>
                <w:sz w:val="18"/>
                <w:szCs w:val="18"/>
              </w:rPr>
            </w:pPr>
            <w:r w:rsidRPr="00F93A16">
              <w:rPr>
                <w:rFonts w:ascii="Verdana" w:hAnsi="Verdana" w:cs="Times New Roman"/>
                <w:sz w:val="18"/>
                <w:szCs w:val="18"/>
              </w:rPr>
              <w:t>£7,500,000 - £9,999,999</w:t>
            </w:r>
          </w:p>
        </w:tc>
        <w:tc>
          <w:tcPr>
            <w:tcW w:w="2721" w:type="dxa"/>
            <w:vAlign w:val="center"/>
          </w:tcPr>
          <w:p w14:paraId="27126DAD" w14:textId="77777777" w:rsidR="008A4BA1" w:rsidRPr="00F93A16" w:rsidRDefault="008A4BA1" w:rsidP="00B13AC6">
            <w:pPr>
              <w:jc w:val="center"/>
              <w:rPr>
                <w:rFonts w:ascii="Verdana" w:hAnsi="Verdana" w:cs="Times New Roman"/>
                <w:sz w:val="18"/>
                <w:szCs w:val="18"/>
              </w:rPr>
            </w:pPr>
            <w:r w:rsidRPr="00F93A16">
              <w:rPr>
                <w:rFonts w:ascii="Verdana" w:hAnsi="Verdana" w:cs="Times New Roman"/>
                <w:sz w:val="18"/>
                <w:szCs w:val="18"/>
              </w:rPr>
              <w:t>7.5%</w:t>
            </w:r>
          </w:p>
        </w:tc>
      </w:tr>
      <w:tr w:rsidR="008A4BA1" w:rsidRPr="00F93A16" w14:paraId="24EE537F" w14:textId="77777777" w:rsidTr="00B13AC6">
        <w:trPr>
          <w:trHeight w:val="274"/>
          <w:jc w:val="center"/>
        </w:trPr>
        <w:tc>
          <w:tcPr>
            <w:tcW w:w="3374" w:type="dxa"/>
            <w:vAlign w:val="center"/>
          </w:tcPr>
          <w:p w14:paraId="518C7766" w14:textId="77777777" w:rsidR="008A4BA1" w:rsidRPr="00F93A16" w:rsidRDefault="008A4BA1" w:rsidP="00B13AC6">
            <w:pPr>
              <w:jc w:val="center"/>
              <w:rPr>
                <w:rFonts w:ascii="Verdana" w:hAnsi="Verdana" w:cs="Times New Roman"/>
                <w:sz w:val="18"/>
                <w:szCs w:val="18"/>
              </w:rPr>
            </w:pPr>
            <w:r w:rsidRPr="00F93A16">
              <w:rPr>
                <w:rFonts w:ascii="Verdana" w:hAnsi="Verdana" w:cs="Times New Roman"/>
                <w:sz w:val="18"/>
                <w:szCs w:val="18"/>
              </w:rPr>
              <w:t>£10,000,000</w:t>
            </w:r>
            <w:r>
              <w:rPr>
                <w:rFonts w:ascii="Verdana" w:hAnsi="Verdana" w:cs="Times New Roman"/>
                <w:sz w:val="18"/>
                <w:szCs w:val="18"/>
              </w:rPr>
              <w:t xml:space="preserve"> and over</w:t>
            </w:r>
          </w:p>
        </w:tc>
        <w:tc>
          <w:tcPr>
            <w:tcW w:w="2721" w:type="dxa"/>
            <w:vAlign w:val="center"/>
          </w:tcPr>
          <w:p w14:paraId="14CD597A" w14:textId="77777777" w:rsidR="008A4BA1" w:rsidRPr="00F93A16" w:rsidRDefault="008A4BA1" w:rsidP="00B13AC6">
            <w:pPr>
              <w:jc w:val="center"/>
              <w:rPr>
                <w:rFonts w:ascii="Verdana" w:hAnsi="Verdana" w:cs="Times New Roman"/>
                <w:sz w:val="18"/>
                <w:szCs w:val="18"/>
              </w:rPr>
            </w:pPr>
            <w:r w:rsidRPr="00F93A16">
              <w:rPr>
                <w:rFonts w:ascii="Verdana" w:hAnsi="Verdana" w:cs="Times New Roman"/>
                <w:sz w:val="18"/>
                <w:szCs w:val="18"/>
              </w:rPr>
              <w:t>8.0%</w:t>
            </w:r>
          </w:p>
        </w:tc>
      </w:tr>
    </w:tbl>
    <w:p w14:paraId="6605EF20" w14:textId="77777777" w:rsidR="008A4BA1" w:rsidRDefault="008A4BA1" w:rsidP="008A4BA1">
      <w:pPr>
        <w:jc w:val="both"/>
        <w:rPr>
          <w:rFonts w:ascii="Verdana" w:hAnsi="Verdana"/>
          <w:color w:val="000000"/>
          <w:sz w:val="18"/>
          <w:szCs w:val="18"/>
        </w:rPr>
      </w:pPr>
    </w:p>
    <w:p w14:paraId="0CB37D1D" w14:textId="77777777" w:rsidR="008A4BA1" w:rsidRDefault="008A4BA1" w:rsidP="008A4BA1">
      <w:pPr>
        <w:jc w:val="both"/>
        <w:rPr>
          <w:rFonts w:ascii="Verdana" w:hAnsi="Verdana"/>
          <w:color w:val="000000"/>
          <w:sz w:val="18"/>
          <w:szCs w:val="18"/>
        </w:rPr>
      </w:pPr>
      <w:r>
        <w:rPr>
          <w:rFonts w:ascii="Verdana" w:hAnsi="Verdana"/>
          <w:color w:val="000000"/>
          <w:sz w:val="18"/>
          <w:szCs w:val="18"/>
        </w:rPr>
        <w:t xml:space="preserve">1. </w:t>
      </w:r>
      <w:r w:rsidRPr="00B239BC">
        <w:rPr>
          <w:rFonts w:ascii="Verdana" w:hAnsi="Verdana"/>
          <w:color w:val="000000"/>
          <w:sz w:val="18"/>
          <w:szCs w:val="18"/>
        </w:rPr>
        <w:t xml:space="preserve">Rebates will be calculated annually in arrears from </w:t>
      </w:r>
      <w:r>
        <w:rPr>
          <w:rFonts w:ascii="Verdana" w:hAnsi="Verdana"/>
          <w:color w:val="000000"/>
          <w:sz w:val="18"/>
          <w:szCs w:val="18"/>
        </w:rPr>
        <w:t>1</w:t>
      </w:r>
      <w:r w:rsidRPr="005A5ED2">
        <w:rPr>
          <w:rFonts w:ascii="Verdana" w:hAnsi="Verdana"/>
          <w:color w:val="000000"/>
          <w:sz w:val="18"/>
          <w:szCs w:val="18"/>
          <w:vertAlign w:val="superscript"/>
        </w:rPr>
        <w:t>st</w:t>
      </w:r>
      <w:r>
        <w:rPr>
          <w:rFonts w:ascii="Verdana" w:hAnsi="Verdana"/>
          <w:color w:val="000000"/>
          <w:sz w:val="18"/>
          <w:szCs w:val="18"/>
        </w:rPr>
        <w:t xml:space="preserve"> January </w:t>
      </w:r>
      <w:r w:rsidRPr="00B239BC">
        <w:rPr>
          <w:rFonts w:ascii="Verdana" w:hAnsi="Verdana"/>
          <w:color w:val="000000"/>
          <w:sz w:val="18"/>
          <w:szCs w:val="18"/>
        </w:rPr>
        <w:t xml:space="preserve">through to </w:t>
      </w:r>
      <w:r>
        <w:rPr>
          <w:rFonts w:ascii="Verdana" w:hAnsi="Verdana"/>
          <w:color w:val="000000"/>
          <w:sz w:val="18"/>
          <w:szCs w:val="18"/>
        </w:rPr>
        <w:t>31</w:t>
      </w:r>
      <w:r w:rsidRPr="00B30D4A">
        <w:rPr>
          <w:rFonts w:ascii="Verdana" w:hAnsi="Verdana"/>
          <w:color w:val="000000"/>
          <w:sz w:val="18"/>
          <w:szCs w:val="18"/>
          <w:vertAlign w:val="superscript"/>
        </w:rPr>
        <w:t>st</w:t>
      </w:r>
      <w:r>
        <w:rPr>
          <w:rFonts w:ascii="Verdana" w:hAnsi="Verdana"/>
          <w:color w:val="000000"/>
          <w:sz w:val="18"/>
          <w:szCs w:val="18"/>
        </w:rPr>
        <w:t xml:space="preserve"> December (a “Calendar Year”) </w:t>
      </w:r>
      <w:r w:rsidRPr="00B239BC">
        <w:rPr>
          <w:rFonts w:ascii="Verdana" w:hAnsi="Verdana"/>
          <w:color w:val="000000"/>
          <w:sz w:val="18"/>
          <w:szCs w:val="18"/>
        </w:rPr>
        <w:t>and provided as a bank transfer</w:t>
      </w:r>
      <w:r>
        <w:rPr>
          <w:rFonts w:ascii="Verdana" w:hAnsi="Verdana"/>
          <w:color w:val="000000"/>
          <w:sz w:val="18"/>
          <w:szCs w:val="18"/>
        </w:rPr>
        <w:t xml:space="preserve"> by 31</w:t>
      </w:r>
      <w:r w:rsidRPr="00995366">
        <w:rPr>
          <w:rFonts w:ascii="Verdana" w:hAnsi="Verdana"/>
          <w:color w:val="000000"/>
          <w:sz w:val="18"/>
          <w:szCs w:val="18"/>
          <w:vertAlign w:val="superscript"/>
        </w:rPr>
        <w:t>st</w:t>
      </w:r>
      <w:r>
        <w:rPr>
          <w:rFonts w:ascii="Verdana" w:hAnsi="Verdana"/>
          <w:color w:val="000000"/>
          <w:sz w:val="18"/>
          <w:szCs w:val="18"/>
        </w:rPr>
        <w:t xml:space="preserve"> January of the following Calendar Year.</w:t>
      </w:r>
      <w:r w:rsidRPr="00B239BC">
        <w:rPr>
          <w:rFonts w:ascii="Verdana" w:hAnsi="Verdana"/>
          <w:color w:val="000000"/>
          <w:sz w:val="18"/>
          <w:szCs w:val="18"/>
        </w:rPr>
        <w:t xml:space="preserve"> </w:t>
      </w:r>
    </w:p>
    <w:p w14:paraId="5CD376E2" w14:textId="77777777" w:rsidR="008A4BA1" w:rsidRDefault="008A4BA1" w:rsidP="008A4BA1">
      <w:pPr>
        <w:jc w:val="both"/>
        <w:rPr>
          <w:rFonts w:ascii="Verdana" w:hAnsi="Verdana"/>
          <w:color w:val="000000"/>
          <w:sz w:val="18"/>
          <w:szCs w:val="18"/>
        </w:rPr>
      </w:pPr>
      <w:r>
        <w:rPr>
          <w:rFonts w:ascii="Verdana" w:hAnsi="Verdana"/>
          <w:color w:val="000000"/>
          <w:sz w:val="18"/>
          <w:szCs w:val="18"/>
        </w:rPr>
        <w:t xml:space="preserve">2.If the Main Contractor requests the rebate payment date is earlier than the beginning of the following period, the Sub-Contractor will support the </w:t>
      </w:r>
      <w:proofErr w:type="gramStart"/>
      <w:r>
        <w:rPr>
          <w:rFonts w:ascii="Verdana" w:hAnsi="Verdana"/>
          <w:color w:val="000000"/>
          <w:sz w:val="18"/>
          <w:szCs w:val="18"/>
        </w:rPr>
        <w:t>request, and</w:t>
      </w:r>
      <w:proofErr w:type="gramEnd"/>
      <w:r>
        <w:rPr>
          <w:rFonts w:ascii="Verdana" w:hAnsi="Verdana"/>
          <w:color w:val="000000"/>
          <w:sz w:val="18"/>
          <w:szCs w:val="18"/>
        </w:rPr>
        <w:t xml:space="preserve"> pay a sum equal to the relevant rebate amount.</w:t>
      </w:r>
    </w:p>
    <w:bookmarkEnd w:id="738"/>
    <w:p w14:paraId="3784A288" w14:textId="77777777" w:rsidR="008A4BA1" w:rsidRDefault="008A4BA1" w:rsidP="008A4BA1">
      <w:pPr>
        <w:pStyle w:val="Level2Number"/>
        <w:numPr>
          <w:ilvl w:val="0"/>
          <w:numId w:val="0"/>
        </w:numPr>
        <w:rPr>
          <w:rFonts w:ascii="Verdana" w:hAnsi="Verdana" w:cs="Calibri"/>
          <w:b/>
          <w:bCs/>
          <w:color w:val="000000"/>
          <w:sz w:val="18"/>
          <w:szCs w:val="18"/>
          <w:u w:val="single"/>
        </w:rPr>
      </w:pPr>
      <w:r w:rsidRPr="00221FDF">
        <w:rPr>
          <w:rFonts w:ascii="Verdana" w:hAnsi="Verdana" w:cs="Calibri"/>
          <w:b/>
          <w:bCs/>
          <w:color w:val="000000"/>
          <w:sz w:val="18"/>
          <w:szCs w:val="18"/>
          <w:u w:val="single"/>
        </w:rPr>
        <w:t>Worked example</w:t>
      </w:r>
      <w:r>
        <w:rPr>
          <w:rFonts w:ascii="Verdana" w:hAnsi="Verdana" w:cs="Calibri"/>
          <w:b/>
          <w:bCs/>
          <w:color w:val="000000"/>
          <w:sz w:val="18"/>
          <w:szCs w:val="18"/>
          <w:u w:val="single"/>
        </w:rPr>
        <w:t>;</w:t>
      </w:r>
    </w:p>
    <w:p w14:paraId="765BFA7E" w14:textId="65495F09" w:rsidR="008A4BA1" w:rsidRDefault="008A4BA1" w:rsidP="008A4BA1">
      <w:pPr>
        <w:pStyle w:val="Level2Number"/>
        <w:numPr>
          <w:ilvl w:val="0"/>
          <w:numId w:val="0"/>
        </w:numPr>
        <w:rPr>
          <w:rFonts w:ascii="Verdana" w:hAnsi="Verdana" w:cs="Calibri"/>
          <w:color w:val="000000"/>
          <w:sz w:val="18"/>
          <w:szCs w:val="18"/>
        </w:rPr>
      </w:pPr>
      <w:r>
        <w:rPr>
          <w:rFonts w:ascii="Verdana" w:hAnsi="Verdana" w:cs="Calibri"/>
          <w:color w:val="000000"/>
          <w:sz w:val="18"/>
          <w:szCs w:val="18"/>
        </w:rPr>
        <w:t>By means of example, for the Calendar Year 1st January 202</w:t>
      </w:r>
      <w:r w:rsidR="002E62CA">
        <w:rPr>
          <w:rFonts w:ascii="Verdana" w:hAnsi="Verdana" w:cs="Calibri"/>
          <w:color w:val="000000"/>
          <w:sz w:val="18"/>
          <w:szCs w:val="18"/>
        </w:rPr>
        <w:t>5</w:t>
      </w:r>
      <w:r>
        <w:rPr>
          <w:rFonts w:ascii="Verdana" w:hAnsi="Verdana" w:cs="Calibri"/>
          <w:color w:val="000000"/>
          <w:sz w:val="18"/>
          <w:szCs w:val="18"/>
        </w:rPr>
        <w:t xml:space="preserve"> – 31st December 202</w:t>
      </w:r>
      <w:r w:rsidR="002E62CA">
        <w:rPr>
          <w:rFonts w:ascii="Verdana" w:hAnsi="Verdana" w:cs="Calibri"/>
          <w:color w:val="000000"/>
          <w:sz w:val="18"/>
          <w:szCs w:val="18"/>
        </w:rPr>
        <w:t>5</w:t>
      </w:r>
      <w:r>
        <w:rPr>
          <w:rFonts w:ascii="Verdana" w:hAnsi="Verdana" w:cs="Calibri"/>
          <w:color w:val="000000"/>
          <w:sz w:val="18"/>
          <w:szCs w:val="18"/>
        </w:rPr>
        <w:t xml:space="preserve">  </w:t>
      </w:r>
    </w:p>
    <w:p w14:paraId="41A5B1BA" w14:textId="77777777" w:rsidR="008A4BA1" w:rsidRDefault="008A4BA1" w:rsidP="008A4BA1">
      <w:pPr>
        <w:pStyle w:val="Level2Number"/>
        <w:numPr>
          <w:ilvl w:val="0"/>
          <w:numId w:val="0"/>
        </w:numPr>
        <w:ind w:firstLine="720"/>
        <w:rPr>
          <w:rFonts w:ascii="Verdana" w:hAnsi="Verdana" w:cs="Calibri"/>
          <w:color w:val="000000"/>
          <w:sz w:val="18"/>
          <w:szCs w:val="18"/>
        </w:rPr>
      </w:pPr>
      <w:r>
        <w:rPr>
          <w:rFonts w:ascii="Verdana" w:hAnsi="Verdana" w:cs="Calibri"/>
          <w:color w:val="000000"/>
          <w:sz w:val="18"/>
          <w:szCs w:val="18"/>
        </w:rPr>
        <w:t>Gross Spend is £500,000;</w:t>
      </w:r>
    </w:p>
    <w:p w14:paraId="0CA01373" w14:textId="77777777" w:rsidR="008A4BA1" w:rsidRDefault="008A4BA1" w:rsidP="008A4BA1">
      <w:pPr>
        <w:pStyle w:val="Level2Number"/>
        <w:numPr>
          <w:ilvl w:val="0"/>
          <w:numId w:val="0"/>
        </w:numPr>
        <w:rPr>
          <w:rFonts w:ascii="Verdana" w:hAnsi="Verdana" w:cs="Calibri"/>
          <w:color w:val="000000"/>
          <w:sz w:val="18"/>
          <w:szCs w:val="18"/>
        </w:rPr>
      </w:pPr>
      <w:r>
        <w:rPr>
          <w:rFonts w:ascii="Verdana" w:hAnsi="Verdana" w:cs="Calibri"/>
          <w:color w:val="000000"/>
          <w:sz w:val="18"/>
          <w:szCs w:val="18"/>
        </w:rPr>
        <w:t>In this situation the following Rebate would apply:</w:t>
      </w:r>
    </w:p>
    <w:p w14:paraId="7416E550" w14:textId="77777777" w:rsidR="008A4BA1" w:rsidRDefault="008A4BA1" w:rsidP="002054D2">
      <w:pPr>
        <w:pStyle w:val="Level2Number"/>
        <w:numPr>
          <w:ilvl w:val="0"/>
          <w:numId w:val="21"/>
        </w:numPr>
        <w:ind w:left="720"/>
        <w:rPr>
          <w:rFonts w:ascii="Verdana" w:hAnsi="Verdana" w:cs="Calibri"/>
          <w:color w:val="000000"/>
          <w:sz w:val="18"/>
          <w:szCs w:val="18"/>
        </w:rPr>
      </w:pPr>
      <w:r>
        <w:rPr>
          <w:rFonts w:ascii="Verdana" w:hAnsi="Verdana" w:cs="Calibri"/>
          <w:color w:val="000000"/>
          <w:sz w:val="18"/>
          <w:szCs w:val="18"/>
        </w:rPr>
        <w:t>2.5% Rebate agreed = £12,500.</w:t>
      </w:r>
    </w:p>
    <w:p w14:paraId="2D68134B" w14:textId="77777777" w:rsidR="008A4BA1" w:rsidRDefault="008A4BA1" w:rsidP="008A4BA1">
      <w:pPr>
        <w:pStyle w:val="Level2Number"/>
        <w:numPr>
          <w:ilvl w:val="0"/>
          <w:numId w:val="0"/>
        </w:numPr>
        <w:rPr>
          <w:rFonts w:ascii="Verdana" w:hAnsi="Verdana" w:cs="Calibri"/>
          <w:color w:val="000000"/>
          <w:sz w:val="18"/>
          <w:szCs w:val="18"/>
        </w:rPr>
      </w:pPr>
      <w:r>
        <w:rPr>
          <w:rFonts w:ascii="Verdana" w:hAnsi="Verdana" w:cs="Calibri"/>
          <w:color w:val="000000"/>
          <w:sz w:val="18"/>
          <w:szCs w:val="18"/>
        </w:rPr>
        <w:t>3.</w:t>
      </w:r>
      <w:bookmarkStart w:id="739" w:name="_Ref29997475"/>
      <w:r>
        <w:rPr>
          <w:rFonts w:ascii="Verdana" w:hAnsi="Verdana" w:cs="Calibri"/>
          <w:color w:val="000000"/>
          <w:sz w:val="18"/>
          <w:szCs w:val="18"/>
        </w:rPr>
        <w:t xml:space="preserve"> </w:t>
      </w:r>
      <w:r w:rsidRPr="00C9073F">
        <w:rPr>
          <w:rFonts w:ascii="Verdana" w:hAnsi="Verdana" w:cs="Calibri"/>
          <w:color w:val="000000"/>
          <w:sz w:val="18"/>
          <w:szCs w:val="18"/>
        </w:rPr>
        <w:t>The Sub-Contractor shall provide the Main Contractor with bi-annual updates</w:t>
      </w:r>
      <w:r>
        <w:rPr>
          <w:rFonts w:ascii="Verdana" w:hAnsi="Verdana" w:cs="Calibri"/>
          <w:color w:val="000000"/>
          <w:sz w:val="18"/>
          <w:szCs w:val="18"/>
        </w:rPr>
        <w:t xml:space="preserve"> and within 7 days  following a request from Capgemini </w:t>
      </w:r>
      <w:r w:rsidRPr="00C9073F">
        <w:rPr>
          <w:rFonts w:ascii="Verdana" w:hAnsi="Verdana" w:cs="Calibri"/>
          <w:color w:val="000000"/>
          <w:sz w:val="18"/>
          <w:szCs w:val="18"/>
        </w:rPr>
        <w:t xml:space="preserve">in relation to its entitlement to any Rebate. If the Main Contractor is entitled to any Rebate the Sub-Contractor shall notify the Main Contractor of this fact within thirty (30) days of the end of the </w:t>
      </w:r>
      <w:proofErr w:type="gramStart"/>
      <w:r w:rsidRPr="00C9073F">
        <w:rPr>
          <w:rFonts w:ascii="Verdana" w:hAnsi="Verdana" w:cs="Calibri"/>
          <w:color w:val="000000"/>
          <w:sz w:val="18"/>
          <w:szCs w:val="18"/>
        </w:rPr>
        <w:t xml:space="preserve">relevant </w:t>
      </w:r>
      <w:r>
        <w:rPr>
          <w:rFonts w:ascii="Verdana" w:hAnsi="Verdana" w:cs="Calibri"/>
          <w:color w:val="000000"/>
          <w:sz w:val="18"/>
          <w:szCs w:val="18"/>
        </w:rPr>
        <w:t xml:space="preserve"> Calendar</w:t>
      </w:r>
      <w:proofErr w:type="gramEnd"/>
      <w:r w:rsidRPr="00C9073F">
        <w:rPr>
          <w:rFonts w:ascii="Verdana" w:hAnsi="Verdana" w:cs="Calibri"/>
          <w:color w:val="000000"/>
          <w:sz w:val="18"/>
          <w:szCs w:val="18"/>
        </w:rPr>
        <w:t xml:space="preserve"> </w:t>
      </w:r>
      <w:r>
        <w:rPr>
          <w:rFonts w:ascii="Verdana" w:hAnsi="Verdana" w:cs="Calibri"/>
          <w:color w:val="000000"/>
          <w:sz w:val="18"/>
          <w:szCs w:val="18"/>
        </w:rPr>
        <w:t>Y</w:t>
      </w:r>
      <w:r w:rsidRPr="00C9073F">
        <w:rPr>
          <w:rFonts w:ascii="Verdana" w:hAnsi="Verdana" w:cs="Calibri"/>
          <w:color w:val="000000"/>
          <w:sz w:val="18"/>
          <w:szCs w:val="18"/>
        </w:rPr>
        <w:t>ear</w:t>
      </w:r>
      <w:r>
        <w:rPr>
          <w:rFonts w:ascii="Verdana" w:hAnsi="Verdana" w:cs="Calibri"/>
          <w:color w:val="000000"/>
          <w:sz w:val="18"/>
          <w:szCs w:val="18"/>
        </w:rPr>
        <w:t xml:space="preserve"> </w:t>
      </w:r>
      <w:proofErr w:type="gramStart"/>
      <w:r w:rsidRPr="00C9073F">
        <w:rPr>
          <w:rFonts w:ascii="Verdana" w:hAnsi="Verdana" w:cs="Calibri"/>
          <w:color w:val="000000"/>
          <w:sz w:val="18"/>
          <w:szCs w:val="18"/>
        </w:rPr>
        <w:t>The</w:t>
      </w:r>
      <w:proofErr w:type="gramEnd"/>
      <w:r w:rsidRPr="00C9073F">
        <w:rPr>
          <w:rFonts w:ascii="Verdana" w:hAnsi="Verdana" w:cs="Calibri"/>
          <w:color w:val="000000"/>
          <w:sz w:val="18"/>
          <w:szCs w:val="18"/>
        </w:rPr>
        <w:t xml:space="preserve"> Sub-Contractor shall pay</w:t>
      </w:r>
      <w:r>
        <w:rPr>
          <w:rFonts w:ascii="Verdana" w:hAnsi="Verdana" w:cs="Calibri"/>
          <w:color w:val="000000"/>
          <w:sz w:val="18"/>
          <w:szCs w:val="18"/>
        </w:rPr>
        <w:t xml:space="preserve"> a sum equal to the relevant Rebate to the Main Contractor on the earlier of:</w:t>
      </w:r>
    </w:p>
    <w:p w14:paraId="0CB8E703" w14:textId="77777777" w:rsidR="008A4BA1" w:rsidRDefault="008A4BA1" w:rsidP="008A4BA1">
      <w:pPr>
        <w:pStyle w:val="Level2Number"/>
        <w:numPr>
          <w:ilvl w:val="0"/>
          <w:numId w:val="0"/>
        </w:numPr>
        <w:rPr>
          <w:rFonts w:ascii="Verdana" w:hAnsi="Verdana" w:cs="Calibri"/>
          <w:color w:val="000000"/>
          <w:sz w:val="18"/>
          <w:szCs w:val="18"/>
        </w:rPr>
      </w:pPr>
      <w:r>
        <w:rPr>
          <w:rFonts w:ascii="Verdana" w:hAnsi="Verdana" w:cs="Calibri"/>
          <w:color w:val="000000"/>
          <w:sz w:val="18"/>
          <w:szCs w:val="18"/>
        </w:rPr>
        <w:t>(a)  thirty (30) days of a Sub-Contractor notification under this paragraph 3;</w:t>
      </w:r>
    </w:p>
    <w:p w14:paraId="2C830B7F" w14:textId="77777777" w:rsidR="008A4BA1" w:rsidRDefault="008A4BA1" w:rsidP="008A4BA1">
      <w:pPr>
        <w:pStyle w:val="Level2Number"/>
        <w:numPr>
          <w:ilvl w:val="0"/>
          <w:numId w:val="0"/>
        </w:numPr>
        <w:rPr>
          <w:rFonts w:ascii="Verdana" w:hAnsi="Verdana" w:cs="Calibri"/>
          <w:color w:val="000000"/>
          <w:sz w:val="18"/>
          <w:szCs w:val="18"/>
        </w:rPr>
      </w:pPr>
      <w:r>
        <w:rPr>
          <w:rFonts w:ascii="Verdana" w:hAnsi="Verdana" w:cs="Calibri"/>
          <w:color w:val="000000"/>
          <w:sz w:val="18"/>
          <w:szCs w:val="18"/>
        </w:rPr>
        <w:lastRenderedPageBreak/>
        <w:t xml:space="preserve">(b) within thirty (30) days of Main Contractor request under paragraph 2 above; or </w:t>
      </w:r>
    </w:p>
    <w:p w14:paraId="3A5CE3D3" w14:textId="77777777" w:rsidR="008A4BA1" w:rsidRDefault="008A4BA1" w:rsidP="008A4BA1">
      <w:pPr>
        <w:pStyle w:val="Level2Number"/>
        <w:numPr>
          <w:ilvl w:val="0"/>
          <w:numId w:val="0"/>
        </w:numPr>
      </w:pPr>
      <w:r>
        <w:rPr>
          <w:rFonts w:ascii="Verdana" w:hAnsi="Verdana" w:cs="Calibri"/>
          <w:color w:val="000000"/>
          <w:sz w:val="18"/>
          <w:szCs w:val="18"/>
        </w:rPr>
        <w:t xml:space="preserve">(b)  the </w:t>
      </w:r>
      <w:proofErr w:type="gramStart"/>
      <w:r>
        <w:rPr>
          <w:rFonts w:ascii="Verdana" w:hAnsi="Verdana" w:cs="Calibri"/>
          <w:color w:val="000000"/>
          <w:sz w:val="18"/>
          <w:szCs w:val="18"/>
        </w:rPr>
        <w:t>31</w:t>
      </w:r>
      <w:r w:rsidRPr="00D50C9B">
        <w:rPr>
          <w:rFonts w:ascii="Verdana" w:hAnsi="Verdana" w:cs="Calibri"/>
          <w:color w:val="000000"/>
          <w:sz w:val="18"/>
          <w:szCs w:val="18"/>
          <w:vertAlign w:val="superscript"/>
        </w:rPr>
        <w:t>st</w:t>
      </w:r>
      <w:proofErr w:type="gramEnd"/>
      <w:r>
        <w:rPr>
          <w:rFonts w:ascii="Verdana" w:hAnsi="Verdana" w:cs="Calibri"/>
          <w:color w:val="000000"/>
          <w:sz w:val="18"/>
          <w:szCs w:val="18"/>
        </w:rPr>
        <w:t xml:space="preserve"> January following the relevant Calendar Year.</w:t>
      </w:r>
      <w:bookmarkEnd w:id="739"/>
      <w:r>
        <w:rPr>
          <w:rFonts w:ascii="Verdana" w:hAnsi="Verdana" w:cs="Calibri"/>
          <w:color w:val="000000"/>
          <w:sz w:val="18"/>
          <w:szCs w:val="18"/>
        </w:rPr>
        <w:t xml:space="preserve"> </w:t>
      </w:r>
    </w:p>
    <w:p w14:paraId="73A48DCC" w14:textId="0883BA61" w:rsidR="00E80C9D" w:rsidRDefault="00E80C9D">
      <w:pPr>
        <w:rPr>
          <w:rFonts w:ascii="Verdana" w:eastAsiaTheme="minorEastAsia" w:hAnsi="Verdana" w:cs="Times New Roman"/>
          <w:sz w:val="18"/>
          <w:szCs w:val="18"/>
        </w:rPr>
      </w:pPr>
      <w:r>
        <w:rPr>
          <w:rFonts w:ascii="Verdana" w:hAnsi="Verdana"/>
          <w:sz w:val="18"/>
          <w:szCs w:val="18"/>
        </w:rPr>
        <w:br w:type="page"/>
      </w:r>
    </w:p>
    <w:p w14:paraId="17C5B72C" w14:textId="77777777" w:rsidR="008025FA" w:rsidRDefault="00E80C9D" w:rsidP="00A058B6">
      <w:pPr>
        <w:pStyle w:val="DeltaViewTableBody"/>
        <w:jc w:val="center"/>
        <w:rPr>
          <w:rFonts w:ascii="Verdana" w:hAnsi="Verdana"/>
          <w:sz w:val="18"/>
          <w:szCs w:val="18"/>
        </w:rPr>
      </w:pPr>
      <w:r w:rsidRPr="008025FA">
        <w:rPr>
          <w:rFonts w:ascii="Verdana" w:hAnsi="Verdana"/>
          <w:sz w:val="18"/>
          <w:szCs w:val="18"/>
        </w:rPr>
        <w:lastRenderedPageBreak/>
        <w:t xml:space="preserve">Schedule </w:t>
      </w:r>
      <w:r w:rsidR="00851CF7" w:rsidRPr="008025FA">
        <w:rPr>
          <w:rFonts w:ascii="Verdana" w:hAnsi="Verdana"/>
          <w:sz w:val="18"/>
          <w:szCs w:val="18"/>
        </w:rPr>
        <w:t>4</w:t>
      </w:r>
    </w:p>
    <w:p w14:paraId="33699FDF" w14:textId="7B3E1557" w:rsidR="008025FA" w:rsidRPr="008025FA" w:rsidRDefault="001B1024" w:rsidP="00A058B6">
      <w:pPr>
        <w:pStyle w:val="DeltaViewTableBody"/>
        <w:jc w:val="center"/>
        <w:rPr>
          <w:rFonts w:ascii="Verdana" w:hAnsi="Verdana"/>
          <w:sz w:val="18"/>
          <w:szCs w:val="18"/>
        </w:rPr>
      </w:pPr>
      <w:r w:rsidRPr="008025FA">
        <w:rPr>
          <w:rFonts w:ascii="Verdana" w:hAnsi="Verdana"/>
          <w:sz w:val="18"/>
          <w:szCs w:val="18"/>
        </w:rPr>
        <w:t xml:space="preserve"> </w:t>
      </w:r>
    </w:p>
    <w:p w14:paraId="21998CDE" w14:textId="314B5E33" w:rsidR="00E80C9D" w:rsidRPr="00A058B6" w:rsidRDefault="00A3210F" w:rsidP="00A058B6">
      <w:pPr>
        <w:pStyle w:val="DeltaViewTableBody"/>
        <w:jc w:val="center"/>
        <w:rPr>
          <w:rFonts w:ascii="Verdana" w:hAnsi="Verdana"/>
          <w:b/>
          <w:bCs/>
          <w:sz w:val="18"/>
          <w:szCs w:val="18"/>
        </w:rPr>
      </w:pPr>
      <w:r>
        <w:rPr>
          <w:rFonts w:ascii="Verdana" w:hAnsi="Verdana" w:cstheme="minorHAnsi"/>
          <w:b/>
          <w:color w:val="000000" w:themeColor="text1"/>
          <w:sz w:val="18"/>
          <w:szCs w:val="18"/>
          <w:u w:val="single"/>
        </w:rPr>
        <w:t>Standard Contractual Clauses and the UK Addendum</w:t>
      </w:r>
    </w:p>
    <w:p w14:paraId="51204A78" w14:textId="3EAEAE5D" w:rsidR="00A008AE" w:rsidRDefault="00A008AE">
      <w:pPr>
        <w:rPr>
          <w:rFonts w:ascii="Verdana" w:eastAsiaTheme="minorEastAsia" w:hAnsi="Verdana" w:cs="Times New Roman"/>
          <w:sz w:val="18"/>
          <w:szCs w:val="18"/>
        </w:rPr>
      </w:pPr>
      <w:bookmarkStart w:id="740" w:name="Section_1"/>
      <w:bookmarkStart w:id="741" w:name="Section_2"/>
      <w:bookmarkStart w:id="742" w:name="Section_3"/>
      <w:bookmarkStart w:id="743" w:name="Section_4"/>
      <w:bookmarkStart w:id="744" w:name="Section_5"/>
      <w:bookmarkStart w:id="745" w:name="Section_6"/>
      <w:bookmarkStart w:id="746" w:name="Section_7"/>
      <w:bookmarkStart w:id="747" w:name="Section_8"/>
      <w:bookmarkStart w:id="748" w:name="Section_9"/>
      <w:bookmarkStart w:id="749" w:name="Section_10"/>
      <w:bookmarkStart w:id="750" w:name="Section_11"/>
      <w:bookmarkStart w:id="751" w:name="Section_12"/>
      <w:bookmarkStart w:id="752" w:name="Section_13"/>
      <w:bookmarkStart w:id="753" w:name="Section_14"/>
      <w:bookmarkStart w:id="754" w:name="Section_15"/>
      <w:bookmarkStart w:id="755" w:name="Section_16"/>
      <w:bookmarkStart w:id="756" w:name="Section_17"/>
      <w:bookmarkStart w:id="757" w:name="Section_18"/>
      <w:bookmarkStart w:id="758" w:name="Section_19"/>
      <w:bookmarkStart w:id="759" w:name="Section_20"/>
      <w:bookmarkStart w:id="760" w:name="Section_21"/>
      <w:bookmarkStart w:id="761" w:name="Section_22"/>
      <w:bookmarkStart w:id="762" w:name="Section_23"/>
      <w:bookmarkStart w:id="763" w:name="Section_24"/>
      <w:bookmarkStart w:id="764" w:name="Section_25"/>
      <w:bookmarkStart w:id="765" w:name="Section_26"/>
      <w:bookmarkStart w:id="766" w:name="Section_27"/>
      <w:bookmarkStart w:id="767" w:name="Section_28"/>
      <w:bookmarkStart w:id="768" w:name="Section_29"/>
      <w:bookmarkStart w:id="769" w:name="Section_29_2"/>
      <w:bookmarkStart w:id="770" w:name="Section_30"/>
      <w:bookmarkStart w:id="771" w:name="Section_31"/>
      <w:bookmarkStart w:id="772" w:name="Section_32"/>
      <w:bookmarkStart w:id="773" w:name="Section_33"/>
      <w:bookmarkStart w:id="774" w:name="Section_34"/>
      <w:bookmarkStart w:id="775" w:name="Section_35"/>
      <w:bookmarkStart w:id="776" w:name="Section_36"/>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p>
    <w:p w14:paraId="7FEE6932" w14:textId="77777777" w:rsidR="00A008AE" w:rsidRPr="00031EB2" w:rsidRDefault="00A008AE" w:rsidP="00A008AE">
      <w:pPr>
        <w:spacing w:before="120" w:after="120"/>
        <w:jc w:val="center"/>
        <w:rPr>
          <w:rFonts w:ascii="Verdana" w:eastAsia="Verdana" w:hAnsi="Verdana" w:cs="Verdana"/>
          <w:b/>
          <w:bCs/>
          <w:noProof/>
          <w:sz w:val="18"/>
          <w:szCs w:val="18"/>
        </w:rPr>
      </w:pPr>
      <w:commentRangeStart w:id="777"/>
      <w:r w:rsidRPr="00031EB2">
        <w:rPr>
          <w:rFonts w:ascii="Verdana" w:eastAsia="Verdana" w:hAnsi="Verdana" w:cs="Verdana"/>
          <w:b/>
          <w:bCs/>
          <w:noProof/>
          <w:sz w:val="18"/>
          <w:szCs w:val="18"/>
        </w:rPr>
        <w:t>STANDARD CONTRACTUAL CLAUSES</w:t>
      </w:r>
      <w:commentRangeEnd w:id="777"/>
      <w:r w:rsidR="001907FD">
        <w:rPr>
          <w:rStyle w:val="CommentReference"/>
        </w:rPr>
        <w:commentReference w:id="777"/>
      </w:r>
    </w:p>
    <w:p w14:paraId="78469354" w14:textId="77777777" w:rsidR="00A008AE" w:rsidRPr="00031EB2" w:rsidRDefault="00A008AE" w:rsidP="00A008AE">
      <w:pPr>
        <w:spacing w:before="120" w:after="120"/>
        <w:jc w:val="center"/>
        <w:rPr>
          <w:rFonts w:ascii="Verdana" w:eastAsia="Verdana" w:hAnsi="Verdana" w:cs="Verdana"/>
          <w:b/>
          <w:bCs/>
          <w:noProof/>
          <w:sz w:val="18"/>
          <w:szCs w:val="18"/>
        </w:rPr>
      </w:pPr>
    </w:p>
    <w:p w14:paraId="468EFA92" w14:textId="77777777" w:rsidR="00A008AE" w:rsidRPr="00031EB2" w:rsidRDefault="00A008AE" w:rsidP="00A008AE">
      <w:pPr>
        <w:spacing w:before="120" w:after="120"/>
        <w:jc w:val="center"/>
        <w:rPr>
          <w:rFonts w:ascii="Verdana" w:eastAsia="Verdana" w:hAnsi="Verdana" w:cs="Verdana"/>
          <w:b/>
          <w:bCs/>
          <w:noProof/>
          <w:sz w:val="18"/>
          <w:szCs w:val="18"/>
          <w:u w:val="single"/>
        </w:rPr>
      </w:pPr>
      <w:r w:rsidRPr="00031EB2">
        <w:rPr>
          <w:rFonts w:ascii="Verdana" w:eastAsia="Verdana" w:hAnsi="Verdana" w:cs="Verdana"/>
          <w:b/>
          <w:bCs/>
          <w:noProof/>
          <w:sz w:val="18"/>
          <w:szCs w:val="18"/>
          <w:u w:val="single"/>
        </w:rPr>
        <w:t>SECTION I</w:t>
      </w:r>
    </w:p>
    <w:p w14:paraId="762F9305" w14:textId="77777777" w:rsidR="00A008AE" w:rsidRPr="00031EB2" w:rsidRDefault="00A008AE" w:rsidP="00A008AE">
      <w:pPr>
        <w:keepNext/>
        <w:spacing w:before="480" w:after="120"/>
        <w:jc w:val="center"/>
        <w:rPr>
          <w:rFonts w:ascii="Verdana" w:eastAsia="Verdana" w:hAnsi="Verdana" w:cs="Verdana"/>
          <w:i/>
          <w:iCs/>
          <w:noProof/>
          <w:sz w:val="18"/>
          <w:szCs w:val="18"/>
        </w:rPr>
      </w:pPr>
      <w:r w:rsidRPr="00031EB2">
        <w:rPr>
          <w:rFonts w:ascii="Verdana" w:eastAsia="Verdana" w:hAnsi="Verdana" w:cs="Verdana"/>
          <w:i/>
          <w:iCs/>
          <w:noProof/>
          <w:sz w:val="18"/>
          <w:szCs w:val="18"/>
        </w:rPr>
        <w:t>Clause 1</w:t>
      </w:r>
    </w:p>
    <w:p w14:paraId="1A281ACF" w14:textId="77777777" w:rsidR="00A008AE" w:rsidRPr="00031EB2" w:rsidRDefault="00A008AE" w:rsidP="00A008AE">
      <w:pPr>
        <w:keepNext/>
        <w:spacing w:before="120" w:after="120"/>
        <w:jc w:val="center"/>
        <w:rPr>
          <w:rFonts w:ascii="Verdana" w:eastAsia="Verdana" w:hAnsi="Verdana" w:cs="Verdana"/>
          <w:b/>
          <w:bCs/>
          <w:i/>
          <w:iCs/>
          <w:noProof/>
          <w:sz w:val="18"/>
          <w:szCs w:val="18"/>
        </w:rPr>
      </w:pPr>
      <w:r w:rsidRPr="00031EB2">
        <w:rPr>
          <w:rFonts w:ascii="Verdana" w:eastAsia="Verdana" w:hAnsi="Verdana" w:cs="Verdana"/>
          <w:b/>
          <w:bCs/>
          <w:i/>
          <w:iCs/>
          <w:noProof/>
          <w:sz w:val="18"/>
          <w:szCs w:val="18"/>
        </w:rPr>
        <w:t xml:space="preserve">Purpose and scope </w:t>
      </w:r>
    </w:p>
    <w:p w14:paraId="0F993192" w14:textId="77777777" w:rsidR="00A008AE" w:rsidRPr="00031EB2" w:rsidRDefault="00A008AE" w:rsidP="002054D2">
      <w:pPr>
        <w:numPr>
          <w:ilvl w:val="1"/>
          <w:numId w:val="35"/>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The purpose of these standard contractual clauses is to ensure compliance with the requirements of Regulation (EU) 2016/679 of the European Parliament and of the Council of 27 April 2016 on the protection of natural persons with regard to the processing of personal data and on the free movement of such data (General Data Protection Regulation)</w:t>
      </w:r>
      <w:r>
        <w:rPr>
          <w:rFonts w:ascii="Times New Roman" w:hAnsi="Times New Roman"/>
          <w:noProof/>
          <w:vertAlign w:val="superscript"/>
        </w:rPr>
        <w:footnoteReference w:id="2"/>
      </w:r>
      <w:r w:rsidRPr="00031EB2">
        <w:rPr>
          <w:rFonts w:ascii="Verdana" w:eastAsia="Verdana" w:hAnsi="Verdana" w:cs="Verdana"/>
          <w:noProof/>
          <w:sz w:val="18"/>
          <w:szCs w:val="18"/>
        </w:rPr>
        <w:t xml:space="preserve"> for the transfer of personal data to a third country.</w:t>
      </w:r>
    </w:p>
    <w:p w14:paraId="030F74A0" w14:textId="77777777" w:rsidR="00A008AE" w:rsidRPr="00031EB2" w:rsidRDefault="00A008AE" w:rsidP="002054D2">
      <w:pPr>
        <w:numPr>
          <w:ilvl w:val="1"/>
          <w:numId w:val="36"/>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The Parties:</w:t>
      </w:r>
    </w:p>
    <w:p w14:paraId="02F9D5A7" w14:textId="77777777" w:rsidR="00A008AE" w:rsidRPr="00031EB2" w:rsidRDefault="00A008AE" w:rsidP="002054D2">
      <w:pPr>
        <w:numPr>
          <w:ilvl w:val="3"/>
          <w:numId w:val="36"/>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the natural or legal person(s), public authority/ies, agency/ies or other body/ies (hereinafter “entity/ies”) transferring the personal data, as listed in Annex I.A. (hereinafter each “data exporter”), and</w:t>
      </w:r>
    </w:p>
    <w:p w14:paraId="45860BA3" w14:textId="77777777" w:rsidR="00A008AE" w:rsidRPr="00031EB2" w:rsidRDefault="00A008AE" w:rsidP="002054D2">
      <w:pPr>
        <w:numPr>
          <w:ilvl w:val="3"/>
          <w:numId w:val="36"/>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the entity/ies in a third country receiving the personal data from the data exporter, directly or indirectly via another entity also Party to these Clauses, as listed in Annex I.A. (hereinafter each “data importer”)</w:t>
      </w:r>
    </w:p>
    <w:p w14:paraId="42793DE2" w14:textId="77777777" w:rsidR="00A008AE" w:rsidRPr="00031EB2" w:rsidRDefault="00A008AE" w:rsidP="00A008AE">
      <w:pPr>
        <w:spacing w:before="120" w:after="120"/>
        <w:ind w:left="850"/>
        <w:jc w:val="both"/>
        <w:rPr>
          <w:rFonts w:ascii="Verdana" w:eastAsia="Verdana" w:hAnsi="Verdana" w:cs="Verdana"/>
          <w:noProof/>
          <w:sz w:val="18"/>
          <w:szCs w:val="18"/>
        </w:rPr>
      </w:pPr>
      <w:r w:rsidRPr="00031EB2">
        <w:rPr>
          <w:rFonts w:ascii="Verdana" w:eastAsia="Verdana" w:hAnsi="Verdana" w:cs="Verdana"/>
          <w:noProof/>
          <w:sz w:val="18"/>
          <w:szCs w:val="18"/>
        </w:rPr>
        <w:t xml:space="preserve">have agreed to these standard contractual clauses (hereinafter: “Clauses”). </w:t>
      </w:r>
    </w:p>
    <w:p w14:paraId="4047D8D9" w14:textId="77777777" w:rsidR="00A008AE" w:rsidRPr="00031EB2" w:rsidRDefault="00A008AE" w:rsidP="002054D2">
      <w:pPr>
        <w:numPr>
          <w:ilvl w:val="1"/>
          <w:numId w:val="36"/>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 xml:space="preserve">These Clauses apply with respect to the transfer of personal data as specified in Annex I.B. </w:t>
      </w:r>
    </w:p>
    <w:p w14:paraId="1F56DD31" w14:textId="77777777" w:rsidR="00A008AE" w:rsidRPr="00031EB2" w:rsidRDefault="00A008AE" w:rsidP="002054D2">
      <w:pPr>
        <w:numPr>
          <w:ilvl w:val="1"/>
          <w:numId w:val="36"/>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The Appendix to these Clauses containing the Annexes referred to therein forms an integral part of these Clauses.</w:t>
      </w:r>
    </w:p>
    <w:p w14:paraId="62706AE7" w14:textId="77777777" w:rsidR="00A008AE" w:rsidRPr="00031EB2" w:rsidRDefault="00A008AE" w:rsidP="00A008AE">
      <w:pPr>
        <w:keepNext/>
        <w:spacing w:before="480" w:after="120"/>
        <w:jc w:val="center"/>
        <w:rPr>
          <w:rFonts w:ascii="Verdana" w:eastAsia="Verdana" w:hAnsi="Verdana" w:cs="Verdana"/>
          <w:i/>
          <w:iCs/>
          <w:noProof/>
          <w:sz w:val="18"/>
          <w:szCs w:val="18"/>
        </w:rPr>
      </w:pPr>
      <w:r w:rsidRPr="00031EB2">
        <w:rPr>
          <w:rFonts w:ascii="Verdana" w:eastAsia="Verdana" w:hAnsi="Verdana" w:cs="Verdana"/>
          <w:i/>
          <w:iCs/>
          <w:noProof/>
          <w:sz w:val="18"/>
          <w:szCs w:val="18"/>
        </w:rPr>
        <w:t>Clause 2</w:t>
      </w:r>
    </w:p>
    <w:p w14:paraId="0DC21269" w14:textId="77777777" w:rsidR="00A008AE" w:rsidRPr="00031EB2" w:rsidRDefault="00A008AE" w:rsidP="00A008AE">
      <w:pPr>
        <w:keepNext/>
        <w:spacing w:before="120" w:after="120"/>
        <w:jc w:val="center"/>
        <w:rPr>
          <w:rFonts w:ascii="Verdana" w:eastAsia="Verdana" w:hAnsi="Verdana" w:cs="Verdana"/>
          <w:b/>
          <w:bCs/>
          <w:i/>
          <w:iCs/>
          <w:noProof/>
          <w:sz w:val="18"/>
          <w:szCs w:val="18"/>
        </w:rPr>
      </w:pPr>
      <w:r w:rsidRPr="00031EB2">
        <w:rPr>
          <w:rFonts w:ascii="Verdana" w:eastAsia="Verdana" w:hAnsi="Verdana" w:cs="Verdana"/>
          <w:b/>
          <w:bCs/>
          <w:i/>
          <w:iCs/>
          <w:noProof/>
          <w:sz w:val="18"/>
          <w:szCs w:val="18"/>
        </w:rPr>
        <w:t>Effect and invariability of the Clauses</w:t>
      </w:r>
    </w:p>
    <w:p w14:paraId="69490E99" w14:textId="77777777" w:rsidR="00A008AE" w:rsidRPr="00031EB2" w:rsidRDefault="00A008AE" w:rsidP="002054D2">
      <w:pPr>
        <w:numPr>
          <w:ilvl w:val="5"/>
          <w:numId w:val="36"/>
        </w:numPr>
        <w:tabs>
          <w:tab w:val="num" w:pos="851"/>
        </w:tabs>
        <w:spacing w:before="120" w:after="120" w:line="240" w:lineRule="auto"/>
        <w:ind w:left="851" w:hanging="851"/>
        <w:jc w:val="both"/>
        <w:rPr>
          <w:rFonts w:ascii="Verdana" w:eastAsia="Verdana" w:hAnsi="Verdana" w:cs="Verdana"/>
          <w:noProof/>
          <w:sz w:val="18"/>
          <w:szCs w:val="18"/>
        </w:rPr>
      </w:pPr>
      <w:r w:rsidRPr="00031EB2">
        <w:rPr>
          <w:rFonts w:ascii="Verdana" w:eastAsia="Verdana" w:hAnsi="Verdana" w:cs="Verdana"/>
          <w:noProof/>
          <w:sz w:val="18"/>
          <w:szCs w:val="18"/>
        </w:rPr>
        <w:t xml:space="preserve">These Clauses set out appropriate safeguards, including enforceable data subject rights and effective legal remedies, pursuant to Article 46(1) and Article 46 (2)(c) of Regulation (EU) 2016/679 and, with respect to data transfers from controllers to processors and/or processors to processors, standard contractual clauses pursuant to Article 28(7) of Regulation (EU) 2016/679, provided they are not modified, except to select the appropriate Module(s) or to add or update information in the Appendix. This does not prevent the Parties from including the </w:t>
      </w:r>
      <w:r w:rsidRPr="00031EB2">
        <w:rPr>
          <w:rFonts w:ascii="Verdana" w:eastAsia="Verdana" w:hAnsi="Verdana" w:cs="Verdana"/>
          <w:noProof/>
          <w:sz w:val="18"/>
          <w:szCs w:val="18"/>
        </w:rPr>
        <w:lastRenderedPageBreak/>
        <w:t xml:space="preserve">standard contractual clauses laid down in these Clauses in a wider contract and/or to add other clauses or additional safeguards, provided that they do not contradict, directly or indirectly, these Clauses or prejudice the fundamental rights or freedoms of data subjects. </w:t>
      </w:r>
    </w:p>
    <w:p w14:paraId="32C1F639" w14:textId="77777777" w:rsidR="00A008AE" w:rsidRPr="00031EB2" w:rsidRDefault="00A008AE" w:rsidP="002054D2">
      <w:pPr>
        <w:numPr>
          <w:ilvl w:val="5"/>
          <w:numId w:val="36"/>
        </w:numPr>
        <w:tabs>
          <w:tab w:val="num" w:pos="851"/>
        </w:tabs>
        <w:spacing w:before="120" w:after="120" w:line="240" w:lineRule="auto"/>
        <w:ind w:left="851" w:hanging="851"/>
        <w:jc w:val="both"/>
        <w:rPr>
          <w:rFonts w:ascii="Verdana" w:eastAsia="Verdana" w:hAnsi="Verdana" w:cs="Verdana"/>
          <w:noProof/>
          <w:sz w:val="18"/>
          <w:szCs w:val="18"/>
        </w:rPr>
      </w:pPr>
      <w:r w:rsidRPr="00031EB2">
        <w:rPr>
          <w:rFonts w:ascii="Verdana" w:eastAsia="Verdana" w:hAnsi="Verdana" w:cs="Verdana"/>
          <w:noProof/>
          <w:sz w:val="18"/>
          <w:szCs w:val="18"/>
        </w:rPr>
        <w:t>These Clauses are without prejudice to obligations to which the data exporter is subject by virtue of Regulation (EU) 2016/679.</w:t>
      </w:r>
    </w:p>
    <w:p w14:paraId="560FBF19" w14:textId="77777777" w:rsidR="00A008AE" w:rsidRPr="00031EB2" w:rsidRDefault="00A008AE" w:rsidP="00A008AE">
      <w:pPr>
        <w:keepNext/>
        <w:spacing w:before="480" w:after="120"/>
        <w:jc w:val="center"/>
        <w:rPr>
          <w:rFonts w:ascii="Verdana" w:eastAsia="Verdana" w:hAnsi="Verdana" w:cs="Verdana"/>
          <w:i/>
          <w:iCs/>
          <w:noProof/>
          <w:sz w:val="18"/>
          <w:szCs w:val="18"/>
        </w:rPr>
      </w:pPr>
      <w:r w:rsidRPr="00031EB2">
        <w:rPr>
          <w:rFonts w:ascii="Verdana" w:eastAsia="Verdana" w:hAnsi="Verdana" w:cs="Verdana"/>
          <w:i/>
          <w:iCs/>
          <w:noProof/>
          <w:sz w:val="18"/>
          <w:szCs w:val="18"/>
        </w:rPr>
        <w:t>Clause 3</w:t>
      </w:r>
    </w:p>
    <w:p w14:paraId="35230C7B" w14:textId="77777777" w:rsidR="00A008AE" w:rsidRPr="00031EB2" w:rsidRDefault="00A008AE" w:rsidP="00A008AE">
      <w:pPr>
        <w:keepNext/>
        <w:spacing w:before="120" w:after="120"/>
        <w:jc w:val="center"/>
        <w:rPr>
          <w:rFonts w:ascii="Verdana" w:eastAsia="Verdana" w:hAnsi="Verdana" w:cs="Verdana"/>
          <w:b/>
          <w:bCs/>
          <w:i/>
          <w:iCs/>
          <w:noProof/>
          <w:sz w:val="18"/>
          <w:szCs w:val="18"/>
        </w:rPr>
      </w:pPr>
      <w:r w:rsidRPr="00031EB2">
        <w:rPr>
          <w:rFonts w:ascii="Verdana" w:eastAsia="Verdana" w:hAnsi="Verdana" w:cs="Verdana"/>
          <w:b/>
          <w:bCs/>
          <w:i/>
          <w:iCs/>
          <w:noProof/>
          <w:sz w:val="18"/>
          <w:szCs w:val="18"/>
        </w:rPr>
        <w:t>Third-party beneficiaries</w:t>
      </w:r>
    </w:p>
    <w:p w14:paraId="1CA2A1D4" w14:textId="77777777" w:rsidR="00A008AE" w:rsidRPr="00031EB2" w:rsidRDefault="00A008AE" w:rsidP="002054D2">
      <w:pPr>
        <w:numPr>
          <w:ilvl w:val="1"/>
          <w:numId w:val="37"/>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Data subjects may invoke and enforce these Clauses, as third-party beneficiaries, against the data exporter and/or data importer, with the following exceptions:</w:t>
      </w:r>
    </w:p>
    <w:p w14:paraId="2626FF02" w14:textId="77777777" w:rsidR="00A008AE" w:rsidRPr="00031EB2" w:rsidRDefault="00A008AE" w:rsidP="002054D2">
      <w:pPr>
        <w:numPr>
          <w:ilvl w:val="3"/>
          <w:numId w:val="36"/>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Clause 1, Clause 2, Clause 3, Clause 6, Clause 7;</w:t>
      </w:r>
    </w:p>
    <w:p w14:paraId="4111C405" w14:textId="77777777" w:rsidR="00A008AE" w:rsidRPr="00031EB2" w:rsidRDefault="00A008AE" w:rsidP="002054D2">
      <w:pPr>
        <w:numPr>
          <w:ilvl w:val="3"/>
          <w:numId w:val="36"/>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Clause 8 - Module One: Clause 8.5 (e) and Clause 8.9(b); Module Two: Clause 8.1(b), 8.9(a), (c), (d) and (e); Module Three: Clause 8.1(a), (c) and (d) and Clause 8.9(a), (c), (d), (e), (f) and (g); Module Four: Clause 8.1 (b) and Clause 8.3(b);</w:t>
      </w:r>
    </w:p>
    <w:p w14:paraId="6199DAEA" w14:textId="77777777" w:rsidR="00A008AE" w:rsidRPr="00031EB2" w:rsidRDefault="00A008AE" w:rsidP="002054D2">
      <w:pPr>
        <w:numPr>
          <w:ilvl w:val="3"/>
          <w:numId w:val="36"/>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Clause 9 - Module Two: Clause 9(a), (c), (d) and (e); Module Three: Clause 9(a), (c), (d) and (e);</w:t>
      </w:r>
    </w:p>
    <w:p w14:paraId="667040CF" w14:textId="77777777" w:rsidR="00A008AE" w:rsidRPr="00031EB2" w:rsidRDefault="00A008AE" w:rsidP="002054D2">
      <w:pPr>
        <w:numPr>
          <w:ilvl w:val="3"/>
          <w:numId w:val="36"/>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Clause 12 - Module One: Clause 12(a) and (d); Modules Two and Three: Clause 12(a), (d) and (f);</w:t>
      </w:r>
    </w:p>
    <w:p w14:paraId="7B73446D" w14:textId="77777777" w:rsidR="00A008AE" w:rsidRPr="00031EB2" w:rsidRDefault="00A008AE" w:rsidP="002054D2">
      <w:pPr>
        <w:numPr>
          <w:ilvl w:val="3"/>
          <w:numId w:val="36"/>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Clause 13;</w:t>
      </w:r>
    </w:p>
    <w:p w14:paraId="1014F3C6" w14:textId="77777777" w:rsidR="00A008AE" w:rsidRPr="00031EB2" w:rsidRDefault="00A008AE" w:rsidP="002054D2">
      <w:pPr>
        <w:numPr>
          <w:ilvl w:val="3"/>
          <w:numId w:val="36"/>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Clause 15.1(c), (d) and (e);</w:t>
      </w:r>
    </w:p>
    <w:p w14:paraId="0ED8B53F" w14:textId="77777777" w:rsidR="00A008AE" w:rsidRPr="00031EB2" w:rsidRDefault="00A008AE" w:rsidP="002054D2">
      <w:pPr>
        <w:numPr>
          <w:ilvl w:val="3"/>
          <w:numId w:val="36"/>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Clause 16(e);</w:t>
      </w:r>
    </w:p>
    <w:p w14:paraId="2AADDBD9" w14:textId="77777777" w:rsidR="00A008AE" w:rsidRPr="00031EB2" w:rsidRDefault="00A008AE" w:rsidP="002054D2">
      <w:pPr>
        <w:numPr>
          <w:ilvl w:val="3"/>
          <w:numId w:val="36"/>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Clause 18 - Modules One, Two and Three: Clause 18(a) and (b); Module Four: Clause 18.</w:t>
      </w:r>
    </w:p>
    <w:p w14:paraId="6AD7E2E1" w14:textId="77777777" w:rsidR="00A008AE" w:rsidRPr="00031EB2" w:rsidRDefault="00A008AE" w:rsidP="002054D2">
      <w:pPr>
        <w:numPr>
          <w:ilvl w:val="1"/>
          <w:numId w:val="36"/>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Paragraph (a) is without prejudice to rights of data subjects under Regulation (EU) 2016/679.</w:t>
      </w:r>
    </w:p>
    <w:p w14:paraId="7727C3C7" w14:textId="77777777" w:rsidR="00A008AE" w:rsidRPr="00031EB2" w:rsidRDefault="00A008AE" w:rsidP="00A008AE">
      <w:pPr>
        <w:keepNext/>
        <w:spacing w:before="480" w:after="120"/>
        <w:jc w:val="center"/>
        <w:rPr>
          <w:rFonts w:ascii="Verdana" w:eastAsia="Verdana" w:hAnsi="Verdana" w:cs="Verdana"/>
          <w:i/>
          <w:iCs/>
          <w:noProof/>
          <w:sz w:val="18"/>
          <w:szCs w:val="18"/>
        </w:rPr>
      </w:pPr>
      <w:r w:rsidRPr="00031EB2">
        <w:rPr>
          <w:rFonts w:ascii="Verdana" w:eastAsia="Verdana" w:hAnsi="Verdana" w:cs="Verdana"/>
          <w:i/>
          <w:iCs/>
          <w:noProof/>
          <w:sz w:val="18"/>
          <w:szCs w:val="18"/>
        </w:rPr>
        <w:t>Clause 4</w:t>
      </w:r>
    </w:p>
    <w:p w14:paraId="4B8E94D1" w14:textId="77777777" w:rsidR="00A008AE" w:rsidRPr="00031EB2" w:rsidRDefault="00A008AE" w:rsidP="00A008AE">
      <w:pPr>
        <w:spacing w:before="120" w:after="120"/>
        <w:jc w:val="center"/>
        <w:rPr>
          <w:rFonts w:ascii="Verdana" w:eastAsia="Verdana" w:hAnsi="Verdana" w:cs="Verdana"/>
          <w:b/>
          <w:bCs/>
          <w:i/>
          <w:iCs/>
          <w:noProof/>
          <w:sz w:val="18"/>
          <w:szCs w:val="18"/>
        </w:rPr>
      </w:pPr>
      <w:r w:rsidRPr="00031EB2">
        <w:rPr>
          <w:rFonts w:ascii="Verdana" w:eastAsia="Verdana" w:hAnsi="Verdana" w:cs="Verdana"/>
          <w:b/>
          <w:bCs/>
          <w:i/>
          <w:iCs/>
          <w:noProof/>
          <w:sz w:val="18"/>
          <w:szCs w:val="18"/>
        </w:rPr>
        <w:t>Interpretation</w:t>
      </w:r>
    </w:p>
    <w:p w14:paraId="37EFE294" w14:textId="77777777" w:rsidR="00A008AE" w:rsidRPr="00031EB2" w:rsidRDefault="00A008AE" w:rsidP="002054D2">
      <w:pPr>
        <w:numPr>
          <w:ilvl w:val="1"/>
          <w:numId w:val="34"/>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Where these Clauses use terms that are defined in Regulation (EU) 2016/679, those terms shall have the same meaning as in that Regulation.</w:t>
      </w:r>
    </w:p>
    <w:p w14:paraId="08D41AA4" w14:textId="77777777" w:rsidR="00A008AE" w:rsidRPr="00031EB2" w:rsidRDefault="00A008AE" w:rsidP="002054D2">
      <w:pPr>
        <w:numPr>
          <w:ilvl w:val="1"/>
          <w:numId w:val="36"/>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These Clauses shall be read and interpreted in the light of the provisions of Regulation (EU) 2016/679.</w:t>
      </w:r>
    </w:p>
    <w:p w14:paraId="4C0EB502" w14:textId="03DADB5D" w:rsidR="00A008AE" w:rsidRPr="00031EB2" w:rsidRDefault="00A008AE" w:rsidP="002054D2">
      <w:pPr>
        <w:numPr>
          <w:ilvl w:val="1"/>
          <w:numId w:val="36"/>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 xml:space="preserve">These Clauses shall not be interpreted in a way that conflicts with rights and obligations provided for in Regulation (EU) 2016/679. </w:t>
      </w:r>
    </w:p>
    <w:p w14:paraId="6B42E6BD" w14:textId="77777777" w:rsidR="00A008AE" w:rsidRPr="00031EB2" w:rsidRDefault="00A008AE" w:rsidP="00A008AE">
      <w:pPr>
        <w:keepNext/>
        <w:spacing w:before="480" w:after="120"/>
        <w:jc w:val="center"/>
        <w:rPr>
          <w:rFonts w:ascii="Verdana" w:eastAsia="Verdana" w:hAnsi="Verdana" w:cs="Verdana"/>
          <w:i/>
          <w:iCs/>
          <w:noProof/>
          <w:sz w:val="18"/>
          <w:szCs w:val="18"/>
        </w:rPr>
      </w:pPr>
      <w:r w:rsidRPr="00031EB2">
        <w:rPr>
          <w:rFonts w:ascii="Verdana" w:eastAsia="Verdana" w:hAnsi="Verdana" w:cs="Verdana"/>
          <w:i/>
          <w:iCs/>
          <w:noProof/>
          <w:sz w:val="18"/>
          <w:szCs w:val="18"/>
        </w:rPr>
        <w:t>Clause 5</w:t>
      </w:r>
    </w:p>
    <w:p w14:paraId="009AD8C6" w14:textId="77777777" w:rsidR="00A008AE" w:rsidRPr="00031EB2" w:rsidRDefault="00A008AE" w:rsidP="00A008AE">
      <w:pPr>
        <w:spacing w:before="120" w:after="120"/>
        <w:jc w:val="center"/>
        <w:rPr>
          <w:rFonts w:ascii="Verdana" w:eastAsia="Verdana" w:hAnsi="Verdana" w:cs="Verdana"/>
          <w:b/>
          <w:bCs/>
          <w:i/>
          <w:iCs/>
          <w:noProof/>
          <w:sz w:val="18"/>
          <w:szCs w:val="18"/>
        </w:rPr>
      </w:pPr>
      <w:r w:rsidRPr="00031EB2">
        <w:rPr>
          <w:rFonts w:ascii="Verdana" w:eastAsia="Verdana" w:hAnsi="Verdana" w:cs="Verdana"/>
          <w:b/>
          <w:bCs/>
          <w:i/>
          <w:iCs/>
          <w:noProof/>
          <w:sz w:val="18"/>
          <w:szCs w:val="18"/>
        </w:rPr>
        <w:t>Hierarchy</w:t>
      </w:r>
    </w:p>
    <w:p w14:paraId="4F7ADE00" w14:textId="77777777" w:rsidR="00A008AE" w:rsidRPr="00031EB2" w:rsidRDefault="00A008AE" w:rsidP="00A008AE">
      <w:pPr>
        <w:spacing w:before="120" w:after="120"/>
        <w:jc w:val="both"/>
        <w:rPr>
          <w:rFonts w:ascii="Verdana" w:eastAsia="Verdana" w:hAnsi="Verdana" w:cs="Verdana"/>
          <w:noProof/>
          <w:sz w:val="18"/>
          <w:szCs w:val="18"/>
        </w:rPr>
      </w:pPr>
      <w:r w:rsidRPr="00031EB2">
        <w:rPr>
          <w:rFonts w:ascii="Verdana" w:eastAsia="Verdana" w:hAnsi="Verdana" w:cs="Verdana"/>
          <w:noProof/>
          <w:sz w:val="18"/>
          <w:szCs w:val="18"/>
        </w:rPr>
        <w:t>In the event of a contradiction between these Clauses and the provisions of related agreements between the Parties, existing at the time these Clauses are agreed or entered into thereafter, these Clauses shall prevail.</w:t>
      </w:r>
    </w:p>
    <w:p w14:paraId="37A37713" w14:textId="77777777" w:rsidR="00A008AE" w:rsidRPr="00031EB2" w:rsidRDefault="00A008AE" w:rsidP="00A008AE">
      <w:pPr>
        <w:keepNext/>
        <w:spacing w:before="480" w:after="120"/>
        <w:jc w:val="center"/>
        <w:rPr>
          <w:rFonts w:ascii="Verdana" w:eastAsia="Verdana" w:hAnsi="Verdana" w:cs="Verdana"/>
          <w:i/>
          <w:iCs/>
          <w:noProof/>
          <w:sz w:val="18"/>
          <w:szCs w:val="18"/>
        </w:rPr>
      </w:pPr>
      <w:r w:rsidRPr="00031EB2">
        <w:rPr>
          <w:rFonts w:ascii="Verdana" w:eastAsia="Verdana" w:hAnsi="Verdana" w:cs="Verdana"/>
          <w:i/>
          <w:iCs/>
          <w:noProof/>
          <w:sz w:val="18"/>
          <w:szCs w:val="18"/>
        </w:rPr>
        <w:lastRenderedPageBreak/>
        <w:t>Clause 6</w:t>
      </w:r>
    </w:p>
    <w:p w14:paraId="151BE760" w14:textId="77777777" w:rsidR="00A008AE" w:rsidRPr="00031EB2" w:rsidRDefault="00A008AE" w:rsidP="00A008AE">
      <w:pPr>
        <w:spacing w:before="120" w:after="120"/>
        <w:jc w:val="center"/>
        <w:rPr>
          <w:rFonts w:ascii="Verdana" w:eastAsia="Verdana" w:hAnsi="Verdana" w:cs="Verdana"/>
          <w:b/>
          <w:bCs/>
          <w:i/>
          <w:iCs/>
          <w:noProof/>
          <w:sz w:val="18"/>
          <w:szCs w:val="18"/>
        </w:rPr>
      </w:pPr>
      <w:r w:rsidRPr="00031EB2">
        <w:rPr>
          <w:rFonts w:ascii="Verdana" w:eastAsia="Verdana" w:hAnsi="Verdana" w:cs="Verdana"/>
          <w:b/>
          <w:bCs/>
          <w:i/>
          <w:iCs/>
          <w:noProof/>
          <w:sz w:val="18"/>
          <w:szCs w:val="18"/>
        </w:rPr>
        <w:t>Description of the transfer(s)</w:t>
      </w:r>
    </w:p>
    <w:p w14:paraId="6A880EB0" w14:textId="77777777" w:rsidR="00A008AE" w:rsidRPr="00031EB2" w:rsidRDefault="00A008AE" w:rsidP="00A008AE">
      <w:pPr>
        <w:spacing w:before="120" w:after="120"/>
        <w:jc w:val="both"/>
        <w:rPr>
          <w:rFonts w:ascii="Verdana" w:eastAsia="Verdana" w:hAnsi="Verdana" w:cs="Verdana"/>
          <w:noProof/>
          <w:sz w:val="18"/>
          <w:szCs w:val="18"/>
        </w:rPr>
      </w:pPr>
      <w:r w:rsidRPr="00031EB2">
        <w:rPr>
          <w:rFonts w:ascii="Verdana" w:eastAsia="Verdana" w:hAnsi="Verdana" w:cs="Verdana"/>
          <w:noProof/>
          <w:sz w:val="18"/>
          <w:szCs w:val="18"/>
        </w:rPr>
        <w:t>The details of the transfer(s), and in particular the categories of personal data that are transferred and the purpose(s) for which they are transferred, are specified in Annex I.B.</w:t>
      </w:r>
    </w:p>
    <w:p w14:paraId="00A8545A" w14:textId="77777777" w:rsidR="00A008AE" w:rsidRPr="00031EB2" w:rsidRDefault="00A008AE" w:rsidP="00A008AE">
      <w:pPr>
        <w:keepNext/>
        <w:spacing w:before="480" w:after="120"/>
        <w:jc w:val="center"/>
        <w:rPr>
          <w:rFonts w:ascii="Verdana" w:eastAsia="Verdana" w:hAnsi="Verdana" w:cs="Verdana"/>
          <w:i/>
          <w:iCs/>
          <w:noProof/>
          <w:sz w:val="18"/>
          <w:szCs w:val="18"/>
        </w:rPr>
      </w:pPr>
      <w:r w:rsidRPr="00031EB2">
        <w:rPr>
          <w:rFonts w:ascii="Verdana" w:eastAsia="Verdana" w:hAnsi="Verdana" w:cs="Verdana"/>
          <w:i/>
          <w:iCs/>
          <w:noProof/>
          <w:sz w:val="18"/>
          <w:szCs w:val="18"/>
        </w:rPr>
        <w:t>Clause 7 - Optional</w:t>
      </w:r>
    </w:p>
    <w:p w14:paraId="54B8AF13" w14:textId="77777777" w:rsidR="00A008AE" w:rsidRPr="00031EB2" w:rsidRDefault="00A008AE" w:rsidP="00A008AE">
      <w:pPr>
        <w:spacing w:before="120" w:after="120"/>
        <w:jc w:val="center"/>
        <w:rPr>
          <w:rFonts w:ascii="Verdana" w:eastAsia="Verdana" w:hAnsi="Verdana" w:cs="Verdana"/>
          <w:b/>
          <w:bCs/>
          <w:i/>
          <w:iCs/>
          <w:noProof/>
          <w:sz w:val="18"/>
          <w:szCs w:val="18"/>
        </w:rPr>
      </w:pPr>
      <w:r w:rsidRPr="00031EB2">
        <w:rPr>
          <w:rFonts w:ascii="Verdana" w:eastAsia="Verdana" w:hAnsi="Verdana" w:cs="Verdana"/>
          <w:b/>
          <w:bCs/>
          <w:i/>
          <w:iCs/>
          <w:noProof/>
          <w:sz w:val="18"/>
          <w:szCs w:val="18"/>
        </w:rPr>
        <w:t>Docking clause</w:t>
      </w:r>
    </w:p>
    <w:p w14:paraId="4C215673" w14:textId="77777777" w:rsidR="00A008AE" w:rsidRPr="00031EB2" w:rsidRDefault="00A008AE" w:rsidP="002054D2">
      <w:pPr>
        <w:numPr>
          <w:ilvl w:val="1"/>
          <w:numId w:val="38"/>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 xml:space="preserve">An entity that is not a Party to these Clauses may, with the agreement of the Parties, accede to these Clauses at any time, either as a data exporter or as a data importer, by completing the Appendix and signing Annex I.A.  </w:t>
      </w:r>
    </w:p>
    <w:p w14:paraId="35FE6A52" w14:textId="77777777" w:rsidR="00A008AE" w:rsidRPr="00031EB2" w:rsidRDefault="00A008AE" w:rsidP="002054D2">
      <w:pPr>
        <w:numPr>
          <w:ilvl w:val="1"/>
          <w:numId w:val="36"/>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Once it has completed the Appendix and signed Annex I.A, the acceding entity shall become a Party to these Clauses and have the rights and obligations of a data exporter or data importer in accordance with its designation in Annex I.A.</w:t>
      </w:r>
    </w:p>
    <w:p w14:paraId="7C419EE2" w14:textId="77777777" w:rsidR="00A008AE" w:rsidRPr="00031EB2" w:rsidRDefault="00A008AE" w:rsidP="002054D2">
      <w:pPr>
        <w:numPr>
          <w:ilvl w:val="1"/>
          <w:numId w:val="36"/>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The acceding entity shall have no rights or obligations arising under these Clauses from the period prior to becoming a Party.</w:t>
      </w:r>
    </w:p>
    <w:p w14:paraId="7C792ECC" w14:textId="77777777" w:rsidR="00A008AE" w:rsidRPr="00031EB2" w:rsidRDefault="00A008AE" w:rsidP="00A008AE">
      <w:pPr>
        <w:spacing w:before="120" w:after="120"/>
        <w:jc w:val="both"/>
        <w:rPr>
          <w:rFonts w:ascii="Verdana" w:eastAsia="Verdana" w:hAnsi="Verdana" w:cs="Verdana"/>
          <w:noProof/>
          <w:sz w:val="18"/>
          <w:szCs w:val="18"/>
        </w:rPr>
      </w:pPr>
    </w:p>
    <w:p w14:paraId="50053B20" w14:textId="77777777" w:rsidR="00A008AE" w:rsidRPr="00031EB2" w:rsidRDefault="00A008AE" w:rsidP="00A008AE">
      <w:pPr>
        <w:spacing w:before="120" w:after="120"/>
        <w:jc w:val="center"/>
        <w:rPr>
          <w:rFonts w:ascii="Verdana" w:eastAsia="Verdana" w:hAnsi="Verdana" w:cs="Verdana"/>
          <w:b/>
          <w:bCs/>
          <w:noProof/>
          <w:sz w:val="18"/>
          <w:szCs w:val="18"/>
          <w:u w:val="single"/>
        </w:rPr>
      </w:pPr>
      <w:r w:rsidRPr="00031EB2">
        <w:rPr>
          <w:rFonts w:ascii="Verdana" w:eastAsia="Verdana" w:hAnsi="Verdana" w:cs="Verdana"/>
          <w:b/>
          <w:bCs/>
          <w:noProof/>
          <w:sz w:val="18"/>
          <w:szCs w:val="18"/>
          <w:u w:val="single"/>
        </w:rPr>
        <w:t>SECTION II – OBLIGATIONS OF THE PARTIES</w:t>
      </w:r>
    </w:p>
    <w:p w14:paraId="73BA0D91" w14:textId="77777777" w:rsidR="00A008AE" w:rsidRPr="00031EB2" w:rsidRDefault="00A008AE" w:rsidP="00A008AE">
      <w:pPr>
        <w:keepNext/>
        <w:spacing w:before="480" w:after="120"/>
        <w:jc w:val="center"/>
        <w:rPr>
          <w:rFonts w:ascii="Verdana" w:eastAsia="Verdana" w:hAnsi="Verdana" w:cs="Verdana"/>
          <w:i/>
          <w:iCs/>
          <w:noProof/>
          <w:sz w:val="18"/>
          <w:szCs w:val="18"/>
        </w:rPr>
      </w:pPr>
      <w:r w:rsidRPr="00031EB2">
        <w:rPr>
          <w:rFonts w:ascii="Verdana" w:eastAsia="Verdana" w:hAnsi="Verdana" w:cs="Verdana"/>
          <w:i/>
          <w:iCs/>
          <w:noProof/>
          <w:sz w:val="18"/>
          <w:szCs w:val="18"/>
        </w:rPr>
        <w:t>Clause 8</w:t>
      </w:r>
    </w:p>
    <w:p w14:paraId="43A776CD" w14:textId="77777777" w:rsidR="00A008AE" w:rsidRPr="00031EB2" w:rsidRDefault="00A008AE" w:rsidP="00A008AE">
      <w:pPr>
        <w:spacing w:before="120" w:after="120"/>
        <w:jc w:val="center"/>
        <w:rPr>
          <w:rFonts w:ascii="Verdana" w:eastAsia="Verdana" w:hAnsi="Verdana" w:cs="Verdana"/>
          <w:b/>
          <w:bCs/>
          <w:i/>
          <w:iCs/>
          <w:noProof/>
          <w:sz w:val="18"/>
          <w:szCs w:val="18"/>
        </w:rPr>
      </w:pPr>
      <w:r w:rsidRPr="00031EB2">
        <w:rPr>
          <w:rFonts w:ascii="Verdana" w:eastAsia="Verdana" w:hAnsi="Verdana" w:cs="Verdana"/>
          <w:b/>
          <w:bCs/>
          <w:i/>
          <w:iCs/>
          <w:noProof/>
          <w:sz w:val="18"/>
          <w:szCs w:val="18"/>
        </w:rPr>
        <w:t>Data protection safeguards</w:t>
      </w:r>
    </w:p>
    <w:p w14:paraId="0A856B85" w14:textId="77777777" w:rsidR="00A008AE" w:rsidRPr="00031EB2" w:rsidRDefault="00A008AE" w:rsidP="00A008AE">
      <w:pPr>
        <w:spacing w:before="120" w:after="120"/>
        <w:jc w:val="both"/>
        <w:rPr>
          <w:rFonts w:ascii="Verdana" w:eastAsia="Verdana" w:hAnsi="Verdana" w:cs="Verdana"/>
          <w:noProof/>
          <w:sz w:val="18"/>
          <w:szCs w:val="18"/>
        </w:rPr>
      </w:pPr>
      <w:r w:rsidRPr="00031EB2">
        <w:rPr>
          <w:rFonts w:ascii="Verdana" w:eastAsia="Verdana" w:hAnsi="Verdana" w:cs="Verdana"/>
          <w:noProof/>
          <w:sz w:val="18"/>
          <w:szCs w:val="18"/>
        </w:rPr>
        <w:t xml:space="preserve">The data exporter warrants that it has used reasonable efforts to determine that the data importer is able, through the implementation of appropriate technical and organisational measures, to satisfy its obligations under these Clauses. </w:t>
      </w:r>
    </w:p>
    <w:p w14:paraId="669A52AF" w14:textId="77777777" w:rsidR="00A008AE" w:rsidRPr="00031EB2" w:rsidRDefault="00A008AE" w:rsidP="00A008AE">
      <w:pPr>
        <w:spacing w:before="120" w:after="120"/>
        <w:jc w:val="both"/>
        <w:rPr>
          <w:rFonts w:ascii="Verdana" w:eastAsia="Verdana" w:hAnsi="Verdana" w:cs="Verdana"/>
          <w:b/>
          <w:bCs/>
          <w:i/>
          <w:iCs/>
          <w:noProof/>
          <w:sz w:val="18"/>
          <w:szCs w:val="18"/>
        </w:rPr>
      </w:pPr>
      <w:r w:rsidRPr="00031EB2">
        <w:rPr>
          <w:rFonts w:ascii="Verdana" w:eastAsia="Verdana" w:hAnsi="Verdana" w:cs="Verdana"/>
          <w:b/>
          <w:bCs/>
          <w:noProof/>
          <w:sz w:val="18"/>
          <w:szCs w:val="18"/>
          <w:highlight w:val="lightGray"/>
        </w:rPr>
        <w:t>MODULE ONE: Transfer controller to controller</w:t>
      </w:r>
    </w:p>
    <w:p w14:paraId="4962E02F" w14:textId="77777777" w:rsidR="00A008AE" w:rsidRPr="00031EB2" w:rsidRDefault="00A008AE" w:rsidP="00A008AE">
      <w:pPr>
        <w:spacing w:before="240" w:after="120"/>
        <w:ind w:left="851" w:hanging="851"/>
        <w:jc w:val="both"/>
        <w:rPr>
          <w:rFonts w:ascii="Verdana" w:eastAsia="Verdana" w:hAnsi="Verdana" w:cs="Verdana"/>
          <w:b/>
          <w:bCs/>
          <w:noProof/>
          <w:sz w:val="18"/>
          <w:szCs w:val="18"/>
        </w:rPr>
      </w:pPr>
      <w:r w:rsidRPr="00031EB2">
        <w:rPr>
          <w:rFonts w:ascii="Verdana" w:eastAsia="Verdana" w:hAnsi="Verdana" w:cs="Verdana"/>
          <w:b/>
          <w:bCs/>
          <w:noProof/>
          <w:sz w:val="18"/>
          <w:szCs w:val="18"/>
        </w:rPr>
        <w:t>8.1</w:t>
      </w:r>
      <w:r>
        <w:tab/>
      </w:r>
      <w:r w:rsidRPr="00031EB2">
        <w:rPr>
          <w:rFonts w:ascii="Verdana" w:eastAsia="Verdana" w:hAnsi="Verdana" w:cs="Verdana"/>
          <w:b/>
          <w:bCs/>
          <w:noProof/>
          <w:sz w:val="18"/>
          <w:szCs w:val="18"/>
        </w:rPr>
        <w:t>Purpose limitation</w:t>
      </w:r>
    </w:p>
    <w:p w14:paraId="713F5864" w14:textId="77777777" w:rsidR="00A008AE" w:rsidRPr="00031EB2" w:rsidRDefault="00A008AE" w:rsidP="00A008AE">
      <w:pPr>
        <w:spacing w:before="120" w:after="120"/>
        <w:jc w:val="both"/>
        <w:rPr>
          <w:rFonts w:ascii="Verdana" w:eastAsia="Verdana" w:hAnsi="Verdana" w:cs="Verdana"/>
          <w:noProof/>
          <w:sz w:val="18"/>
          <w:szCs w:val="18"/>
        </w:rPr>
      </w:pPr>
      <w:r w:rsidRPr="00031EB2">
        <w:rPr>
          <w:rFonts w:ascii="Verdana" w:eastAsia="Verdana" w:hAnsi="Verdana" w:cs="Verdana"/>
          <w:noProof/>
          <w:sz w:val="18"/>
          <w:szCs w:val="18"/>
        </w:rPr>
        <w:t xml:space="preserve">The data importer shall process the personal data only for the specific purpose(s) of the transfer, as set out in Annex I.B. It may only process the personal data for another purpose: </w:t>
      </w:r>
    </w:p>
    <w:p w14:paraId="262EF50F" w14:textId="77777777" w:rsidR="00A008AE" w:rsidRPr="00031EB2" w:rsidRDefault="00A008AE" w:rsidP="002054D2">
      <w:pPr>
        <w:numPr>
          <w:ilvl w:val="3"/>
          <w:numId w:val="36"/>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 xml:space="preserve">where it has obtained the data subject’s prior consent; </w:t>
      </w:r>
    </w:p>
    <w:p w14:paraId="727BF652" w14:textId="77777777" w:rsidR="00A008AE" w:rsidRPr="00031EB2" w:rsidRDefault="00A008AE" w:rsidP="002054D2">
      <w:pPr>
        <w:numPr>
          <w:ilvl w:val="3"/>
          <w:numId w:val="36"/>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 xml:space="preserve">where necessary for the establishment, exercise or defence of legal claims in the context of specific administrative, regulatory or judicial proceedings; or </w:t>
      </w:r>
    </w:p>
    <w:p w14:paraId="18A598A2" w14:textId="77777777" w:rsidR="00A008AE" w:rsidRPr="00031EB2" w:rsidRDefault="00A008AE" w:rsidP="002054D2">
      <w:pPr>
        <w:numPr>
          <w:ilvl w:val="3"/>
          <w:numId w:val="36"/>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where necessary in order to protect the vital interests of the data subject or of another natural person.</w:t>
      </w:r>
    </w:p>
    <w:p w14:paraId="23DD479C" w14:textId="77777777" w:rsidR="00A008AE" w:rsidRPr="00031EB2" w:rsidRDefault="00A008AE" w:rsidP="00A008AE">
      <w:pPr>
        <w:spacing w:before="480" w:after="120"/>
        <w:ind w:left="851" w:hanging="851"/>
        <w:jc w:val="both"/>
        <w:rPr>
          <w:rFonts w:ascii="Verdana" w:eastAsia="Verdana" w:hAnsi="Verdana" w:cs="Verdana"/>
          <w:b/>
          <w:bCs/>
          <w:noProof/>
          <w:sz w:val="18"/>
          <w:szCs w:val="18"/>
        </w:rPr>
      </w:pPr>
      <w:r w:rsidRPr="00031EB2">
        <w:rPr>
          <w:rFonts w:ascii="Verdana" w:eastAsia="Verdana" w:hAnsi="Verdana" w:cs="Verdana"/>
          <w:b/>
          <w:bCs/>
          <w:noProof/>
          <w:sz w:val="18"/>
          <w:szCs w:val="18"/>
        </w:rPr>
        <w:t>8.2</w:t>
      </w:r>
      <w:r>
        <w:tab/>
      </w:r>
      <w:r w:rsidRPr="00031EB2">
        <w:rPr>
          <w:rFonts w:ascii="Verdana" w:eastAsia="Verdana" w:hAnsi="Verdana" w:cs="Verdana"/>
          <w:b/>
          <w:bCs/>
          <w:noProof/>
          <w:sz w:val="18"/>
          <w:szCs w:val="18"/>
        </w:rPr>
        <w:t xml:space="preserve">Transparency </w:t>
      </w:r>
    </w:p>
    <w:p w14:paraId="7B10ED75" w14:textId="77777777" w:rsidR="00A008AE" w:rsidRPr="00031EB2" w:rsidRDefault="00A008AE" w:rsidP="002054D2">
      <w:pPr>
        <w:numPr>
          <w:ilvl w:val="1"/>
          <w:numId w:val="39"/>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In order to enable data subjects to effectively exercise their rights pursuant to Clause 10, the data importer shall inform them, either directly or through the data exporter:</w:t>
      </w:r>
    </w:p>
    <w:p w14:paraId="53728DC6" w14:textId="77777777" w:rsidR="00A008AE" w:rsidRPr="00031EB2" w:rsidRDefault="00A008AE" w:rsidP="002054D2">
      <w:pPr>
        <w:numPr>
          <w:ilvl w:val="3"/>
          <w:numId w:val="36"/>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of its identity and contact details;</w:t>
      </w:r>
    </w:p>
    <w:p w14:paraId="6CB5D0E6" w14:textId="77777777" w:rsidR="00A008AE" w:rsidRPr="00031EB2" w:rsidRDefault="00A008AE" w:rsidP="002054D2">
      <w:pPr>
        <w:numPr>
          <w:ilvl w:val="3"/>
          <w:numId w:val="36"/>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of the categories of personal data processed;</w:t>
      </w:r>
    </w:p>
    <w:p w14:paraId="161BFDF2" w14:textId="77777777" w:rsidR="00A008AE" w:rsidRPr="00031EB2" w:rsidRDefault="00A008AE" w:rsidP="002054D2">
      <w:pPr>
        <w:numPr>
          <w:ilvl w:val="3"/>
          <w:numId w:val="36"/>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of the right to obtain a copy of these Clauses;</w:t>
      </w:r>
    </w:p>
    <w:p w14:paraId="4AE9E017" w14:textId="77777777" w:rsidR="00A008AE" w:rsidRPr="00031EB2" w:rsidRDefault="00A008AE" w:rsidP="002054D2">
      <w:pPr>
        <w:numPr>
          <w:ilvl w:val="3"/>
          <w:numId w:val="36"/>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lastRenderedPageBreak/>
        <w:t>where it intends to onward transfer the personal data to any third party/ies, of the recipient or categories of recipients (as appropriate with a view to providing meaningful information), the purpose of such onward transfer and the ground therefore pursuant to Clause 8.7.</w:t>
      </w:r>
    </w:p>
    <w:p w14:paraId="0946AE85" w14:textId="77777777" w:rsidR="00A008AE" w:rsidRPr="00031EB2" w:rsidRDefault="00A008AE" w:rsidP="002054D2">
      <w:pPr>
        <w:numPr>
          <w:ilvl w:val="1"/>
          <w:numId w:val="36"/>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Paragraph (a) shall not apply where the data subject already has the information, including when such information has already been provided by the data exporter, or providing the information proves impossible or would involve a disproportionate effort for the data importer. In the latter case, the data importer shall, to the extent possible, make the information publicly available.</w:t>
      </w:r>
    </w:p>
    <w:p w14:paraId="77A1E7D3" w14:textId="77777777" w:rsidR="00A008AE" w:rsidRPr="00031EB2" w:rsidRDefault="00A008AE" w:rsidP="002054D2">
      <w:pPr>
        <w:numPr>
          <w:ilvl w:val="1"/>
          <w:numId w:val="36"/>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On request, the Parties shall make a copy of these Clauses, including the Appendix as completed by them, available to the data subject free of charge. To the extent necessary to protect business secrets or other confidential information, including personal data, the Parties may redact part of the text of the Appendix prior to sharing a copy, but shall provide a meaningful summary where the data subject would otherwise not be able to understand its content or exercise his/her rights. On request, the Parties shall provide the data subject with the reasons for the redactions, to the extent possible without revealing the redacted information.</w:t>
      </w:r>
    </w:p>
    <w:p w14:paraId="19477CBF" w14:textId="77777777" w:rsidR="00A008AE" w:rsidRPr="00031EB2" w:rsidRDefault="00A008AE" w:rsidP="002054D2">
      <w:pPr>
        <w:numPr>
          <w:ilvl w:val="1"/>
          <w:numId w:val="36"/>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 xml:space="preserve">Paragraphs (a) to (c) are without prejudice to the obligations of the data exporter under Articles 13 and 14 of Regulation (EU) 2016/679.  </w:t>
      </w:r>
    </w:p>
    <w:p w14:paraId="66895EDC" w14:textId="77777777" w:rsidR="00A008AE" w:rsidRPr="00031EB2" w:rsidRDefault="00A008AE" w:rsidP="00A008AE">
      <w:pPr>
        <w:spacing w:before="480" w:after="120"/>
        <w:ind w:left="851" w:hanging="851"/>
        <w:jc w:val="both"/>
        <w:rPr>
          <w:rFonts w:ascii="Verdana" w:eastAsia="Verdana" w:hAnsi="Verdana" w:cs="Verdana"/>
          <w:b/>
          <w:bCs/>
          <w:noProof/>
          <w:sz w:val="18"/>
          <w:szCs w:val="18"/>
        </w:rPr>
      </w:pPr>
      <w:r w:rsidRPr="00031EB2">
        <w:rPr>
          <w:rFonts w:ascii="Verdana" w:eastAsia="Verdana" w:hAnsi="Verdana" w:cs="Verdana"/>
          <w:b/>
          <w:bCs/>
          <w:noProof/>
          <w:sz w:val="18"/>
          <w:szCs w:val="18"/>
        </w:rPr>
        <w:t>8.3</w:t>
      </w:r>
      <w:r>
        <w:tab/>
      </w:r>
      <w:r w:rsidRPr="00031EB2">
        <w:rPr>
          <w:rFonts w:ascii="Verdana" w:eastAsia="Verdana" w:hAnsi="Verdana" w:cs="Verdana"/>
          <w:b/>
          <w:bCs/>
          <w:noProof/>
          <w:sz w:val="18"/>
          <w:szCs w:val="18"/>
        </w:rPr>
        <w:t>Accuracy and data minimisation</w:t>
      </w:r>
    </w:p>
    <w:p w14:paraId="3F0915F5" w14:textId="77777777" w:rsidR="00A008AE" w:rsidRPr="00031EB2" w:rsidRDefault="00A008AE" w:rsidP="002054D2">
      <w:pPr>
        <w:numPr>
          <w:ilvl w:val="1"/>
          <w:numId w:val="40"/>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Each Party shall ensure that the personal data is accurate and, where necessary, kept up to date. The data importer shall take every reasonable step to ensure that personal data that is inaccurate, having regard to the purpose(s) of processing, is erased or rectified without delay.</w:t>
      </w:r>
    </w:p>
    <w:p w14:paraId="5A9C3164" w14:textId="77777777" w:rsidR="00A008AE" w:rsidRPr="00031EB2" w:rsidRDefault="00A008AE" w:rsidP="002054D2">
      <w:pPr>
        <w:numPr>
          <w:ilvl w:val="1"/>
          <w:numId w:val="36"/>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If one of the Parties becomes aware that the personal data it has transferred or received is inaccurate, or has become outdated, it shall inform the other Party without undue delay.</w:t>
      </w:r>
    </w:p>
    <w:p w14:paraId="351FBDEB" w14:textId="77777777" w:rsidR="00A008AE" w:rsidRPr="00031EB2" w:rsidRDefault="00A008AE" w:rsidP="002054D2">
      <w:pPr>
        <w:numPr>
          <w:ilvl w:val="1"/>
          <w:numId w:val="36"/>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 xml:space="preserve">The data importer shall ensure that the personal data is adequate, relevant and limited to what is necessary in relation to the purpose(s) of processing. </w:t>
      </w:r>
    </w:p>
    <w:p w14:paraId="1DC5AC20" w14:textId="77777777" w:rsidR="00A008AE" w:rsidRPr="00031EB2" w:rsidRDefault="00A008AE" w:rsidP="00A008AE">
      <w:pPr>
        <w:spacing w:before="480" w:after="120"/>
        <w:ind w:left="851" w:hanging="851"/>
        <w:jc w:val="both"/>
        <w:rPr>
          <w:rFonts w:ascii="Verdana" w:eastAsia="Verdana" w:hAnsi="Verdana" w:cs="Verdana"/>
          <w:b/>
          <w:bCs/>
          <w:noProof/>
          <w:sz w:val="18"/>
          <w:szCs w:val="18"/>
        </w:rPr>
      </w:pPr>
      <w:r w:rsidRPr="00031EB2">
        <w:rPr>
          <w:rFonts w:ascii="Verdana" w:eastAsia="Verdana" w:hAnsi="Verdana" w:cs="Verdana"/>
          <w:b/>
          <w:bCs/>
          <w:noProof/>
          <w:sz w:val="18"/>
          <w:szCs w:val="18"/>
        </w:rPr>
        <w:t>8.4</w:t>
      </w:r>
      <w:r>
        <w:tab/>
      </w:r>
      <w:r w:rsidRPr="00031EB2">
        <w:rPr>
          <w:rFonts w:ascii="Verdana" w:eastAsia="Verdana" w:hAnsi="Verdana" w:cs="Verdana"/>
          <w:b/>
          <w:bCs/>
          <w:noProof/>
          <w:sz w:val="18"/>
          <w:szCs w:val="18"/>
        </w:rPr>
        <w:t>Storage limitation</w:t>
      </w:r>
    </w:p>
    <w:p w14:paraId="4369139A" w14:textId="77777777" w:rsidR="00A008AE" w:rsidRPr="00031EB2" w:rsidRDefault="00A008AE" w:rsidP="00A008AE">
      <w:pPr>
        <w:spacing w:before="120" w:after="120"/>
        <w:jc w:val="both"/>
        <w:rPr>
          <w:rFonts w:ascii="Verdana" w:eastAsia="Verdana" w:hAnsi="Verdana" w:cs="Verdana"/>
          <w:noProof/>
          <w:sz w:val="18"/>
          <w:szCs w:val="18"/>
        </w:rPr>
      </w:pPr>
      <w:r w:rsidRPr="00031EB2">
        <w:rPr>
          <w:rFonts w:ascii="Verdana" w:eastAsia="Verdana" w:hAnsi="Verdana" w:cs="Verdana"/>
          <w:noProof/>
          <w:sz w:val="18"/>
          <w:szCs w:val="18"/>
        </w:rPr>
        <w:t>The data importer shall retain the personal data for no longer than necessary for the purpose(s) for which it is processed. It shall put in place appropriate technical or organisational measures to ensure compliance with this obligation, including erasure or anonymisation</w:t>
      </w:r>
      <w:r>
        <w:rPr>
          <w:rFonts w:ascii="Times New Roman" w:hAnsi="Times New Roman"/>
          <w:noProof/>
          <w:vertAlign w:val="superscript"/>
        </w:rPr>
        <w:footnoteReference w:id="3"/>
      </w:r>
      <w:r w:rsidRPr="00031EB2">
        <w:rPr>
          <w:rFonts w:ascii="Verdana" w:eastAsia="Verdana" w:hAnsi="Verdana" w:cs="Verdana"/>
          <w:noProof/>
          <w:sz w:val="18"/>
          <w:szCs w:val="18"/>
        </w:rPr>
        <w:t xml:space="preserve"> of the data and all back-ups at the end of the retention period.  </w:t>
      </w:r>
    </w:p>
    <w:p w14:paraId="3121DBD4" w14:textId="77777777" w:rsidR="00A008AE" w:rsidRPr="00031EB2" w:rsidRDefault="00A008AE" w:rsidP="00A008AE">
      <w:pPr>
        <w:spacing w:before="480" w:after="120"/>
        <w:ind w:left="851" w:hanging="851"/>
        <w:jc w:val="both"/>
        <w:rPr>
          <w:rFonts w:ascii="Verdana" w:eastAsia="Verdana" w:hAnsi="Verdana" w:cs="Verdana"/>
          <w:b/>
          <w:bCs/>
          <w:noProof/>
          <w:sz w:val="18"/>
          <w:szCs w:val="18"/>
        </w:rPr>
      </w:pPr>
      <w:r w:rsidRPr="00031EB2">
        <w:rPr>
          <w:rFonts w:ascii="Verdana" w:eastAsia="Verdana" w:hAnsi="Verdana" w:cs="Verdana"/>
          <w:b/>
          <w:bCs/>
          <w:noProof/>
          <w:sz w:val="18"/>
          <w:szCs w:val="18"/>
        </w:rPr>
        <w:t>8.5</w:t>
      </w:r>
      <w:r>
        <w:tab/>
      </w:r>
      <w:r w:rsidRPr="00031EB2">
        <w:rPr>
          <w:rFonts w:ascii="Verdana" w:eastAsia="Verdana" w:hAnsi="Verdana" w:cs="Verdana"/>
          <w:b/>
          <w:bCs/>
          <w:noProof/>
          <w:sz w:val="18"/>
          <w:szCs w:val="18"/>
        </w:rPr>
        <w:t>Security of processing</w:t>
      </w:r>
    </w:p>
    <w:p w14:paraId="7AFB2888" w14:textId="77777777" w:rsidR="00A008AE" w:rsidRPr="00031EB2" w:rsidRDefault="00A008AE" w:rsidP="002054D2">
      <w:pPr>
        <w:numPr>
          <w:ilvl w:val="1"/>
          <w:numId w:val="41"/>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 xml:space="preserve">The data importer and, during transmission, also the data exporter shall implement appropriate technical and organisational measures to ensure the security of the personal data, including  protection against a breach of security leading to accidental or unlawful destruction, loss, alteration, unauthorised disclosure or access (hereinafter “personal data breach”). In assessing the appropriate level of security, they shall take due account of the state of the art, the costs of implementation, the nature, scope, context and purpose(s) of processing and the risks involved in the processing for the data subject. The Parties shall in particular </w:t>
      </w:r>
      <w:r w:rsidRPr="00031EB2">
        <w:rPr>
          <w:rFonts w:ascii="Verdana" w:eastAsia="Verdana" w:hAnsi="Verdana" w:cs="Verdana"/>
          <w:noProof/>
          <w:sz w:val="18"/>
          <w:szCs w:val="18"/>
        </w:rPr>
        <w:lastRenderedPageBreak/>
        <w:t xml:space="preserve">consider having recourse to encryption or pseudonymisation, including during transmission, where the purpose of processing can be fulfilled in that manner. </w:t>
      </w:r>
    </w:p>
    <w:p w14:paraId="104EE56A" w14:textId="77777777" w:rsidR="00A008AE" w:rsidRPr="00031EB2" w:rsidRDefault="00A008AE" w:rsidP="002054D2">
      <w:pPr>
        <w:numPr>
          <w:ilvl w:val="1"/>
          <w:numId w:val="41"/>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The Parties have agreed on the technical and organisational measures set out in Annex II. The data importer shall carry out regular checks to ensure that these measures continue to provide an appropriate level of security.</w:t>
      </w:r>
    </w:p>
    <w:p w14:paraId="3DC3DEA9" w14:textId="77777777" w:rsidR="00A008AE" w:rsidRPr="00031EB2" w:rsidRDefault="00A008AE" w:rsidP="002054D2">
      <w:pPr>
        <w:numPr>
          <w:ilvl w:val="1"/>
          <w:numId w:val="36"/>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The data importer shall ensure that persons authorised to process the personal data have committed themselves to confidentiality or are under an appropriate statutory obligation of confidentiality.</w:t>
      </w:r>
    </w:p>
    <w:p w14:paraId="1E41DA5B" w14:textId="77777777" w:rsidR="00A008AE" w:rsidRPr="00031EB2" w:rsidRDefault="00A008AE" w:rsidP="002054D2">
      <w:pPr>
        <w:numPr>
          <w:ilvl w:val="1"/>
          <w:numId w:val="36"/>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In the event of a personal data breach concerning personal data processed by the data importer under these Clauses, the data importer shall take appropriate measures to address the personal data breach, including measures to mitigate its possible adverse effects.</w:t>
      </w:r>
    </w:p>
    <w:p w14:paraId="5F628A2E" w14:textId="77777777" w:rsidR="00A008AE" w:rsidRPr="00031EB2" w:rsidRDefault="00A008AE" w:rsidP="002054D2">
      <w:pPr>
        <w:numPr>
          <w:ilvl w:val="1"/>
          <w:numId w:val="36"/>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 xml:space="preserve">In case of a personal data breach that is likely to result in a risk to the rights and freedoms of natural persons, the data importer shall without undue delay notify both the data exporter and the competent supervisory authority pursuant to Clause 13. Such notification shall contain i) a description of the nature of the breach (including, where possible, categories and approximate number of data subjects and personal data records concerned), ii) its likely consequences, iii) the measures taken or proposed to address the breach, and iv) the details of a contact point from whom more information can be obtained. To the extent it is not possible for the data importer to provide all the information at the same time, it may do so in phases without undue further delay. </w:t>
      </w:r>
    </w:p>
    <w:p w14:paraId="625BFE98" w14:textId="77777777" w:rsidR="00A008AE" w:rsidRPr="00031EB2" w:rsidRDefault="00A008AE" w:rsidP="002054D2">
      <w:pPr>
        <w:numPr>
          <w:ilvl w:val="1"/>
          <w:numId w:val="36"/>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 xml:space="preserve">In case of a personal data breach that is likely to result in a high risk to the rights and freedoms of natural persons, the data importer shall also notify without undue delay the data subjects concerned of the personal data breach and its nature, if necessary in cooperation with the data exporter, together with the information referred to in paragraph (e), points ii) to iv), unless the data importer has implemented measures to significantly reduce the risk to the rights or freedoms of natural persons, or notification would involve disproportionate efforts. In the latter case, the data importer shall instead issue a public communication or take a similar measure to inform the public of the personal data breach. </w:t>
      </w:r>
    </w:p>
    <w:p w14:paraId="7E42FF08" w14:textId="77777777" w:rsidR="00A008AE" w:rsidRPr="00031EB2" w:rsidRDefault="00A008AE" w:rsidP="002054D2">
      <w:pPr>
        <w:numPr>
          <w:ilvl w:val="1"/>
          <w:numId w:val="36"/>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The data importer shall document all relevant facts relating to the personal data breach, including its effects and any remedial action taken, and keep a record thereof.</w:t>
      </w:r>
    </w:p>
    <w:p w14:paraId="6B3ED2BC" w14:textId="77777777" w:rsidR="00A008AE" w:rsidRPr="00031EB2" w:rsidRDefault="00A008AE" w:rsidP="00A008AE">
      <w:pPr>
        <w:spacing w:before="480" w:after="120"/>
        <w:ind w:left="851" w:hanging="851"/>
        <w:jc w:val="both"/>
        <w:rPr>
          <w:rFonts w:ascii="Verdana" w:eastAsia="Verdana" w:hAnsi="Verdana" w:cs="Verdana"/>
          <w:b/>
          <w:bCs/>
          <w:noProof/>
          <w:sz w:val="18"/>
          <w:szCs w:val="18"/>
        </w:rPr>
      </w:pPr>
      <w:r w:rsidRPr="00031EB2">
        <w:rPr>
          <w:rFonts w:ascii="Verdana" w:eastAsia="Verdana" w:hAnsi="Verdana" w:cs="Verdana"/>
          <w:b/>
          <w:bCs/>
          <w:noProof/>
          <w:sz w:val="18"/>
          <w:szCs w:val="18"/>
        </w:rPr>
        <w:t>8.6</w:t>
      </w:r>
      <w:r>
        <w:tab/>
      </w:r>
      <w:r w:rsidRPr="00031EB2">
        <w:rPr>
          <w:rFonts w:ascii="Verdana" w:eastAsia="Verdana" w:hAnsi="Verdana" w:cs="Verdana"/>
          <w:b/>
          <w:bCs/>
          <w:noProof/>
          <w:sz w:val="18"/>
          <w:szCs w:val="18"/>
        </w:rPr>
        <w:t>Sensitive data</w:t>
      </w:r>
    </w:p>
    <w:p w14:paraId="642767D0" w14:textId="77777777" w:rsidR="00A008AE" w:rsidRDefault="00A008AE" w:rsidP="00A008AE">
      <w:pPr>
        <w:spacing w:before="120" w:after="120"/>
        <w:jc w:val="both"/>
        <w:rPr>
          <w:rFonts w:ascii="Verdana" w:eastAsia="Verdana" w:hAnsi="Verdana" w:cs="Verdana"/>
          <w:noProof/>
          <w:sz w:val="18"/>
          <w:szCs w:val="18"/>
        </w:rPr>
      </w:pPr>
      <w:r w:rsidRPr="00031EB2">
        <w:rPr>
          <w:rFonts w:ascii="Verdana" w:eastAsia="Verdana" w:hAnsi="Verdana" w:cs="Verdana"/>
          <w:noProof/>
          <w:sz w:val="18"/>
          <w:szCs w:val="18"/>
        </w:rPr>
        <w:t>Where the transfer involves personal data revealing racial or ethnic origin, political opinions, religious or philosophical beliefs, or trade union membership, genetic data, or biometric data for the purpose of uniquely identifying a natural person, data concerning health or a person’s sex life or sexual orientation, or data relating to criminal convictions or offences (hereinafter “sensitive data”), the data importer shall apply specific restrictions and/or additional safeguards adapted to the specific nature of the data and the risks involved. This may include restricting the personnel permitted to access the personal data, additional security measures (such as pseudonymisation) and/or additional restrictions with respect to further disclosure.</w:t>
      </w:r>
    </w:p>
    <w:p w14:paraId="56C67798" w14:textId="77777777" w:rsidR="00A008AE" w:rsidRPr="00031EB2" w:rsidRDefault="00A008AE" w:rsidP="00A008AE">
      <w:pPr>
        <w:spacing w:before="480" w:after="120"/>
        <w:ind w:left="851" w:hanging="851"/>
        <w:jc w:val="both"/>
        <w:rPr>
          <w:rFonts w:ascii="Verdana" w:eastAsia="Verdana" w:hAnsi="Verdana" w:cs="Verdana"/>
          <w:b/>
          <w:bCs/>
          <w:noProof/>
          <w:sz w:val="18"/>
          <w:szCs w:val="18"/>
        </w:rPr>
      </w:pPr>
      <w:r w:rsidRPr="00031EB2">
        <w:rPr>
          <w:rFonts w:ascii="Verdana" w:eastAsia="Verdana" w:hAnsi="Verdana" w:cs="Verdana"/>
          <w:b/>
          <w:bCs/>
          <w:noProof/>
          <w:sz w:val="18"/>
          <w:szCs w:val="18"/>
        </w:rPr>
        <w:t>8.7</w:t>
      </w:r>
      <w:r>
        <w:tab/>
      </w:r>
      <w:r w:rsidRPr="00031EB2">
        <w:rPr>
          <w:rFonts w:ascii="Verdana" w:eastAsia="Verdana" w:hAnsi="Verdana" w:cs="Verdana"/>
          <w:b/>
          <w:bCs/>
          <w:noProof/>
          <w:sz w:val="18"/>
          <w:szCs w:val="18"/>
        </w:rPr>
        <w:t>Onward transfers</w:t>
      </w:r>
    </w:p>
    <w:p w14:paraId="16E6E4AD" w14:textId="77777777" w:rsidR="00A008AE" w:rsidRPr="00031EB2" w:rsidRDefault="00A008AE" w:rsidP="00A008AE">
      <w:pPr>
        <w:spacing w:before="120" w:after="120"/>
        <w:jc w:val="both"/>
        <w:rPr>
          <w:rFonts w:ascii="Verdana" w:eastAsia="Verdana" w:hAnsi="Verdana" w:cs="Verdana"/>
          <w:noProof/>
          <w:sz w:val="18"/>
          <w:szCs w:val="18"/>
        </w:rPr>
      </w:pPr>
      <w:r w:rsidRPr="00031EB2">
        <w:rPr>
          <w:rFonts w:ascii="Verdana" w:eastAsia="Verdana" w:hAnsi="Verdana" w:cs="Verdana"/>
          <w:noProof/>
          <w:sz w:val="18"/>
          <w:szCs w:val="18"/>
        </w:rPr>
        <w:lastRenderedPageBreak/>
        <w:t>The data importer shall not disclose the personal data to a third party located outside the European Union</w:t>
      </w:r>
      <w:r>
        <w:rPr>
          <w:rFonts w:ascii="Times New Roman" w:hAnsi="Times New Roman"/>
          <w:noProof/>
          <w:vertAlign w:val="superscript"/>
        </w:rPr>
        <w:footnoteReference w:id="4"/>
      </w:r>
      <w:r w:rsidRPr="00031EB2">
        <w:rPr>
          <w:rFonts w:ascii="Verdana" w:eastAsia="Verdana" w:hAnsi="Verdana" w:cs="Verdana"/>
          <w:noProof/>
          <w:sz w:val="18"/>
          <w:szCs w:val="18"/>
        </w:rPr>
        <w:t xml:space="preserve"> (in the same country as the data importer or in another third country, hereinafter “onward transfer”) unless the third party is or agrees to be bound by these Clauses, under the appropriate Module. Otherwise, an onward transfer by the data importer may only take place if: </w:t>
      </w:r>
    </w:p>
    <w:p w14:paraId="32DF8E40" w14:textId="77777777" w:rsidR="00A008AE" w:rsidRPr="00031EB2" w:rsidRDefault="00A008AE" w:rsidP="002054D2">
      <w:pPr>
        <w:numPr>
          <w:ilvl w:val="3"/>
          <w:numId w:val="36"/>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 xml:space="preserve">it is to a country benefitting from an adequacy decision pursuant to Article 45 of Regulation (EU) 2016/679 that covers the onward transfer; </w:t>
      </w:r>
    </w:p>
    <w:p w14:paraId="4560F914" w14:textId="77777777" w:rsidR="00A008AE" w:rsidRPr="00031EB2" w:rsidRDefault="00A008AE" w:rsidP="002054D2">
      <w:pPr>
        <w:numPr>
          <w:ilvl w:val="3"/>
          <w:numId w:val="36"/>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the third party otherwise ensures appropriate safeguards pursuant to Articles 46 or 47 of Regulation (EU) 2016/679 with respect to the processing in question;</w:t>
      </w:r>
    </w:p>
    <w:p w14:paraId="34404736" w14:textId="77777777" w:rsidR="00A008AE" w:rsidRPr="00031EB2" w:rsidRDefault="00A008AE" w:rsidP="002054D2">
      <w:pPr>
        <w:numPr>
          <w:ilvl w:val="3"/>
          <w:numId w:val="36"/>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the third party enters into a binding instrument with the data importer ensuring the same level of data protection as under these Clauses, and the data importer provides a copy of these safeguards to the data exporter;</w:t>
      </w:r>
    </w:p>
    <w:p w14:paraId="20F8BF61" w14:textId="77777777" w:rsidR="00A008AE" w:rsidRPr="00031EB2" w:rsidRDefault="00A008AE" w:rsidP="002054D2">
      <w:pPr>
        <w:numPr>
          <w:ilvl w:val="3"/>
          <w:numId w:val="36"/>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it is necessary for the establishment, exercise or defence of legal claims in the context of specific administrative, regulatory or judicial proceedings;</w:t>
      </w:r>
    </w:p>
    <w:p w14:paraId="01D2C123" w14:textId="77777777" w:rsidR="00A008AE" w:rsidRPr="00031EB2" w:rsidRDefault="00A008AE" w:rsidP="002054D2">
      <w:pPr>
        <w:numPr>
          <w:ilvl w:val="3"/>
          <w:numId w:val="36"/>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it is necessary in order to protect the vital interests of the data subject or of another natural person; or</w:t>
      </w:r>
    </w:p>
    <w:p w14:paraId="0D48077A" w14:textId="77777777" w:rsidR="00A008AE" w:rsidRPr="00031EB2" w:rsidRDefault="00A008AE" w:rsidP="002054D2">
      <w:pPr>
        <w:numPr>
          <w:ilvl w:val="3"/>
          <w:numId w:val="36"/>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where none of the other conditions apply, the data importer has obtained the explicit consent of the data subject for an onward transfer in a specific situation, after having informed him/her of its purpose(s), the identity of the recipient and the possible risks of such transfer to him/her due to the lack of appropriate data protection safeguards. In this case, the data importer shall inform the data exporter and, at the request of the latter, shall transmit to it a copy of the information provided to the data subject.</w:t>
      </w:r>
    </w:p>
    <w:p w14:paraId="1F5389CC" w14:textId="77777777" w:rsidR="00A008AE" w:rsidRPr="00031EB2" w:rsidRDefault="00A008AE" w:rsidP="00A008AE">
      <w:pPr>
        <w:spacing w:line="256" w:lineRule="auto"/>
        <w:contextualSpacing/>
        <w:jc w:val="both"/>
        <w:rPr>
          <w:rFonts w:ascii="Verdana" w:eastAsia="Verdana" w:hAnsi="Verdana" w:cs="Verdana"/>
          <w:noProof/>
          <w:sz w:val="18"/>
          <w:szCs w:val="18"/>
        </w:rPr>
      </w:pPr>
      <w:r w:rsidRPr="00031EB2">
        <w:rPr>
          <w:rFonts w:ascii="Verdana" w:eastAsia="Verdana" w:hAnsi="Verdana" w:cs="Verdana"/>
          <w:noProof/>
          <w:sz w:val="18"/>
          <w:szCs w:val="18"/>
        </w:rPr>
        <w:t>Any onward transfer is subject to compliance by the data importer with all the other safeguards under these Clauses, in particular purpose limitation.</w:t>
      </w:r>
    </w:p>
    <w:p w14:paraId="62DA239A" w14:textId="77777777" w:rsidR="00A008AE" w:rsidRPr="00031EB2" w:rsidRDefault="00A008AE" w:rsidP="00A008AE">
      <w:pPr>
        <w:spacing w:before="480" w:after="120"/>
        <w:ind w:left="851" w:hanging="851"/>
        <w:jc w:val="both"/>
        <w:rPr>
          <w:rFonts w:ascii="Verdana" w:eastAsia="Verdana" w:hAnsi="Verdana" w:cs="Verdana"/>
          <w:b/>
          <w:bCs/>
          <w:noProof/>
          <w:sz w:val="18"/>
          <w:szCs w:val="18"/>
        </w:rPr>
      </w:pPr>
      <w:r w:rsidRPr="00031EB2">
        <w:rPr>
          <w:rFonts w:ascii="Verdana" w:eastAsia="Verdana" w:hAnsi="Verdana" w:cs="Verdana"/>
          <w:b/>
          <w:bCs/>
          <w:noProof/>
          <w:sz w:val="18"/>
          <w:szCs w:val="18"/>
        </w:rPr>
        <w:t>8.8</w:t>
      </w:r>
      <w:r>
        <w:tab/>
      </w:r>
      <w:r w:rsidRPr="00031EB2">
        <w:rPr>
          <w:rFonts w:ascii="Verdana" w:eastAsia="Verdana" w:hAnsi="Verdana" w:cs="Verdana"/>
          <w:b/>
          <w:bCs/>
          <w:noProof/>
          <w:sz w:val="18"/>
          <w:szCs w:val="18"/>
        </w:rPr>
        <w:t>Processing under the authority of the data importer</w:t>
      </w:r>
    </w:p>
    <w:p w14:paraId="6594A6FE" w14:textId="77777777" w:rsidR="00A008AE" w:rsidRPr="00031EB2" w:rsidRDefault="00A008AE" w:rsidP="00A008AE">
      <w:pPr>
        <w:spacing w:line="256" w:lineRule="auto"/>
        <w:contextualSpacing/>
        <w:jc w:val="both"/>
        <w:rPr>
          <w:rFonts w:ascii="Verdana" w:eastAsia="Verdana" w:hAnsi="Verdana" w:cs="Verdana"/>
          <w:noProof/>
          <w:sz w:val="18"/>
          <w:szCs w:val="18"/>
        </w:rPr>
      </w:pPr>
      <w:r w:rsidRPr="00031EB2">
        <w:rPr>
          <w:rFonts w:ascii="Verdana" w:eastAsia="Verdana" w:hAnsi="Verdana" w:cs="Verdana"/>
          <w:noProof/>
          <w:sz w:val="18"/>
          <w:szCs w:val="18"/>
        </w:rPr>
        <w:t xml:space="preserve">The data importer shall ensure that any person acting under its authority, including a processor, processes the data only on its instructions. </w:t>
      </w:r>
    </w:p>
    <w:p w14:paraId="12D750EB" w14:textId="77777777" w:rsidR="00A008AE" w:rsidRPr="00031EB2" w:rsidRDefault="00A008AE" w:rsidP="00A008AE">
      <w:pPr>
        <w:spacing w:before="480" w:after="120"/>
        <w:ind w:left="851" w:hanging="851"/>
        <w:jc w:val="both"/>
        <w:rPr>
          <w:rFonts w:ascii="Verdana" w:eastAsia="Verdana" w:hAnsi="Verdana" w:cs="Verdana"/>
          <w:b/>
          <w:bCs/>
          <w:noProof/>
          <w:sz w:val="18"/>
          <w:szCs w:val="18"/>
        </w:rPr>
      </w:pPr>
      <w:r w:rsidRPr="00031EB2">
        <w:rPr>
          <w:rFonts w:ascii="Verdana" w:eastAsia="Verdana" w:hAnsi="Verdana" w:cs="Verdana"/>
          <w:b/>
          <w:bCs/>
          <w:noProof/>
          <w:sz w:val="18"/>
          <w:szCs w:val="18"/>
        </w:rPr>
        <w:t>8.9</w:t>
      </w:r>
      <w:r>
        <w:tab/>
      </w:r>
      <w:r w:rsidRPr="00031EB2">
        <w:rPr>
          <w:rFonts w:ascii="Verdana" w:eastAsia="Verdana" w:hAnsi="Verdana" w:cs="Verdana"/>
          <w:b/>
          <w:bCs/>
          <w:noProof/>
          <w:sz w:val="18"/>
          <w:szCs w:val="18"/>
        </w:rPr>
        <w:t>Documentation and compliance</w:t>
      </w:r>
    </w:p>
    <w:p w14:paraId="6947F766" w14:textId="77777777" w:rsidR="00A008AE" w:rsidRPr="00031EB2" w:rsidRDefault="00A008AE" w:rsidP="002054D2">
      <w:pPr>
        <w:numPr>
          <w:ilvl w:val="1"/>
          <w:numId w:val="42"/>
        </w:numPr>
        <w:tabs>
          <w:tab w:val="clear" w:pos="850"/>
        </w:tabs>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Each Party shall be able to demonstrate compliance with its obligations under these Clauses. In particular, the data importer shall keep appropriate documentation of the processing activities carried out under its responsibility.</w:t>
      </w:r>
    </w:p>
    <w:p w14:paraId="08EAEE75" w14:textId="77777777" w:rsidR="00A008AE" w:rsidRPr="00031EB2" w:rsidRDefault="00A008AE" w:rsidP="002054D2">
      <w:pPr>
        <w:numPr>
          <w:ilvl w:val="1"/>
          <w:numId w:val="36"/>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The data importer shall make such documentation available to the competent supervisory authority on request.</w:t>
      </w:r>
    </w:p>
    <w:p w14:paraId="5B18985E" w14:textId="12643CDC" w:rsidR="00C571E3" w:rsidRDefault="00C571E3" w:rsidP="00C571E3">
      <w:pPr>
        <w:spacing w:before="120" w:after="120" w:line="240" w:lineRule="auto"/>
        <w:jc w:val="both"/>
        <w:rPr>
          <w:rFonts w:ascii="Verdana" w:eastAsia="Verdana" w:hAnsi="Verdana" w:cs="Verdana"/>
          <w:noProof/>
          <w:sz w:val="18"/>
          <w:szCs w:val="18"/>
        </w:rPr>
      </w:pPr>
    </w:p>
    <w:p w14:paraId="16B720D8" w14:textId="77777777" w:rsidR="00C571E3" w:rsidRPr="00C571E3" w:rsidRDefault="00C571E3" w:rsidP="00C571E3">
      <w:pPr>
        <w:spacing w:before="120" w:after="120" w:line="240" w:lineRule="auto"/>
        <w:jc w:val="both"/>
        <w:rPr>
          <w:rFonts w:ascii="Verdana" w:eastAsia="Verdana" w:hAnsi="Verdana" w:cs="Verdana"/>
          <w:b/>
          <w:noProof/>
          <w:sz w:val="18"/>
          <w:szCs w:val="18"/>
        </w:rPr>
      </w:pPr>
      <w:r w:rsidRPr="00C571E3">
        <w:rPr>
          <w:rFonts w:ascii="Verdana" w:eastAsia="Verdana" w:hAnsi="Verdana" w:cs="Verdana"/>
          <w:b/>
          <w:noProof/>
          <w:sz w:val="18"/>
          <w:szCs w:val="18"/>
        </w:rPr>
        <w:t>MODULE THREE: Transfer processor to processor</w:t>
      </w:r>
    </w:p>
    <w:p w14:paraId="0A73C97A" w14:textId="7E54FC83" w:rsidR="00C571E3" w:rsidRPr="007E0E58" w:rsidRDefault="00C571E3" w:rsidP="002054D2">
      <w:pPr>
        <w:pStyle w:val="ListParagraph"/>
        <w:numPr>
          <w:ilvl w:val="1"/>
          <w:numId w:val="57"/>
        </w:numPr>
        <w:spacing w:before="120" w:after="120"/>
        <w:jc w:val="both"/>
        <w:rPr>
          <w:rFonts w:ascii="Verdana" w:eastAsia="Verdana" w:hAnsi="Verdana" w:cs="Verdana"/>
          <w:b/>
          <w:noProof/>
          <w:sz w:val="18"/>
          <w:szCs w:val="18"/>
        </w:rPr>
      </w:pPr>
      <w:r w:rsidRPr="007E0E58">
        <w:rPr>
          <w:rFonts w:ascii="Verdana" w:eastAsia="Verdana" w:hAnsi="Verdana" w:cs="Verdana"/>
          <w:b/>
          <w:noProof/>
          <w:sz w:val="18"/>
          <w:szCs w:val="18"/>
        </w:rPr>
        <w:t>Instructions</w:t>
      </w:r>
    </w:p>
    <w:p w14:paraId="1704F9FB" w14:textId="37332D63" w:rsidR="00C571E3" w:rsidRPr="007E0E58" w:rsidRDefault="007E0E58" w:rsidP="007E0E58">
      <w:pPr>
        <w:pStyle w:val="Point0letter"/>
        <w:numPr>
          <w:ilvl w:val="0"/>
          <w:numId w:val="0"/>
        </w:numPr>
        <w:ind w:left="850" w:hanging="850"/>
        <w:rPr>
          <w:rFonts w:ascii="Verdana" w:eastAsia="Verdana" w:hAnsi="Verdana" w:cs="Verdana"/>
          <w:noProof/>
          <w:sz w:val="18"/>
          <w:szCs w:val="18"/>
        </w:rPr>
      </w:pPr>
      <w:r>
        <w:rPr>
          <w:rFonts w:ascii="Verdana" w:eastAsia="Verdana" w:hAnsi="Verdana" w:cs="Verdana"/>
          <w:noProof/>
          <w:sz w:val="18"/>
          <w:szCs w:val="18"/>
        </w:rPr>
        <w:lastRenderedPageBreak/>
        <w:t>(a)</w:t>
      </w:r>
      <w:r>
        <w:rPr>
          <w:rFonts w:ascii="Verdana" w:eastAsia="Verdana" w:hAnsi="Verdana" w:cs="Verdana"/>
          <w:noProof/>
          <w:sz w:val="18"/>
          <w:szCs w:val="18"/>
        </w:rPr>
        <w:tab/>
      </w:r>
      <w:r w:rsidR="00C571E3" w:rsidRPr="007E0E58">
        <w:rPr>
          <w:rFonts w:ascii="Verdana" w:eastAsia="Verdana" w:hAnsi="Verdana" w:cs="Verdana"/>
          <w:noProof/>
          <w:sz w:val="18"/>
          <w:szCs w:val="18"/>
        </w:rPr>
        <w:t xml:space="preserve">The data exporter has informed the data importer that it acts as processor under the instructions of its controller(s), which the data exporter shall make available to the data importer prior to processing. </w:t>
      </w:r>
    </w:p>
    <w:p w14:paraId="34F6CF8D" w14:textId="0BD441EE" w:rsidR="00C571E3" w:rsidRPr="00C571E3" w:rsidRDefault="007E0E58" w:rsidP="004F22DB">
      <w:pPr>
        <w:spacing w:before="120" w:after="120" w:line="240" w:lineRule="auto"/>
        <w:ind w:left="851" w:hanging="851"/>
        <w:jc w:val="both"/>
        <w:rPr>
          <w:rFonts w:ascii="Verdana" w:eastAsia="Verdana" w:hAnsi="Verdana" w:cs="Verdana"/>
          <w:noProof/>
          <w:sz w:val="18"/>
          <w:szCs w:val="18"/>
        </w:rPr>
      </w:pPr>
      <w:r>
        <w:rPr>
          <w:rFonts w:ascii="Verdana" w:eastAsia="Verdana" w:hAnsi="Verdana" w:cs="Verdana"/>
          <w:noProof/>
          <w:sz w:val="18"/>
          <w:szCs w:val="18"/>
        </w:rPr>
        <w:t>(b)</w:t>
      </w:r>
      <w:r>
        <w:rPr>
          <w:rFonts w:ascii="Verdana" w:eastAsia="Verdana" w:hAnsi="Verdana" w:cs="Verdana"/>
          <w:noProof/>
          <w:sz w:val="18"/>
          <w:szCs w:val="18"/>
        </w:rPr>
        <w:tab/>
      </w:r>
      <w:r w:rsidR="00C571E3" w:rsidRPr="00C571E3">
        <w:rPr>
          <w:rFonts w:ascii="Verdana" w:eastAsia="Verdana" w:hAnsi="Verdana" w:cs="Verdana"/>
          <w:noProof/>
          <w:sz w:val="18"/>
          <w:szCs w:val="18"/>
        </w:rPr>
        <w:t>The data importer shall process the personal data only on documented instructions from the controller, as communicated to the data importer by the data exporter, and any additional documented instructions from the data exporter. Such additional instructions shall not conflict with the instructions from the controller. The controller or data exporter may give further documented instructions regarding the data processing throughout the duration of the contract.</w:t>
      </w:r>
    </w:p>
    <w:p w14:paraId="7B8524FE" w14:textId="77777777" w:rsidR="00C571E3" w:rsidRPr="00C571E3" w:rsidRDefault="00C571E3" w:rsidP="002054D2">
      <w:pPr>
        <w:numPr>
          <w:ilvl w:val="1"/>
          <w:numId w:val="55"/>
        </w:numPr>
        <w:spacing w:before="120" w:after="120" w:line="240" w:lineRule="auto"/>
        <w:jc w:val="both"/>
        <w:rPr>
          <w:rFonts w:ascii="Verdana" w:eastAsia="Verdana" w:hAnsi="Verdana" w:cs="Verdana"/>
          <w:noProof/>
          <w:sz w:val="18"/>
          <w:szCs w:val="18"/>
        </w:rPr>
      </w:pPr>
      <w:r w:rsidRPr="00C571E3">
        <w:rPr>
          <w:rFonts w:ascii="Verdana" w:eastAsia="Verdana" w:hAnsi="Verdana" w:cs="Verdana"/>
          <w:noProof/>
          <w:sz w:val="18"/>
          <w:szCs w:val="18"/>
        </w:rPr>
        <w:t>The data importer shall immediately inform the data exporter if it is unable to follow those instructions. Where the data importer is unable to follow the instructions from the controller, the data exporter shall immediately notify the controller.</w:t>
      </w:r>
    </w:p>
    <w:p w14:paraId="3DE91D22" w14:textId="77777777" w:rsidR="00C571E3" w:rsidRPr="00C571E3" w:rsidRDefault="00C571E3" w:rsidP="002054D2">
      <w:pPr>
        <w:numPr>
          <w:ilvl w:val="1"/>
          <w:numId w:val="55"/>
        </w:numPr>
        <w:spacing w:before="120" w:after="120" w:line="240" w:lineRule="auto"/>
        <w:jc w:val="both"/>
        <w:rPr>
          <w:rFonts w:ascii="Verdana" w:eastAsia="Verdana" w:hAnsi="Verdana" w:cs="Verdana"/>
          <w:noProof/>
          <w:sz w:val="18"/>
          <w:szCs w:val="18"/>
        </w:rPr>
      </w:pPr>
      <w:r w:rsidRPr="00C571E3">
        <w:rPr>
          <w:rFonts w:ascii="Verdana" w:eastAsia="Verdana" w:hAnsi="Verdana" w:cs="Verdana"/>
          <w:noProof/>
          <w:sz w:val="18"/>
          <w:szCs w:val="18"/>
        </w:rPr>
        <w:t>The data exporter warrants that it has imposed the same data protection obligations on the data importer as set out in the contract or other legal act under Union or Member State law between the controller and the data exporter</w:t>
      </w:r>
      <w:r w:rsidRPr="00C571E3">
        <w:rPr>
          <w:rFonts w:ascii="Verdana" w:eastAsia="Verdana" w:hAnsi="Verdana" w:cs="Verdana"/>
          <w:noProof/>
          <w:sz w:val="18"/>
          <w:szCs w:val="18"/>
          <w:vertAlign w:val="superscript"/>
        </w:rPr>
        <w:footnoteReference w:id="5"/>
      </w:r>
      <w:r w:rsidRPr="00C571E3">
        <w:rPr>
          <w:rFonts w:ascii="Verdana" w:eastAsia="Verdana" w:hAnsi="Verdana" w:cs="Verdana"/>
          <w:noProof/>
          <w:sz w:val="18"/>
          <w:szCs w:val="18"/>
        </w:rPr>
        <w:t>.</w:t>
      </w:r>
    </w:p>
    <w:p w14:paraId="73E4993F" w14:textId="77777777" w:rsidR="00C571E3" w:rsidRPr="00C571E3" w:rsidRDefault="00C571E3" w:rsidP="003843B0">
      <w:pPr>
        <w:spacing w:before="240" w:after="120" w:line="240" w:lineRule="auto"/>
        <w:jc w:val="both"/>
        <w:rPr>
          <w:rFonts w:ascii="Verdana" w:eastAsia="Verdana" w:hAnsi="Verdana" w:cs="Verdana"/>
          <w:b/>
          <w:noProof/>
          <w:sz w:val="18"/>
          <w:szCs w:val="18"/>
        </w:rPr>
      </w:pPr>
      <w:r w:rsidRPr="00C571E3">
        <w:rPr>
          <w:rFonts w:ascii="Verdana" w:eastAsia="Verdana" w:hAnsi="Verdana" w:cs="Verdana"/>
          <w:b/>
          <w:noProof/>
          <w:sz w:val="18"/>
          <w:szCs w:val="18"/>
        </w:rPr>
        <w:t>8.2</w:t>
      </w:r>
      <w:r w:rsidRPr="00C571E3">
        <w:rPr>
          <w:rFonts w:ascii="Verdana" w:eastAsia="Verdana" w:hAnsi="Verdana" w:cs="Verdana"/>
          <w:b/>
          <w:noProof/>
          <w:sz w:val="18"/>
          <w:szCs w:val="18"/>
        </w:rPr>
        <w:tab/>
        <w:t>Purpose limitation</w:t>
      </w:r>
    </w:p>
    <w:p w14:paraId="23D7F801" w14:textId="77777777" w:rsidR="00C571E3" w:rsidRPr="00C571E3" w:rsidRDefault="00C571E3" w:rsidP="00C571E3">
      <w:pPr>
        <w:spacing w:before="120" w:after="120" w:line="240" w:lineRule="auto"/>
        <w:jc w:val="both"/>
        <w:rPr>
          <w:rFonts w:ascii="Verdana" w:eastAsia="Verdana" w:hAnsi="Verdana" w:cs="Verdana"/>
          <w:noProof/>
          <w:sz w:val="18"/>
          <w:szCs w:val="18"/>
        </w:rPr>
      </w:pPr>
      <w:r w:rsidRPr="00C571E3">
        <w:rPr>
          <w:rFonts w:ascii="Verdana" w:eastAsia="Verdana" w:hAnsi="Verdana" w:cs="Verdana"/>
          <w:noProof/>
          <w:sz w:val="18"/>
          <w:szCs w:val="18"/>
        </w:rPr>
        <w:t>The data importer shall process the personal data only for the specific purpose(s) of the transfer, as set out in Annex I.B., unless on further instructions from the controller, as communicated to the data importer by the data exporter, or from the data exporter.</w:t>
      </w:r>
    </w:p>
    <w:p w14:paraId="2F520A6B" w14:textId="77777777" w:rsidR="00C571E3" w:rsidRPr="00C571E3" w:rsidRDefault="00C571E3" w:rsidP="00C571E3">
      <w:pPr>
        <w:spacing w:before="120" w:after="120" w:line="240" w:lineRule="auto"/>
        <w:jc w:val="both"/>
        <w:rPr>
          <w:rFonts w:ascii="Verdana" w:eastAsia="Verdana" w:hAnsi="Verdana" w:cs="Verdana"/>
          <w:b/>
          <w:noProof/>
          <w:sz w:val="18"/>
          <w:szCs w:val="18"/>
        </w:rPr>
      </w:pPr>
      <w:r w:rsidRPr="00C571E3">
        <w:rPr>
          <w:rFonts w:ascii="Verdana" w:eastAsia="Verdana" w:hAnsi="Verdana" w:cs="Verdana"/>
          <w:b/>
          <w:noProof/>
          <w:sz w:val="18"/>
          <w:szCs w:val="18"/>
        </w:rPr>
        <w:t>8.3</w:t>
      </w:r>
      <w:r w:rsidRPr="00C571E3">
        <w:rPr>
          <w:rFonts w:ascii="Verdana" w:eastAsia="Verdana" w:hAnsi="Verdana" w:cs="Verdana"/>
          <w:b/>
          <w:noProof/>
          <w:sz w:val="18"/>
          <w:szCs w:val="18"/>
        </w:rPr>
        <w:tab/>
        <w:t xml:space="preserve">Transparency </w:t>
      </w:r>
    </w:p>
    <w:p w14:paraId="79666C5B" w14:textId="77777777" w:rsidR="00C571E3" w:rsidRPr="00C571E3" w:rsidRDefault="00C571E3" w:rsidP="00C571E3">
      <w:pPr>
        <w:spacing w:before="120" w:after="120" w:line="240" w:lineRule="auto"/>
        <w:jc w:val="both"/>
        <w:rPr>
          <w:rFonts w:ascii="Verdana" w:eastAsia="Verdana" w:hAnsi="Verdana" w:cs="Verdana"/>
          <w:noProof/>
          <w:sz w:val="18"/>
          <w:szCs w:val="18"/>
        </w:rPr>
      </w:pPr>
      <w:r w:rsidRPr="00C571E3">
        <w:rPr>
          <w:rFonts w:ascii="Verdana" w:eastAsia="Verdana" w:hAnsi="Verdana" w:cs="Verdana"/>
          <w:noProof/>
          <w:sz w:val="18"/>
          <w:szCs w:val="18"/>
        </w:rPr>
        <w:t>On request, the data exporter shall make a copy of these Clauses, including the Appendix as completed by the Parties, available to the data subject free of charge. To the extent necessary to protect business secrets or other confidential information, including personal data, the data exporter may redact part of the text of the Appendix prior to sharing a copy, but shall provide a meaningful summary where the data subject would otherwise not be able to understand its content or exercise his/her rights. On request, the Parties shall provide the data subject with the reasons for the redactions, to the extent possible without revealing the redacted information.</w:t>
      </w:r>
    </w:p>
    <w:p w14:paraId="6957D5D1" w14:textId="77777777" w:rsidR="00C571E3" w:rsidRPr="00C571E3" w:rsidRDefault="00C571E3" w:rsidP="00C571E3">
      <w:pPr>
        <w:spacing w:before="120" w:after="120" w:line="240" w:lineRule="auto"/>
        <w:jc w:val="both"/>
        <w:rPr>
          <w:rFonts w:ascii="Verdana" w:eastAsia="Verdana" w:hAnsi="Verdana" w:cs="Verdana"/>
          <w:b/>
          <w:noProof/>
          <w:sz w:val="18"/>
          <w:szCs w:val="18"/>
        </w:rPr>
      </w:pPr>
      <w:r w:rsidRPr="00C571E3">
        <w:rPr>
          <w:rFonts w:ascii="Verdana" w:eastAsia="Verdana" w:hAnsi="Verdana" w:cs="Verdana"/>
          <w:b/>
          <w:noProof/>
          <w:sz w:val="18"/>
          <w:szCs w:val="18"/>
        </w:rPr>
        <w:t>8.4</w:t>
      </w:r>
      <w:r w:rsidRPr="00C571E3">
        <w:rPr>
          <w:rFonts w:ascii="Verdana" w:eastAsia="Verdana" w:hAnsi="Verdana" w:cs="Verdana"/>
          <w:b/>
          <w:noProof/>
          <w:sz w:val="18"/>
          <w:szCs w:val="18"/>
        </w:rPr>
        <w:tab/>
        <w:t>Accuracy</w:t>
      </w:r>
    </w:p>
    <w:p w14:paraId="69B2AF61" w14:textId="77777777" w:rsidR="00C571E3" w:rsidRPr="00C571E3" w:rsidRDefault="00C571E3" w:rsidP="00C571E3">
      <w:pPr>
        <w:spacing w:before="120" w:after="120" w:line="240" w:lineRule="auto"/>
        <w:jc w:val="both"/>
        <w:rPr>
          <w:rFonts w:ascii="Verdana" w:eastAsia="Verdana" w:hAnsi="Verdana" w:cs="Verdana"/>
          <w:noProof/>
          <w:sz w:val="18"/>
          <w:szCs w:val="18"/>
        </w:rPr>
      </w:pPr>
      <w:r w:rsidRPr="00C571E3">
        <w:rPr>
          <w:rFonts w:ascii="Verdana" w:eastAsia="Verdana" w:hAnsi="Verdana" w:cs="Verdana"/>
          <w:noProof/>
          <w:sz w:val="18"/>
          <w:szCs w:val="18"/>
        </w:rPr>
        <w:t>If the data importer becomes aware that the personal data it has received is inaccurate, or has become outdated, it shall inform the data exporter without undue delay. In this case, the data importer shall cooperate with the data exporter to rectify or erase the data.</w:t>
      </w:r>
    </w:p>
    <w:p w14:paraId="06FF1121" w14:textId="77777777" w:rsidR="00C571E3" w:rsidRPr="00C571E3" w:rsidRDefault="00C571E3" w:rsidP="00C571E3">
      <w:pPr>
        <w:spacing w:before="120" w:after="120" w:line="240" w:lineRule="auto"/>
        <w:jc w:val="both"/>
        <w:rPr>
          <w:rFonts w:ascii="Verdana" w:eastAsia="Verdana" w:hAnsi="Verdana" w:cs="Verdana"/>
          <w:b/>
          <w:noProof/>
          <w:sz w:val="18"/>
          <w:szCs w:val="18"/>
        </w:rPr>
      </w:pPr>
      <w:r w:rsidRPr="00C571E3">
        <w:rPr>
          <w:rFonts w:ascii="Verdana" w:eastAsia="Verdana" w:hAnsi="Verdana" w:cs="Verdana"/>
          <w:b/>
          <w:noProof/>
          <w:sz w:val="18"/>
          <w:szCs w:val="18"/>
        </w:rPr>
        <w:t>8.5</w:t>
      </w:r>
      <w:r w:rsidRPr="00C571E3">
        <w:rPr>
          <w:rFonts w:ascii="Verdana" w:eastAsia="Verdana" w:hAnsi="Verdana" w:cs="Verdana"/>
          <w:b/>
          <w:noProof/>
          <w:sz w:val="18"/>
          <w:szCs w:val="18"/>
        </w:rPr>
        <w:tab/>
        <w:t>Duration of processing and erasure or return of data</w:t>
      </w:r>
    </w:p>
    <w:p w14:paraId="0240E041" w14:textId="77777777" w:rsidR="00C571E3" w:rsidRPr="00C571E3" w:rsidRDefault="00C571E3" w:rsidP="00C571E3">
      <w:pPr>
        <w:spacing w:before="120" w:after="120" w:line="240" w:lineRule="auto"/>
        <w:jc w:val="both"/>
        <w:rPr>
          <w:rFonts w:ascii="Verdana" w:eastAsia="Verdana" w:hAnsi="Verdana" w:cs="Verdana"/>
          <w:noProof/>
          <w:sz w:val="18"/>
          <w:szCs w:val="18"/>
        </w:rPr>
      </w:pPr>
      <w:r w:rsidRPr="00C571E3">
        <w:rPr>
          <w:rFonts w:ascii="Verdana" w:eastAsia="Verdana" w:hAnsi="Verdana" w:cs="Verdana"/>
          <w:noProof/>
          <w:sz w:val="18"/>
          <w:szCs w:val="18"/>
        </w:rPr>
        <w:t xml:space="preserve">Processing by the data importer shall only take place for the duration specified in Annex I.B. After the end of the provision of the processing services, the data importer shall, at the choice of the data exporter, delete all personal data processed on behalf of the controller and certify to the data exporter that it has done so, or return to the data exporter all personal data processed on its behalf and delete existing copies. Until the data is deleted or returned, the data importer shall continue to ensure compliance with these Clauses. In case of local laws applicable to the data importer that prohibit return or deletion of the personal data, the data importer warrants that it will continue to ensure compliance with these Clauses and will only process it to the extent and for as long as required under that local law. This is without prejudice to Clause 14, in particular the requirement for the data importer under Clause 14(e) to notify the data exporter throughout the duration of the contract if it has reason to believe that it is or has become subject to laws or practices not in line with the requirements under Clause 14(a). </w:t>
      </w:r>
    </w:p>
    <w:p w14:paraId="0DE7D91C" w14:textId="1BE8AA58" w:rsidR="00C571E3" w:rsidRPr="004F22DB" w:rsidRDefault="00C571E3" w:rsidP="002054D2">
      <w:pPr>
        <w:pStyle w:val="ListParagraph"/>
        <w:numPr>
          <w:ilvl w:val="1"/>
          <w:numId w:val="58"/>
        </w:numPr>
        <w:spacing w:before="120" w:after="120"/>
        <w:jc w:val="both"/>
        <w:rPr>
          <w:rFonts w:ascii="Verdana" w:eastAsia="Verdana" w:hAnsi="Verdana" w:cs="Verdana"/>
          <w:b/>
          <w:noProof/>
          <w:sz w:val="18"/>
          <w:szCs w:val="18"/>
        </w:rPr>
      </w:pPr>
      <w:r w:rsidRPr="004F22DB">
        <w:rPr>
          <w:rFonts w:ascii="Verdana" w:eastAsia="Verdana" w:hAnsi="Verdana" w:cs="Verdana"/>
          <w:b/>
          <w:noProof/>
          <w:sz w:val="18"/>
          <w:szCs w:val="18"/>
        </w:rPr>
        <w:t>Security of processing</w:t>
      </w:r>
    </w:p>
    <w:p w14:paraId="1280C332" w14:textId="43381B5F" w:rsidR="00C571E3" w:rsidRPr="004F22DB" w:rsidRDefault="004F22DB" w:rsidP="004F22DB">
      <w:pPr>
        <w:pStyle w:val="Point0letter"/>
        <w:numPr>
          <w:ilvl w:val="0"/>
          <w:numId w:val="0"/>
        </w:numPr>
        <w:ind w:left="850" w:hanging="850"/>
        <w:rPr>
          <w:rFonts w:ascii="Verdana" w:eastAsia="Verdana" w:hAnsi="Verdana" w:cs="Verdana"/>
          <w:noProof/>
          <w:sz w:val="18"/>
          <w:szCs w:val="18"/>
        </w:rPr>
      </w:pPr>
      <w:r>
        <w:rPr>
          <w:rFonts w:ascii="Verdana" w:eastAsia="Verdana" w:hAnsi="Verdana" w:cs="Verdana"/>
          <w:noProof/>
          <w:sz w:val="18"/>
          <w:szCs w:val="18"/>
        </w:rPr>
        <w:t>(a)</w:t>
      </w:r>
      <w:r>
        <w:rPr>
          <w:rFonts w:ascii="Verdana" w:eastAsia="Verdana" w:hAnsi="Verdana" w:cs="Verdana"/>
          <w:noProof/>
          <w:sz w:val="18"/>
          <w:szCs w:val="18"/>
        </w:rPr>
        <w:tab/>
      </w:r>
      <w:r w:rsidR="00C571E3" w:rsidRPr="004F22DB">
        <w:rPr>
          <w:rFonts w:ascii="Verdana" w:eastAsia="Verdana" w:hAnsi="Verdana" w:cs="Verdana"/>
          <w:noProof/>
          <w:sz w:val="18"/>
          <w:szCs w:val="18"/>
        </w:rPr>
        <w:t xml:space="preserve">The data importer and, during transmission, also the data exporter shall implement appropriate technical and organisational measures to ensure the security of the </w:t>
      </w:r>
      <w:r w:rsidR="00C571E3" w:rsidRPr="004F22DB">
        <w:rPr>
          <w:rFonts w:ascii="Verdana" w:eastAsia="Verdana" w:hAnsi="Verdana" w:cs="Verdana"/>
          <w:noProof/>
          <w:sz w:val="18"/>
          <w:szCs w:val="18"/>
        </w:rPr>
        <w:lastRenderedPageBreak/>
        <w:t xml:space="preserve">data, including protection against a breach of security leading to accidental or unlawful destruction, loss, alteration, unauthorised disclosure or access to that data (hereinafter “personal data breach”). In assessing the appropriate level of security, they shall take due account of the state of the art, the costs of implementation, the nature, scope, context and purpose(s) of processing and the risks involved in the processing for the data subject. The Parties shall in particular consider having recourse to encryption or pseudonymisation, including during transmission, where the purpose of processing can be fulfilled in that manner. In case of pseudonymisation, the additional information for attributing the personal data to a specific data subject shall, where possible, remain under the exclusive control of the data exporter or the controller. In complying with its obligations under this paragraph, the data importer shall at least implement the technical and organisational measures specified in Annex II. The data importer shall carry out regular checks to ensure that these measures continue to provide an appropriate level of security. </w:t>
      </w:r>
    </w:p>
    <w:p w14:paraId="70CD0C3C" w14:textId="7DC3047C" w:rsidR="00C571E3" w:rsidRPr="00C571E3" w:rsidRDefault="003D4913" w:rsidP="003D4913">
      <w:pPr>
        <w:spacing w:before="120" w:after="120" w:line="240" w:lineRule="auto"/>
        <w:ind w:left="851" w:hanging="851"/>
        <w:jc w:val="both"/>
        <w:rPr>
          <w:rFonts w:ascii="Verdana" w:eastAsia="Verdana" w:hAnsi="Verdana" w:cs="Verdana"/>
          <w:noProof/>
          <w:sz w:val="18"/>
          <w:szCs w:val="18"/>
        </w:rPr>
      </w:pPr>
      <w:r>
        <w:rPr>
          <w:rFonts w:ascii="Verdana" w:eastAsia="Verdana" w:hAnsi="Verdana" w:cs="Verdana"/>
          <w:noProof/>
          <w:sz w:val="18"/>
          <w:szCs w:val="18"/>
        </w:rPr>
        <w:t>(b)</w:t>
      </w:r>
      <w:r>
        <w:rPr>
          <w:rFonts w:ascii="Verdana" w:eastAsia="Verdana" w:hAnsi="Verdana" w:cs="Verdana"/>
          <w:noProof/>
          <w:sz w:val="18"/>
          <w:szCs w:val="18"/>
        </w:rPr>
        <w:tab/>
      </w:r>
      <w:r w:rsidR="00C571E3" w:rsidRPr="00C571E3">
        <w:rPr>
          <w:rFonts w:ascii="Verdana" w:eastAsia="Verdana" w:hAnsi="Verdana" w:cs="Verdana"/>
          <w:noProof/>
          <w:sz w:val="18"/>
          <w:szCs w:val="18"/>
        </w:rPr>
        <w:t>The data importer shall grant access to the data to members of its personnel only to the extent strictly necessary for the implementation, management and monitoring of the contract. It shall ensure that persons authorised to process the personal data have committed themselves to confidentiality or are under an appropriate statutory obligation of confidentiality.</w:t>
      </w:r>
    </w:p>
    <w:p w14:paraId="055B470C" w14:textId="67B0B03E" w:rsidR="00C571E3" w:rsidRPr="003D4913" w:rsidRDefault="00C571E3" w:rsidP="002054D2">
      <w:pPr>
        <w:pStyle w:val="ListParagraph"/>
        <w:numPr>
          <w:ilvl w:val="0"/>
          <w:numId w:val="16"/>
        </w:numPr>
        <w:spacing w:before="120" w:after="120"/>
        <w:ind w:left="851" w:hanging="851"/>
        <w:jc w:val="both"/>
        <w:rPr>
          <w:rFonts w:ascii="Verdana" w:eastAsia="Verdana" w:hAnsi="Verdana" w:cs="Verdana"/>
          <w:noProof/>
          <w:sz w:val="18"/>
          <w:szCs w:val="18"/>
        </w:rPr>
      </w:pPr>
      <w:r w:rsidRPr="003D4913">
        <w:rPr>
          <w:rFonts w:ascii="Verdana" w:eastAsia="Verdana" w:hAnsi="Verdana" w:cs="Verdana"/>
          <w:noProof/>
          <w:sz w:val="18"/>
          <w:szCs w:val="18"/>
        </w:rPr>
        <w:t xml:space="preserve">In the event of a personal data breach concerning personal data processed by the data importer under these Clauses, the data importer shall take appropriate measures to address the breach, including measures to mitigate its adverse effects. The data importer shall also notify, without undue delay, the data exporter and, where appropriate and feasible, the controller after having become aware of the breach. Such notification shall contain the details of a contact point where more information can be obtained, a description of the nature of the breach (including, where possible, categories and approximate number of data subjects and personal data records concerned), its likely consequences and the measures taken or proposed to address the data breach, including measures to mitigate its possible adverse effects. Where, and in so far as, it is not possible to provide all information at the same time, the initial notification shall contain the information then available and further information shall, as it becomes available, subsequently be provided without undue delay. </w:t>
      </w:r>
    </w:p>
    <w:p w14:paraId="19C1448B" w14:textId="07D536D6" w:rsidR="00C571E3" w:rsidRPr="00C571E3" w:rsidRDefault="003D4913" w:rsidP="00C55251">
      <w:pPr>
        <w:spacing w:before="120" w:after="120" w:line="240" w:lineRule="auto"/>
        <w:ind w:left="851" w:hanging="851"/>
        <w:jc w:val="both"/>
        <w:rPr>
          <w:rFonts w:ascii="Verdana" w:eastAsia="Verdana" w:hAnsi="Verdana" w:cs="Verdana"/>
          <w:noProof/>
          <w:sz w:val="18"/>
          <w:szCs w:val="18"/>
        </w:rPr>
      </w:pPr>
      <w:r>
        <w:rPr>
          <w:rFonts w:ascii="Verdana" w:eastAsia="Verdana" w:hAnsi="Verdana" w:cs="Verdana"/>
          <w:noProof/>
          <w:sz w:val="18"/>
          <w:szCs w:val="18"/>
        </w:rPr>
        <w:t>(d)</w:t>
      </w:r>
      <w:r>
        <w:rPr>
          <w:rFonts w:ascii="Verdana" w:eastAsia="Verdana" w:hAnsi="Verdana" w:cs="Verdana"/>
          <w:noProof/>
          <w:sz w:val="18"/>
          <w:szCs w:val="18"/>
        </w:rPr>
        <w:tab/>
      </w:r>
      <w:r w:rsidR="00C571E3" w:rsidRPr="00C571E3">
        <w:rPr>
          <w:rFonts w:ascii="Verdana" w:eastAsia="Verdana" w:hAnsi="Verdana" w:cs="Verdana"/>
          <w:noProof/>
          <w:sz w:val="18"/>
          <w:szCs w:val="18"/>
        </w:rPr>
        <w:t>The data importer shall cooperate with and assist the data exporter to enable the data exporter to comply with its obligations under Regulation (EU) 2016/679, in particular to notify its controller so that the latter may in turn notify the competent supervisory authority and the affected data subjects, taking into account the nature of processing and the information available to the data importer.</w:t>
      </w:r>
    </w:p>
    <w:p w14:paraId="266F5047" w14:textId="77777777" w:rsidR="00C571E3" w:rsidRPr="00C571E3" w:rsidRDefault="00C571E3" w:rsidP="00C571E3">
      <w:pPr>
        <w:spacing w:before="120" w:after="120" w:line="240" w:lineRule="auto"/>
        <w:jc w:val="both"/>
        <w:rPr>
          <w:rFonts w:ascii="Verdana" w:eastAsia="Verdana" w:hAnsi="Verdana" w:cs="Verdana"/>
          <w:b/>
          <w:noProof/>
          <w:sz w:val="18"/>
          <w:szCs w:val="18"/>
        </w:rPr>
      </w:pPr>
      <w:r w:rsidRPr="00C571E3">
        <w:rPr>
          <w:rFonts w:ascii="Verdana" w:eastAsia="Verdana" w:hAnsi="Verdana" w:cs="Verdana"/>
          <w:b/>
          <w:noProof/>
          <w:sz w:val="18"/>
          <w:szCs w:val="18"/>
        </w:rPr>
        <w:t>8.7</w:t>
      </w:r>
      <w:r w:rsidRPr="00C571E3">
        <w:rPr>
          <w:rFonts w:ascii="Verdana" w:eastAsia="Verdana" w:hAnsi="Verdana" w:cs="Verdana"/>
          <w:b/>
          <w:noProof/>
          <w:sz w:val="18"/>
          <w:szCs w:val="18"/>
        </w:rPr>
        <w:tab/>
        <w:t>Sensitive data</w:t>
      </w:r>
    </w:p>
    <w:p w14:paraId="17678E16" w14:textId="77777777" w:rsidR="00C571E3" w:rsidRDefault="00C571E3" w:rsidP="00C571E3">
      <w:pPr>
        <w:spacing w:before="120" w:after="120" w:line="240" w:lineRule="auto"/>
        <w:jc w:val="both"/>
        <w:rPr>
          <w:rFonts w:ascii="Verdana" w:eastAsia="Verdana" w:hAnsi="Verdana" w:cs="Verdana"/>
          <w:noProof/>
          <w:sz w:val="18"/>
          <w:szCs w:val="18"/>
        </w:rPr>
      </w:pPr>
      <w:r w:rsidRPr="00C571E3">
        <w:rPr>
          <w:rFonts w:ascii="Verdana" w:eastAsia="Verdana" w:hAnsi="Verdana" w:cs="Verdana"/>
          <w:noProof/>
          <w:sz w:val="18"/>
          <w:szCs w:val="18"/>
        </w:rPr>
        <w:t>Where the transfer involves personal data revealing racial or ethnic origin, political opinions, religious or philosophical beliefs, or trade union membership, genetic data, or biometric data for the purpose of uniquely identifying a natural person, data concerning health or a person’s sex life or sexual orientation, or data relating to criminal convictions and offences (hereinafter “sensitive data”), the data importer shall apply the specific restrictions and/or additional safeguards set out in Annex I.B.</w:t>
      </w:r>
    </w:p>
    <w:p w14:paraId="7AC290BF" w14:textId="77777777" w:rsidR="00C571E3" w:rsidRPr="00C571E3" w:rsidRDefault="00C571E3" w:rsidP="00C571E3">
      <w:pPr>
        <w:spacing w:before="120" w:after="120" w:line="240" w:lineRule="auto"/>
        <w:jc w:val="both"/>
        <w:rPr>
          <w:rFonts w:ascii="Verdana" w:eastAsia="Verdana" w:hAnsi="Verdana" w:cs="Verdana"/>
          <w:b/>
          <w:noProof/>
          <w:sz w:val="18"/>
          <w:szCs w:val="18"/>
        </w:rPr>
      </w:pPr>
      <w:r w:rsidRPr="00C571E3">
        <w:rPr>
          <w:rFonts w:ascii="Verdana" w:eastAsia="Verdana" w:hAnsi="Verdana" w:cs="Verdana"/>
          <w:b/>
          <w:noProof/>
          <w:sz w:val="18"/>
          <w:szCs w:val="18"/>
        </w:rPr>
        <w:t>8.8</w:t>
      </w:r>
      <w:r w:rsidRPr="00C571E3">
        <w:rPr>
          <w:rFonts w:ascii="Verdana" w:eastAsia="Verdana" w:hAnsi="Verdana" w:cs="Verdana"/>
          <w:b/>
          <w:noProof/>
          <w:sz w:val="18"/>
          <w:szCs w:val="18"/>
        </w:rPr>
        <w:tab/>
        <w:t>Onward transfers</w:t>
      </w:r>
    </w:p>
    <w:p w14:paraId="1537D66B" w14:textId="77777777" w:rsidR="00C571E3" w:rsidRPr="00C571E3" w:rsidRDefault="00C571E3" w:rsidP="00C571E3">
      <w:pPr>
        <w:spacing w:before="120" w:after="120" w:line="240" w:lineRule="auto"/>
        <w:jc w:val="both"/>
        <w:rPr>
          <w:rFonts w:ascii="Verdana" w:eastAsia="Verdana" w:hAnsi="Verdana" w:cs="Verdana"/>
          <w:noProof/>
          <w:sz w:val="18"/>
          <w:szCs w:val="18"/>
        </w:rPr>
      </w:pPr>
      <w:r w:rsidRPr="00C571E3">
        <w:rPr>
          <w:rFonts w:ascii="Verdana" w:eastAsia="Verdana" w:hAnsi="Verdana" w:cs="Verdana"/>
          <w:noProof/>
          <w:sz w:val="18"/>
          <w:szCs w:val="18"/>
        </w:rPr>
        <w:t>The data importer shall only disclose the personal data to a third party on documented instructions from the controller, as communicated to the data importer by the data exporter. In addition, the data may only be disclosed to a third party located outside the European Union</w:t>
      </w:r>
      <w:r w:rsidRPr="00C571E3">
        <w:rPr>
          <w:rFonts w:ascii="Verdana" w:eastAsia="Verdana" w:hAnsi="Verdana" w:cs="Verdana"/>
          <w:noProof/>
          <w:sz w:val="18"/>
          <w:szCs w:val="18"/>
          <w:vertAlign w:val="superscript"/>
        </w:rPr>
        <w:footnoteReference w:id="6"/>
      </w:r>
      <w:r w:rsidRPr="00C571E3">
        <w:rPr>
          <w:rFonts w:ascii="Verdana" w:eastAsia="Verdana" w:hAnsi="Verdana" w:cs="Verdana"/>
          <w:noProof/>
          <w:sz w:val="18"/>
          <w:szCs w:val="18"/>
        </w:rPr>
        <w:t xml:space="preserve"> (in the same country as the data importer or in another third country, hereinafter </w:t>
      </w:r>
      <w:r w:rsidRPr="00C571E3">
        <w:rPr>
          <w:rFonts w:ascii="Verdana" w:eastAsia="Verdana" w:hAnsi="Verdana" w:cs="Verdana"/>
          <w:noProof/>
          <w:sz w:val="18"/>
          <w:szCs w:val="18"/>
        </w:rPr>
        <w:lastRenderedPageBreak/>
        <w:t xml:space="preserve">“onward transfer”) if the third party is or agrees to be bound by these Clauses, under the appropriate Module, or if: </w:t>
      </w:r>
    </w:p>
    <w:p w14:paraId="1A29710F" w14:textId="471D74D9" w:rsidR="00C571E3" w:rsidRPr="00AE319C" w:rsidRDefault="00C571E3" w:rsidP="002054D2">
      <w:pPr>
        <w:pStyle w:val="ListParagraph"/>
        <w:numPr>
          <w:ilvl w:val="3"/>
          <w:numId w:val="16"/>
        </w:numPr>
        <w:spacing w:before="120" w:after="120"/>
        <w:ind w:left="1418" w:hanging="567"/>
        <w:jc w:val="both"/>
        <w:rPr>
          <w:rFonts w:ascii="Verdana" w:eastAsia="Verdana" w:hAnsi="Verdana" w:cs="Verdana"/>
          <w:noProof/>
          <w:sz w:val="18"/>
          <w:szCs w:val="18"/>
        </w:rPr>
      </w:pPr>
      <w:r w:rsidRPr="00AE319C">
        <w:rPr>
          <w:rFonts w:ascii="Verdana" w:eastAsia="Verdana" w:hAnsi="Verdana" w:cs="Verdana"/>
          <w:noProof/>
          <w:sz w:val="18"/>
          <w:szCs w:val="18"/>
        </w:rPr>
        <w:t>the onward transfer is to a country benefitting from an adequacy decision pursuant to Article 45 of Regulation (EU) 2016/679 that covers the onward transfer;</w:t>
      </w:r>
    </w:p>
    <w:p w14:paraId="42E30A0A" w14:textId="77777777" w:rsidR="00C571E3" w:rsidRPr="00C571E3" w:rsidRDefault="00C571E3" w:rsidP="002054D2">
      <w:pPr>
        <w:numPr>
          <w:ilvl w:val="3"/>
          <w:numId w:val="16"/>
        </w:numPr>
        <w:spacing w:before="120" w:after="120" w:line="240" w:lineRule="auto"/>
        <w:ind w:left="1418" w:hanging="567"/>
        <w:jc w:val="both"/>
        <w:rPr>
          <w:rFonts w:ascii="Verdana" w:eastAsia="Verdana" w:hAnsi="Verdana" w:cs="Verdana"/>
          <w:noProof/>
          <w:sz w:val="18"/>
          <w:szCs w:val="18"/>
        </w:rPr>
      </w:pPr>
      <w:r w:rsidRPr="00C571E3">
        <w:rPr>
          <w:rFonts w:ascii="Verdana" w:eastAsia="Verdana" w:hAnsi="Verdana" w:cs="Verdana"/>
          <w:noProof/>
          <w:sz w:val="18"/>
          <w:szCs w:val="18"/>
        </w:rPr>
        <w:t>the third party otherwise ensures appropriate safeguards pursuant to Articles 46 or 47 of Regulation (EU) 2016/679;</w:t>
      </w:r>
    </w:p>
    <w:p w14:paraId="1B050750" w14:textId="77777777" w:rsidR="00C571E3" w:rsidRPr="00C571E3" w:rsidRDefault="00C571E3" w:rsidP="002054D2">
      <w:pPr>
        <w:numPr>
          <w:ilvl w:val="3"/>
          <w:numId w:val="16"/>
        </w:numPr>
        <w:spacing w:before="120" w:after="120" w:line="240" w:lineRule="auto"/>
        <w:ind w:left="1418" w:hanging="567"/>
        <w:jc w:val="both"/>
        <w:rPr>
          <w:rFonts w:ascii="Verdana" w:eastAsia="Verdana" w:hAnsi="Verdana" w:cs="Verdana"/>
          <w:noProof/>
          <w:sz w:val="18"/>
          <w:szCs w:val="18"/>
        </w:rPr>
      </w:pPr>
      <w:r w:rsidRPr="00C571E3">
        <w:rPr>
          <w:rFonts w:ascii="Verdana" w:eastAsia="Verdana" w:hAnsi="Verdana" w:cs="Verdana"/>
          <w:noProof/>
          <w:sz w:val="18"/>
          <w:szCs w:val="18"/>
        </w:rPr>
        <w:t>the onward transfer is necessary for the establishment, exercise or defence of legal claims in the context of specific administrative, regulatory or judicial proceedings; or</w:t>
      </w:r>
    </w:p>
    <w:p w14:paraId="2AF64E32" w14:textId="77777777" w:rsidR="00C571E3" w:rsidRPr="00C571E3" w:rsidRDefault="00C571E3" w:rsidP="002054D2">
      <w:pPr>
        <w:numPr>
          <w:ilvl w:val="3"/>
          <w:numId w:val="16"/>
        </w:numPr>
        <w:spacing w:before="120" w:after="120" w:line="240" w:lineRule="auto"/>
        <w:ind w:left="1418" w:hanging="567"/>
        <w:jc w:val="both"/>
        <w:rPr>
          <w:rFonts w:ascii="Verdana" w:eastAsia="Verdana" w:hAnsi="Verdana" w:cs="Verdana"/>
          <w:noProof/>
          <w:sz w:val="18"/>
          <w:szCs w:val="18"/>
        </w:rPr>
      </w:pPr>
      <w:r w:rsidRPr="00C571E3">
        <w:rPr>
          <w:rFonts w:ascii="Verdana" w:eastAsia="Verdana" w:hAnsi="Verdana" w:cs="Verdana"/>
          <w:noProof/>
          <w:sz w:val="18"/>
          <w:szCs w:val="18"/>
        </w:rPr>
        <w:t>the onward transfer is necessary in order to protect the vital interests of the data subject or of another natural person.</w:t>
      </w:r>
    </w:p>
    <w:p w14:paraId="4622AE9A" w14:textId="268F2D08" w:rsidR="00C571E3" w:rsidRDefault="00C571E3" w:rsidP="00C571E3">
      <w:pPr>
        <w:spacing w:before="120" w:after="120" w:line="240" w:lineRule="auto"/>
        <w:jc w:val="both"/>
        <w:rPr>
          <w:rFonts w:ascii="Verdana" w:eastAsia="Verdana" w:hAnsi="Verdana" w:cs="Verdana"/>
          <w:noProof/>
          <w:sz w:val="18"/>
          <w:szCs w:val="18"/>
        </w:rPr>
      </w:pPr>
      <w:r w:rsidRPr="00C571E3">
        <w:rPr>
          <w:rFonts w:ascii="Verdana" w:eastAsia="Verdana" w:hAnsi="Verdana" w:cs="Verdana"/>
          <w:noProof/>
          <w:sz w:val="18"/>
          <w:szCs w:val="18"/>
        </w:rPr>
        <w:t>Any onward transfer is subject to compliance by the data importer with all the other safeguards under these Clauses, in particular purpose limitation.</w:t>
      </w:r>
    </w:p>
    <w:p w14:paraId="3B912D00" w14:textId="29EBB383" w:rsidR="00C571E3" w:rsidRPr="00AB063E" w:rsidRDefault="00C571E3" w:rsidP="002054D2">
      <w:pPr>
        <w:pStyle w:val="ListParagraph"/>
        <w:numPr>
          <w:ilvl w:val="1"/>
          <w:numId w:val="59"/>
        </w:numPr>
        <w:spacing w:before="120" w:after="120"/>
        <w:jc w:val="both"/>
        <w:rPr>
          <w:rFonts w:ascii="Verdana" w:eastAsia="Verdana" w:hAnsi="Verdana" w:cs="Verdana"/>
          <w:b/>
          <w:noProof/>
          <w:sz w:val="18"/>
          <w:szCs w:val="18"/>
        </w:rPr>
      </w:pPr>
      <w:r w:rsidRPr="00AB063E">
        <w:rPr>
          <w:rFonts w:ascii="Verdana" w:eastAsia="Verdana" w:hAnsi="Verdana" w:cs="Verdana"/>
          <w:b/>
          <w:noProof/>
          <w:sz w:val="18"/>
          <w:szCs w:val="18"/>
        </w:rPr>
        <w:t>Documentation and compliance</w:t>
      </w:r>
    </w:p>
    <w:p w14:paraId="16603B2C" w14:textId="77777777" w:rsidR="00AB063E" w:rsidRDefault="00AB063E" w:rsidP="00AB063E">
      <w:pPr>
        <w:pStyle w:val="Point0letter"/>
        <w:numPr>
          <w:ilvl w:val="0"/>
          <w:numId w:val="0"/>
        </w:numPr>
        <w:ind w:left="850" w:hanging="850"/>
        <w:rPr>
          <w:rFonts w:ascii="Verdana" w:eastAsia="Verdana" w:hAnsi="Verdana" w:cs="Verdana"/>
          <w:noProof/>
          <w:sz w:val="18"/>
          <w:szCs w:val="18"/>
        </w:rPr>
      </w:pPr>
      <w:r>
        <w:rPr>
          <w:rFonts w:ascii="Verdana" w:eastAsia="Verdana" w:hAnsi="Verdana" w:cs="Verdana"/>
          <w:noProof/>
          <w:sz w:val="18"/>
          <w:szCs w:val="18"/>
        </w:rPr>
        <w:t>(a)</w:t>
      </w:r>
      <w:r>
        <w:rPr>
          <w:rFonts w:ascii="Verdana" w:eastAsia="Verdana" w:hAnsi="Verdana" w:cs="Verdana"/>
          <w:noProof/>
          <w:sz w:val="18"/>
          <w:szCs w:val="18"/>
        </w:rPr>
        <w:tab/>
      </w:r>
      <w:r w:rsidR="00C571E3" w:rsidRPr="00AB063E">
        <w:rPr>
          <w:rFonts w:ascii="Verdana" w:eastAsia="Verdana" w:hAnsi="Verdana" w:cs="Verdana"/>
          <w:noProof/>
          <w:sz w:val="18"/>
          <w:szCs w:val="18"/>
        </w:rPr>
        <w:t xml:space="preserve">The data importer shall promptly and adequately deal with enquiries from the data exporter or the controller that relate to the processing under these Clauses. </w:t>
      </w:r>
    </w:p>
    <w:p w14:paraId="5E00EB3E" w14:textId="443E495E" w:rsidR="00C571E3" w:rsidRPr="00C571E3" w:rsidRDefault="00AB063E" w:rsidP="00AB063E">
      <w:pPr>
        <w:pStyle w:val="Point0letter"/>
        <w:numPr>
          <w:ilvl w:val="0"/>
          <w:numId w:val="0"/>
        </w:numPr>
        <w:ind w:left="850" w:hanging="850"/>
        <w:rPr>
          <w:rFonts w:ascii="Verdana" w:eastAsia="Verdana" w:hAnsi="Verdana" w:cs="Verdana"/>
          <w:noProof/>
          <w:sz w:val="18"/>
          <w:szCs w:val="18"/>
        </w:rPr>
      </w:pPr>
      <w:r>
        <w:rPr>
          <w:rFonts w:ascii="Verdana" w:eastAsia="Verdana" w:hAnsi="Verdana" w:cs="Verdana"/>
          <w:noProof/>
          <w:sz w:val="18"/>
          <w:szCs w:val="18"/>
        </w:rPr>
        <w:t>(b)</w:t>
      </w:r>
      <w:r>
        <w:rPr>
          <w:rFonts w:ascii="Verdana" w:eastAsia="Verdana" w:hAnsi="Verdana" w:cs="Verdana"/>
          <w:noProof/>
          <w:sz w:val="18"/>
          <w:szCs w:val="18"/>
        </w:rPr>
        <w:tab/>
      </w:r>
      <w:r w:rsidR="00C571E3" w:rsidRPr="00C571E3">
        <w:rPr>
          <w:rFonts w:ascii="Verdana" w:eastAsia="Verdana" w:hAnsi="Verdana" w:cs="Verdana"/>
          <w:noProof/>
          <w:sz w:val="18"/>
          <w:szCs w:val="18"/>
        </w:rPr>
        <w:t>The Parties shall be able to demonstrate compliance with these Clauses. In particular, the data importer shall keep appropriate documentation on the processing activities carried out on behalf of the controller.</w:t>
      </w:r>
    </w:p>
    <w:p w14:paraId="644D7F77" w14:textId="691211BB" w:rsidR="00C571E3" w:rsidRPr="00C571E3" w:rsidRDefault="00AB063E" w:rsidP="00B81462">
      <w:pPr>
        <w:spacing w:before="120" w:after="120" w:line="240" w:lineRule="auto"/>
        <w:ind w:left="851" w:hanging="851"/>
        <w:jc w:val="both"/>
        <w:rPr>
          <w:rFonts w:ascii="Verdana" w:eastAsia="Verdana" w:hAnsi="Verdana" w:cs="Verdana"/>
          <w:noProof/>
          <w:sz w:val="18"/>
          <w:szCs w:val="18"/>
        </w:rPr>
      </w:pPr>
      <w:r>
        <w:rPr>
          <w:rFonts w:ascii="Verdana" w:eastAsia="Verdana" w:hAnsi="Verdana" w:cs="Verdana"/>
          <w:noProof/>
          <w:sz w:val="18"/>
          <w:szCs w:val="18"/>
        </w:rPr>
        <w:t>(c)</w:t>
      </w:r>
      <w:r w:rsidR="00B81462">
        <w:rPr>
          <w:rFonts w:ascii="Verdana" w:eastAsia="Verdana" w:hAnsi="Verdana" w:cs="Verdana"/>
          <w:noProof/>
          <w:sz w:val="18"/>
          <w:szCs w:val="18"/>
        </w:rPr>
        <w:tab/>
      </w:r>
      <w:r w:rsidR="00C571E3" w:rsidRPr="00C571E3">
        <w:rPr>
          <w:rFonts w:ascii="Verdana" w:eastAsia="Verdana" w:hAnsi="Verdana" w:cs="Verdana"/>
          <w:noProof/>
          <w:sz w:val="18"/>
          <w:szCs w:val="18"/>
        </w:rPr>
        <w:t>The data importer shall make all information necessary to demonstrate compliance with the obligations set out in these Clauses available to the data exporter, which shall provide it to the controller.</w:t>
      </w:r>
    </w:p>
    <w:p w14:paraId="0C1FDF2F" w14:textId="1C38DF56" w:rsidR="00C571E3" w:rsidRPr="00C571E3" w:rsidRDefault="00B81462" w:rsidP="00B81462">
      <w:pPr>
        <w:spacing w:before="120" w:after="120" w:line="240" w:lineRule="auto"/>
        <w:ind w:left="851" w:hanging="851"/>
        <w:jc w:val="both"/>
        <w:rPr>
          <w:rFonts w:ascii="Verdana" w:eastAsia="Verdana" w:hAnsi="Verdana" w:cs="Verdana"/>
          <w:noProof/>
          <w:sz w:val="18"/>
          <w:szCs w:val="18"/>
        </w:rPr>
      </w:pPr>
      <w:r>
        <w:rPr>
          <w:rFonts w:ascii="Verdana" w:eastAsia="Verdana" w:hAnsi="Verdana" w:cs="Verdana"/>
          <w:noProof/>
          <w:sz w:val="18"/>
          <w:szCs w:val="18"/>
        </w:rPr>
        <w:t>(d)</w:t>
      </w:r>
      <w:r>
        <w:rPr>
          <w:rFonts w:ascii="Verdana" w:eastAsia="Verdana" w:hAnsi="Verdana" w:cs="Verdana"/>
          <w:noProof/>
          <w:sz w:val="18"/>
          <w:szCs w:val="18"/>
        </w:rPr>
        <w:tab/>
      </w:r>
      <w:r w:rsidR="00C571E3" w:rsidRPr="00C571E3">
        <w:rPr>
          <w:rFonts w:ascii="Verdana" w:eastAsia="Verdana" w:hAnsi="Verdana" w:cs="Verdana"/>
          <w:noProof/>
          <w:sz w:val="18"/>
          <w:szCs w:val="18"/>
        </w:rPr>
        <w:t xml:space="preserve">The data importer shall allow for and contribute to audits by the data exporter of the processing activities covered by these Clauses, at reasonable intervals or if there are indications of non-compliance. The same shall apply where the data exporter requests an audit on instructions of the controller. In deciding on an audit, the data exporter may take into account relevant certifications held by the data importer. </w:t>
      </w:r>
    </w:p>
    <w:p w14:paraId="3DC1D794" w14:textId="43107C08" w:rsidR="00C571E3" w:rsidRPr="00C571E3" w:rsidRDefault="00B81462" w:rsidP="00B81462">
      <w:pPr>
        <w:spacing w:before="120" w:after="120" w:line="240" w:lineRule="auto"/>
        <w:ind w:left="851" w:hanging="851"/>
        <w:jc w:val="both"/>
        <w:rPr>
          <w:rFonts w:ascii="Verdana" w:eastAsia="Verdana" w:hAnsi="Verdana" w:cs="Verdana"/>
          <w:noProof/>
          <w:sz w:val="18"/>
          <w:szCs w:val="18"/>
        </w:rPr>
      </w:pPr>
      <w:r>
        <w:rPr>
          <w:rFonts w:ascii="Verdana" w:eastAsia="Verdana" w:hAnsi="Verdana" w:cs="Verdana"/>
          <w:noProof/>
          <w:sz w:val="18"/>
          <w:szCs w:val="18"/>
        </w:rPr>
        <w:t>(e)</w:t>
      </w:r>
      <w:r>
        <w:rPr>
          <w:rFonts w:ascii="Verdana" w:eastAsia="Verdana" w:hAnsi="Verdana" w:cs="Verdana"/>
          <w:noProof/>
          <w:sz w:val="18"/>
          <w:szCs w:val="18"/>
        </w:rPr>
        <w:tab/>
      </w:r>
      <w:r w:rsidR="00C571E3" w:rsidRPr="00C571E3">
        <w:rPr>
          <w:rFonts w:ascii="Verdana" w:eastAsia="Verdana" w:hAnsi="Verdana" w:cs="Verdana"/>
          <w:noProof/>
          <w:sz w:val="18"/>
          <w:szCs w:val="18"/>
        </w:rPr>
        <w:t>Where the audit is carried out on the instructions of the controller, the data exporter shall make the results available to the controller.</w:t>
      </w:r>
    </w:p>
    <w:p w14:paraId="507829DF" w14:textId="3E6F5CA1" w:rsidR="00C571E3" w:rsidRPr="00C571E3" w:rsidRDefault="00B81462" w:rsidP="00B81462">
      <w:pPr>
        <w:spacing w:before="120" w:after="120" w:line="240" w:lineRule="auto"/>
        <w:ind w:left="851" w:hanging="851"/>
        <w:jc w:val="both"/>
        <w:rPr>
          <w:rFonts w:ascii="Verdana" w:eastAsia="Verdana" w:hAnsi="Verdana" w:cs="Verdana"/>
          <w:noProof/>
          <w:sz w:val="18"/>
          <w:szCs w:val="18"/>
        </w:rPr>
      </w:pPr>
      <w:r>
        <w:rPr>
          <w:rFonts w:ascii="Verdana" w:eastAsia="Verdana" w:hAnsi="Verdana" w:cs="Verdana"/>
          <w:noProof/>
          <w:sz w:val="18"/>
          <w:szCs w:val="18"/>
        </w:rPr>
        <w:t>(f)</w:t>
      </w:r>
      <w:r>
        <w:rPr>
          <w:rFonts w:ascii="Verdana" w:eastAsia="Verdana" w:hAnsi="Verdana" w:cs="Verdana"/>
          <w:noProof/>
          <w:sz w:val="18"/>
          <w:szCs w:val="18"/>
        </w:rPr>
        <w:tab/>
      </w:r>
      <w:r w:rsidR="00C571E3" w:rsidRPr="00C571E3">
        <w:rPr>
          <w:rFonts w:ascii="Verdana" w:eastAsia="Verdana" w:hAnsi="Verdana" w:cs="Verdana"/>
          <w:noProof/>
          <w:sz w:val="18"/>
          <w:szCs w:val="18"/>
        </w:rPr>
        <w:t xml:space="preserve">The data exporter may choose to conduct the audit by itself or mandate an independent auditor. Audits may include inspections at the premises or physical facilities of the data importer and shall, where appropriate, be carried out with reasonable notice. </w:t>
      </w:r>
    </w:p>
    <w:p w14:paraId="2A7F747A" w14:textId="2CEB3970" w:rsidR="00C571E3" w:rsidRPr="00031EB2" w:rsidRDefault="00C571E3" w:rsidP="00B81462">
      <w:pPr>
        <w:spacing w:before="120" w:after="120" w:line="240" w:lineRule="auto"/>
        <w:jc w:val="both"/>
        <w:rPr>
          <w:rFonts w:ascii="Verdana" w:eastAsia="Verdana" w:hAnsi="Verdana" w:cs="Verdana"/>
          <w:noProof/>
          <w:sz w:val="18"/>
          <w:szCs w:val="18"/>
        </w:rPr>
      </w:pPr>
      <w:r w:rsidRPr="00C571E3">
        <w:rPr>
          <w:rFonts w:ascii="Verdana" w:eastAsia="Verdana" w:hAnsi="Verdana" w:cs="Verdana"/>
          <w:noProof/>
          <w:sz w:val="18"/>
          <w:szCs w:val="18"/>
        </w:rPr>
        <w:t>The Parties shall make the information referred to in paragraphs (b) and (c), including the results of any audits, available to the competent supervisory authority on request</w:t>
      </w:r>
    </w:p>
    <w:p w14:paraId="5ADBE7D5" w14:textId="77777777" w:rsidR="00A008AE" w:rsidRPr="00031EB2" w:rsidRDefault="00A008AE" w:rsidP="00A008AE">
      <w:pPr>
        <w:keepNext/>
        <w:spacing w:before="480" w:after="120"/>
        <w:jc w:val="center"/>
        <w:rPr>
          <w:rFonts w:ascii="Verdana" w:eastAsia="Verdana" w:hAnsi="Verdana" w:cs="Verdana"/>
          <w:i/>
          <w:iCs/>
          <w:noProof/>
          <w:sz w:val="18"/>
          <w:szCs w:val="18"/>
        </w:rPr>
      </w:pPr>
      <w:r w:rsidRPr="00031EB2">
        <w:rPr>
          <w:rFonts w:ascii="Verdana" w:eastAsia="Verdana" w:hAnsi="Verdana" w:cs="Verdana"/>
          <w:i/>
          <w:iCs/>
          <w:noProof/>
          <w:sz w:val="18"/>
          <w:szCs w:val="18"/>
        </w:rPr>
        <w:t>Clause 9</w:t>
      </w:r>
    </w:p>
    <w:p w14:paraId="4159BE01" w14:textId="77777777" w:rsidR="00A008AE" w:rsidRPr="00031EB2" w:rsidRDefault="00A008AE" w:rsidP="00A008AE">
      <w:pPr>
        <w:spacing w:before="120" w:after="120"/>
        <w:jc w:val="center"/>
        <w:rPr>
          <w:rFonts w:ascii="Verdana" w:eastAsia="Verdana" w:hAnsi="Verdana" w:cs="Verdana"/>
          <w:b/>
          <w:bCs/>
          <w:i/>
          <w:iCs/>
          <w:noProof/>
          <w:sz w:val="18"/>
          <w:szCs w:val="18"/>
        </w:rPr>
      </w:pPr>
      <w:r w:rsidRPr="00031EB2">
        <w:rPr>
          <w:rFonts w:ascii="Verdana" w:eastAsia="Verdana" w:hAnsi="Verdana" w:cs="Verdana"/>
          <w:b/>
          <w:bCs/>
          <w:i/>
          <w:iCs/>
          <w:noProof/>
          <w:sz w:val="18"/>
          <w:szCs w:val="18"/>
        </w:rPr>
        <w:t>Use of sub-processors</w:t>
      </w:r>
    </w:p>
    <w:p w14:paraId="1B583E6D" w14:textId="77777777" w:rsidR="00D56F7B" w:rsidRPr="00D56F7B" w:rsidRDefault="00D56F7B" w:rsidP="00D56F7B">
      <w:pPr>
        <w:spacing w:before="120" w:after="120" w:line="240" w:lineRule="auto"/>
        <w:jc w:val="both"/>
        <w:rPr>
          <w:rFonts w:ascii="Verdana" w:eastAsia="Verdana" w:hAnsi="Verdana" w:cs="Verdana"/>
          <w:b/>
          <w:noProof/>
          <w:sz w:val="18"/>
          <w:szCs w:val="18"/>
        </w:rPr>
      </w:pPr>
      <w:r w:rsidRPr="00D56F7B">
        <w:rPr>
          <w:rFonts w:ascii="Verdana" w:eastAsia="Verdana" w:hAnsi="Verdana" w:cs="Verdana"/>
          <w:b/>
          <w:noProof/>
          <w:sz w:val="18"/>
          <w:szCs w:val="18"/>
        </w:rPr>
        <w:t>MODULE THREE: Transfer processor to processor</w:t>
      </w:r>
    </w:p>
    <w:p w14:paraId="281CAE3E" w14:textId="47CF8CD6" w:rsidR="00D56F7B" w:rsidRPr="001B3EED" w:rsidRDefault="00D56F7B" w:rsidP="002054D2">
      <w:pPr>
        <w:pStyle w:val="Point0letter"/>
        <w:numPr>
          <w:ilvl w:val="1"/>
          <w:numId w:val="56"/>
        </w:numPr>
        <w:rPr>
          <w:rFonts w:ascii="Verdana" w:eastAsia="Verdana" w:hAnsi="Verdana" w:cs="Verdana"/>
          <w:noProof/>
          <w:sz w:val="18"/>
          <w:szCs w:val="18"/>
        </w:rPr>
      </w:pPr>
      <w:r w:rsidRPr="001B3EED">
        <w:rPr>
          <w:rFonts w:ascii="Verdana" w:eastAsia="Verdana" w:hAnsi="Verdana" w:cs="Verdana"/>
          <w:noProof/>
          <w:sz w:val="18"/>
          <w:szCs w:val="18"/>
        </w:rPr>
        <w:t xml:space="preserve">OPTION 2: GENERAL WRITTEN AUTHORISATION The data importer has the controller’s general authorisation for the engagement of sub-processor(s) from an </w:t>
      </w:r>
      <w:r w:rsidRPr="001B3EED">
        <w:rPr>
          <w:rFonts w:ascii="Verdana" w:eastAsia="Verdana" w:hAnsi="Verdana" w:cs="Verdana"/>
          <w:noProof/>
          <w:sz w:val="18"/>
          <w:szCs w:val="18"/>
        </w:rPr>
        <w:lastRenderedPageBreak/>
        <w:t xml:space="preserve">agreed list. The data importer shall specifically inform the controller in writing of any intended changes to that list through the addition or replacement of sub-processors at least </w:t>
      </w:r>
      <w:r>
        <w:rPr>
          <w:rFonts w:ascii="Verdana" w:eastAsia="Verdana" w:hAnsi="Verdana" w:cs="Verdana"/>
          <w:noProof/>
          <w:sz w:val="18"/>
          <w:szCs w:val="18"/>
        </w:rPr>
        <w:t>30 days</w:t>
      </w:r>
      <w:r w:rsidRPr="001B3EED">
        <w:rPr>
          <w:rFonts w:ascii="Verdana" w:eastAsia="Verdana" w:hAnsi="Verdana" w:cs="Verdana"/>
          <w:noProof/>
          <w:sz w:val="18"/>
          <w:szCs w:val="18"/>
        </w:rPr>
        <w:t xml:space="preserve"> in advance, thereby giving the controller sufficient time to be able to object to such changes prior to the engagement of the sub-processor(s). The data importer shall provide the controller with the information necessary to enable the controller to exercise its right to object. The data importer shall inform the data exporter of the engagement of the sub-processor(s). </w:t>
      </w:r>
    </w:p>
    <w:p w14:paraId="6F554DC6" w14:textId="630E24CF" w:rsidR="00D56F7B" w:rsidRPr="00D56F7B" w:rsidRDefault="001B3EED" w:rsidP="00A47E91">
      <w:pPr>
        <w:spacing w:before="120" w:after="120" w:line="240" w:lineRule="auto"/>
        <w:ind w:left="851" w:hanging="720"/>
        <w:jc w:val="both"/>
        <w:rPr>
          <w:rFonts w:ascii="Verdana" w:eastAsia="Verdana" w:hAnsi="Verdana" w:cs="Verdana"/>
          <w:noProof/>
          <w:sz w:val="18"/>
          <w:szCs w:val="18"/>
        </w:rPr>
      </w:pPr>
      <w:r>
        <w:rPr>
          <w:rFonts w:ascii="Verdana" w:eastAsia="Verdana" w:hAnsi="Verdana" w:cs="Verdana"/>
          <w:noProof/>
          <w:sz w:val="18"/>
          <w:szCs w:val="18"/>
        </w:rPr>
        <w:t>(b)</w:t>
      </w:r>
      <w:r>
        <w:rPr>
          <w:rFonts w:ascii="Verdana" w:eastAsia="Verdana" w:hAnsi="Verdana" w:cs="Verdana"/>
          <w:noProof/>
          <w:sz w:val="18"/>
          <w:szCs w:val="18"/>
        </w:rPr>
        <w:tab/>
      </w:r>
      <w:r w:rsidR="00D56F7B" w:rsidRPr="00D56F7B">
        <w:rPr>
          <w:rFonts w:ascii="Verdana" w:eastAsia="Verdana" w:hAnsi="Verdana" w:cs="Verdana"/>
          <w:noProof/>
          <w:sz w:val="18"/>
          <w:szCs w:val="18"/>
        </w:rPr>
        <w:t>Where the data importer engages a sub-processor to carry out specific processing activities (on behalf of the controller), it shall do so by way of a written contract that provides for, in substance, the same data protection obligations as those binding the data importer under these Clauses, including in terms of third-party beneficiary rights for data subjects.</w:t>
      </w:r>
      <w:r w:rsidR="00D56F7B" w:rsidRPr="00D56F7B">
        <w:rPr>
          <w:rFonts w:ascii="Verdana" w:eastAsia="Verdana" w:hAnsi="Verdana" w:cs="Verdana"/>
          <w:noProof/>
          <w:sz w:val="18"/>
          <w:szCs w:val="18"/>
          <w:vertAlign w:val="superscript"/>
        </w:rPr>
        <w:footnoteReference w:id="7"/>
      </w:r>
      <w:r w:rsidR="00D56F7B" w:rsidRPr="00D56F7B">
        <w:rPr>
          <w:rFonts w:ascii="Verdana" w:eastAsia="Verdana" w:hAnsi="Verdana" w:cs="Verdana"/>
          <w:noProof/>
          <w:sz w:val="18"/>
          <w:szCs w:val="18"/>
        </w:rPr>
        <w:t xml:space="preserve"> The Parties agree that, by complying with this Clause, the data importer fulfils its obligations under Clause 8.8. The data importer shall ensure that the sub-processor complies with the obligations to which the data importer is subject pursuant to these Clauses.</w:t>
      </w:r>
    </w:p>
    <w:p w14:paraId="3695892F" w14:textId="1D1B8505" w:rsidR="00D56F7B" w:rsidRPr="00D56F7B" w:rsidRDefault="00A47E91" w:rsidP="00A47E91">
      <w:pPr>
        <w:spacing w:before="120" w:after="120" w:line="240" w:lineRule="auto"/>
        <w:ind w:left="851" w:hanging="851"/>
        <w:jc w:val="both"/>
        <w:rPr>
          <w:rFonts w:ascii="Verdana" w:eastAsia="Verdana" w:hAnsi="Verdana" w:cs="Verdana"/>
          <w:noProof/>
          <w:sz w:val="18"/>
          <w:szCs w:val="18"/>
        </w:rPr>
      </w:pPr>
      <w:r>
        <w:rPr>
          <w:rFonts w:ascii="Verdana" w:eastAsia="Verdana" w:hAnsi="Verdana" w:cs="Verdana"/>
          <w:noProof/>
          <w:sz w:val="18"/>
          <w:szCs w:val="18"/>
        </w:rPr>
        <w:t>(c)</w:t>
      </w:r>
      <w:r>
        <w:rPr>
          <w:rFonts w:ascii="Verdana" w:eastAsia="Verdana" w:hAnsi="Verdana" w:cs="Verdana"/>
          <w:noProof/>
          <w:sz w:val="18"/>
          <w:szCs w:val="18"/>
        </w:rPr>
        <w:tab/>
      </w:r>
      <w:r w:rsidR="00D56F7B" w:rsidRPr="00D56F7B">
        <w:rPr>
          <w:rFonts w:ascii="Verdana" w:eastAsia="Verdana" w:hAnsi="Verdana" w:cs="Verdana"/>
          <w:noProof/>
          <w:sz w:val="18"/>
          <w:szCs w:val="18"/>
        </w:rPr>
        <w:t>The data importer shall provide, at the data exporter’s or controller’s request, a copy of such a sub-processor agreement and any subsequent amendments. To the extent necessary to protect business secrets or other confidential information, including personal data, the data importer may redact the text of the agreement prior to sharing a copy.</w:t>
      </w:r>
    </w:p>
    <w:p w14:paraId="139ACA1A" w14:textId="7DBF4F1A" w:rsidR="00D56F7B" w:rsidRDefault="00A47E91" w:rsidP="00A47E91">
      <w:pPr>
        <w:spacing w:before="120" w:after="120" w:line="240" w:lineRule="auto"/>
        <w:ind w:left="851" w:hanging="851"/>
        <w:jc w:val="both"/>
        <w:rPr>
          <w:rFonts w:ascii="Verdana" w:eastAsia="Verdana" w:hAnsi="Verdana" w:cs="Verdana"/>
          <w:noProof/>
          <w:sz w:val="18"/>
          <w:szCs w:val="18"/>
        </w:rPr>
      </w:pPr>
      <w:r>
        <w:rPr>
          <w:rFonts w:ascii="Verdana" w:eastAsia="Verdana" w:hAnsi="Verdana" w:cs="Verdana"/>
          <w:noProof/>
          <w:sz w:val="18"/>
          <w:szCs w:val="18"/>
        </w:rPr>
        <w:t>(d)</w:t>
      </w:r>
      <w:r>
        <w:rPr>
          <w:rFonts w:ascii="Verdana" w:eastAsia="Verdana" w:hAnsi="Verdana" w:cs="Verdana"/>
          <w:noProof/>
          <w:sz w:val="18"/>
          <w:szCs w:val="18"/>
        </w:rPr>
        <w:tab/>
      </w:r>
      <w:r w:rsidR="00D56F7B" w:rsidRPr="00D56F7B">
        <w:rPr>
          <w:rFonts w:ascii="Verdana" w:eastAsia="Verdana" w:hAnsi="Verdana" w:cs="Verdana"/>
          <w:noProof/>
          <w:sz w:val="18"/>
          <w:szCs w:val="18"/>
        </w:rPr>
        <w:t xml:space="preserve">The data importer shall remain fully responsible to the data exporter for the performance of the sub-processor’s obligations under its contract with the data importer. The data importer shall notify the data exporter of any failure by the sub-processor to fulfil its obligations under that contract. </w:t>
      </w:r>
    </w:p>
    <w:p w14:paraId="56EB9742" w14:textId="705CC483" w:rsidR="00D56F7B" w:rsidRPr="00D56F7B" w:rsidRDefault="00A47E91" w:rsidP="004B580A">
      <w:pPr>
        <w:spacing w:before="120" w:after="120" w:line="240" w:lineRule="auto"/>
        <w:ind w:left="851" w:hanging="851"/>
        <w:jc w:val="both"/>
        <w:rPr>
          <w:rFonts w:ascii="Verdana" w:eastAsia="Verdana" w:hAnsi="Verdana" w:cs="Verdana"/>
          <w:noProof/>
          <w:sz w:val="18"/>
          <w:szCs w:val="18"/>
        </w:rPr>
      </w:pPr>
      <w:r>
        <w:rPr>
          <w:rFonts w:ascii="Verdana" w:eastAsia="Verdana" w:hAnsi="Verdana" w:cs="Verdana"/>
          <w:noProof/>
          <w:sz w:val="18"/>
          <w:szCs w:val="18"/>
        </w:rPr>
        <w:t>(e)</w:t>
      </w:r>
      <w:r w:rsidR="004B580A">
        <w:rPr>
          <w:rFonts w:ascii="Verdana" w:eastAsia="Verdana" w:hAnsi="Verdana" w:cs="Verdana"/>
          <w:noProof/>
          <w:sz w:val="18"/>
          <w:szCs w:val="18"/>
        </w:rPr>
        <w:tab/>
      </w:r>
      <w:r w:rsidR="00D56F7B" w:rsidRPr="00D56F7B">
        <w:rPr>
          <w:rFonts w:ascii="Verdana" w:eastAsia="Verdana" w:hAnsi="Verdana" w:cs="Verdana"/>
          <w:noProof/>
          <w:sz w:val="18"/>
          <w:szCs w:val="18"/>
        </w:rPr>
        <w:t>The data importer shall agree a third-party beneficiary clause with the sub-processor whereby - in the event the data importer has factually disappeared, ceased to exist in law or has become insolvent - the data exporter shall have the right to terminate the sub-processor contract and to instruct the sub-processor to erase or return the personal data</w:t>
      </w:r>
      <w:r w:rsidR="009D7997">
        <w:rPr>
          <w:rFonts w:ascii="Verdana" w:eastAsia="Verdana" w:hAnsi="Verdana" w:cs="Verdana"/>
          <w:noProof/>
          <w:sz w:val="18"/>
          <w:szCs w:val="18"/>
        </w:rPr>
        <w:t>.</w:t>
      </w:r>
    </w:p>
    <w:p w14:paraId="45AB52A5" w14:textId="77777777" w:rsidR="00A008AE" w:rsidRPr="00031EB2" w:rsidRDefault="00A008AE" w:rsidP="00A008AE">
      <w:pPr>
        <w:spacing w:before="120" w:after="120"/>
        <w:ind w:left="850"/>
        <w:jc w:val="both"/>
        <w:rPr>
          <w:rFonts w:ascii="Verdana" w:eastAsia="Verdana" w:hAnsi="Verdana" w:cs="Verdana"/>
          <w:noProof/>
          <w:sz w:val="18"/>
          <w:szCs w:val="18"/>
        </w:rPr>
      </w:pPr>
    </w:p>
    <w:p w14:paraId="588E6EDD" w14:textId="77777777" w:rsidR="00A008AE" w:rsidRPr="00031EB2" w:rsidRDefault="00A008AE" w:rsidP="00A008AE">
      <w:pPr>
        <w:keepNext/>
        <w:spacing w:before="480" w:after="120"/>
        <w:jc w:val="center"/>
        <w:rPr>
          <w:rFonts w:ascii="Verdana" w:eastAsia="Verdana" w:hAnsi="Verdana" w:cs="Verdana"/>
          <w:i/>
          <w:iCs/>
          <w:noProof/>
          <w:sz w:val="18"/>
          <w:szCs w:val="18"/>
        </w:rPr>
      </w:pPr>
      <w:r w:rsidRPr="00031EB2">
        <w:rPr>
          <w:rFonts w:ascii="Verdana" w:eastAsia="Verdana" w:hAnsi="Verdana" w:cs="Verdana"/>
          <w:i/>
          <w:iCs/>
          <w:noProof/>
          <w:sz w:val="18"/>
          <w:szCs w:val="18"/>
        </w:rPr>
        <w:t>Clause 10</w:t>
      </w:r>
    </w:p>
    <w:p w14:paraId="6B3FF5D7" w14:textId="77777777" w:rsidR="00A008AE" w:rsidRPr="00031EB2" w:rsidRDefault="00A008AE" w:rsidP="00A008AE">
      <w:pPr>
        <w:spacing w:before="120" w:after="120"/>
        <w:jc w:val="center"/>
        <w:rPr>
          <w:rFonts w:ascii="Verdana" w:eastAsia="Verdana" w:hAnsi="Verdana" w:cs="Verdana"/>
          <w:b/>
          <w:bCs/>
          <w:i/>
          <w:iCs/>
          <w:noProof/>
          <w:sz w:val="18"/>
          <w:szCs w:val="18"/>
        </w:rPr>
      </w:pPr>
      <w:r w:rsidRPr="00031EB2">
        <w:rPr>
          <w:rFonts w:ascii="Verdana" w:eastAsia="Verdana" w:hAnsi="Verdana" w:cs="Verdana"/>
          <w:b/>
          <w:bCs/>
          <w:i/>
          <w:iCs/>
          <w:noProof/>
          <w:sz w:val="18"/>
          <w:szCs w:val="18"/>
        </w:rPr>
        <w:t>Data subject rights</w:t>
      </w:r>
    </w:p>
    <w:p w14:paraId="6608BECF" w14:textId="77777777" w:rsidR="00A008AE" w:rsidRPr="00031EB2" w:rsidRDefault="00A008AE" w:rsidP="00A008AE">
      <w:pPr>
        <w:spacing w:before="120" w:after="120"/>
        <w:jc w:val="both"/>
        <w:rPr>
          <w:rFonts w:ascii="Verdana" w:eastAsia="Verdana" w:hAnsi="Verdana" w:cs="Verdana"/>
          <w:b/>
          <w:bCs/>
          <w:noProof/>
          <w:sz w:val="18"/>
          <w:szCs w:val="18"/>
          <w:highlight w:val="lightGray"/>
        </w:rPr>
      </w:pPr>
      <w:r w:rsidRPr="00031EB2">
        <w:rPr>
          <w:rFonts w:ascii="Verdana" w:eastAsia="Verdana" w:hAnsi="Verdana" w:cs="Verdana"/>
          <w:b/>
          <w:bCs/>
          <w:noProof/>
          <w:sz w:val="18"/>
          <w:szCs w:val="18"/>
          <w:highlight w:val="lightGray"/>
        </w:rPr>
        <w:t>MODULE ONE: Transfer controller to controller</w:t>
      </w:r>
    </w:p>
    <w:p w14:paraId="788D06FA" w14:textId="77777777" w:rsidR="00A008AE" w:rsidRPr="00031EB2" w:rsidRDefault="00A008AE" w:rsidP="002054D2">
      <w:pPr>
        <w:numPr>
          <w:ilvl w:val="1"/>
          <w:numId w:val="43"/>
        </w:numPr>
        <w:spacing w:before="24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The data importer, where relevant with the assistance of the data exporter, shall deal with any enquiries and requests it receives from a data subject relating to the processing of his/her personal data and the exercise of his/her rights under these Clauses without undue delay and at the latest within one month of the receipt of the enquiry or request.</w:t>
      </w:r>
      <w:r>
        <w:rPr>
          <w:rFonts w:ascii="Times New Roman" w:hAnsi="Times New Roman" w:cs="Calibri"/>
          <w:noProof/>
          <w:vertAlign w:val="superscript"/>
        </w:rPr>
        <w:footnoteReference w:id="8"/>
      </w:r>
      <w:r w:rsidRPr="00031EB2">
        <w:rPr>
          <w:rFonts w:ascii="Verdana" w:eastAsia="Verdana" w:hAnsi="Verdana" w:cs="Verdana"/>
          <w:noProof/>
          <w:sz w:val="18"/>
          <w:szCs w:val="18"/>
        </w:rPr>
        <w:t xml:space="preserve"> The data importer shall take appropriate measures to facilitate such enquiries, requests and the exercise of data subject rights. Any information provided to the data subject shall be in an intelligible and easily accessible form, using clear and plain language.</w:t>
      </w:r>
    </w:p>
    <w:p w14:paraId="5551A7B8" w14:textId="77777777" w:rsidR="00A008AE" w:rsidRPr="00031EB2" w:rsidRDefault="00A008AE" w:rsidP="002054D2">
      <w:pPr>
        <w:numPr>
          <w:ilvl w:val="1"/>
          <w:numId w:val="36"/>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In particular, upon request by the data subject the data importer shall, free of charge :</w:t>
      </w:r>
    </w:p>
    <w:p w14:paraId="389C2446" w14:textId="77777777" w:rsidR="00A008AE" w:rsidRPr="00031EB2" w:rsidRDefault="00A008AE" w:rsidP="002054D2">
      <w:pPr>
        <w:numPr>
          <w:ilvl w:val="3"/>
          <w:numId w:val="36"/>
        </w:numPr>
        <w:tabs>
          <w:tab w:val="clear" w:pos="1417"/>
        </w:tabs>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lastRenderedPageBreak/>
        <w:t xml:space="preserve">provide confirmation to the data subject as to whether personal data concerning him/her is being processed and, where this is the case, a copy of the data relating to him/her and the information in Annex I; if personal data has been or will be onward transferred, provide information on recipients or categories of recipients (as appropriate with a view to providing meaningful information) to which the personal data has been or will be onward transferred, the purpose of such onward transfers and their ground pursuant to Clause 8.7; and provide information on the right to lodge a complaint with a supervisory authority in accordance with Clause 12(c)(i); </w:t>
      </w:r>
    </w:p>
    <w:p w14:paraId="59285085" w14:textId="77777777" w:rsidR="00A008AE" w:rsidRPr="00031EB2" w:rsidRDefault="00A008AE" w:rsidP="002054D2">
      <w:pPr>
        <w:numPr>
          <w:ilvl w:val="3"/>
          <w:numId w:val="36"/>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 xml:space="preserve">rectify inaccurate or incomplete data concerning the data subject; </w:t>
      </w:r>
    </w:p>
    <w:p w14:paraId="7AA5D5E8" w14:textId="77777777" w:rsidR="00A008AE" w:rsidRPr="00031EB2" w:rsidRDefault="00A008AE" w:rsidP="002054D2">
      <w:pPr>
        <w:numPr>
          <w:ilvl w:val="3"/>
          <w:numId w:val="36"/>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 xml:space="preserve">erase personal data concerning the data subject if such data is being or has been processed in violation of any of these Clauses ensuring third-party beneficiary rights, or if the data subject withdraws the consent on which the processing is based. </w:t>
      </w:r>
    </w:p>
    <w:p w14:paraId="470C0C15" w14:textId="77777777" w:rsidR="00A008AE" w:rsidRPr="00031EB2" w:rsidRDefault="00A008AE" w:rsidP="002054D2">
      <w:pPr>
        <w:numPr>
          <w:ilvl w:val="1"/>
          <w:numId w:val="36"/>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 xml:space="preserve">Where the data importer processes the personal data for direct marketing purposes, it shall cease processing for such purposes if the data subject objects to it. </w:t>
      </w:r>
    </w:p>
    <w:p w14:paraId="34386390" w14:textId="77777777" w:rsidR="00A008AE" w:rsidRPr="00031EB2" w:rsidRDefault="00A008AE" w:rsidP="002054D2">
      <w:pPr>
        <w:numPr>
          <w:ilvl w:val="1"/>
          <w:numId w:val="36"/>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The data importer shall not make a decision based solely on the automated processing of the personal data transferred (hereinafter “automated decision”), which would produce legal effects concerning the data subject or similarly significantly affect him / her, unless with the explicit consent of the data subject or if authorised to do so under the laws of the country of destination, provided that such laws lays down suitable measures to safeguard the data subject’s rights and legitimate interests. In this case, the data importer shall, where necessary in cooperation with the data exporter:</w:t>
      </w:r>
    </w:p>
    <w:p w14:paraId="72504E4C" w14:textId="77777777" w:rsidR="00A008AE" w:rsidRPr="00031EB2" w:rsidRDefault="00A008AE" w:rsidP="002054D2">
      <w:pPr>
        <w:numPr>
          <w:ilvl w:val="3"/>
          <w:numId w:val="36"/>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inform the data subject about the envisaged automated decision, the envisaged consequences and the logic involved; and</w:t>
      </w:r>
    </w:p>
    <w:p w14:paraId="0DD8A24A" w14:textId="77777777" w:rsidR="00A008AE" w:rsidRPr="00031EB2" w:rsidRDefault="00A008AE" w:rsidP="002054D2">
      <w:pPr>
        <w:numPr>
          <w:ilvl w:val="3"/>
          <w:numId w:val="36"/>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 xml:space="preserve">implement suitable safeguards, at least by enabling the data subject to contest the decision, express his/her point of view and obtain review by a human being. </w:t>
      </w:r>
    </w:p>
    <w:p w14:paraId="4AD69AEB" w14:textId="77777777" w:rsidR="00A008AE" w:rsidRPr="00031EB2" w:rsidRDefault="00A008AE" w:rsidP="002054D2">
      <w:pPr>
        <w:numPr>
          <w:ilvl w:val="1"/>
          <w:numId w:val="36"/>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Where requests from a data subject are excessive, in particular because of their repetitive character, the data importer may either charge a reasonable fee taking into account the administrative costs of granting the request or refuse to act on the request.</w:t>
      </w:r>
    </w:p>
    <w:p w14:paraId="2601FF64" w14:textId="77777777" w:rsidR="00A008AE" w:rsidRPr="00031EB2" w:rsidRDefault="00A008AE" w:rsidP="002054D2">
      <w:pPr>
        <w:numPr>
          <w:ilvl w:val="1"/>
          <w:numId w:val="36"/>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The data importer may refuse a data subject’s request if such refusal is allowed under the laws of the country of destination and is necessary and proportionate in a democratic society to protect one of the objectives listed in Article 23(1) of Regulation (EU) 2016/679.</w:t>
      </w:r>
    </w:p>
    <w:p w14:paraId="35AF66E3" w14:textId="77777777" w:rsidR="00A008AE" w:rsidRPr="00031EB2" w:rsidRDefault="00A008AE" w:rsidP="002054D2">
      <w:pPr>
        <w:numPr>
          <w:ilvl w:val="1"/>
          <w:numId w:val="36"/>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If the data importer intends to refuse a data subject’s request, it shall inform the data subject of the reasons for the refusal and the possibility of lodging a complaint with the competent supervisory authority and/or seeking judicial redress.</w:t>
      </w:r>
    </w:p>
    <w:p w14:paraId="250AD7DA" w14:textId="77777777" w:rsidR="00A008AE" w:rsidRPr="00031EB2" w:rsidRDefault="00A008AE" w:rsidP="00A008AE">
      <w:pPr>
        <w:spacing w:before="120" w:after="120"/>
        <w:jc w:val="both"/>
        <w:rPr>
          <w:rFonts w:ascii="Verdana" w:eastAsia="Verdana" w:hAnsi="Verdana" w:cs="Verdana"/>
          <w:b/>
          <w:bCs/>
          <w:noProof/>
          <w:sz w:val="18"/>
          <w:szCs w:val="18"/>
          <w:highlight w:val="lightGray"/>
        </w:rPr>
      </w:pPr>
    </w:p>
    <w:p w14:paraId="077D39C6" w14:textId="77777777" w:rsidR="00D56F7B" w:rsidRPr="00D56F7B" w:rsidRDefault="00D56F7B" w:rsidP="00D56F7B">
      <w:pPr>
        <w:spacing w:before="120" w:after="120" w:line="240" w:lineRule="auto"/>
        <w:jc w:val="both"/>
        <w:rPr>
          <w:rFonts w:ascii="Verdana" w:eastAsia="Verdana" w:hAnsi="Verdana" w:cs="Verdana"/>
          <w:b/>
          <w:noProof/>
          <w:sz w:val="18"/>
          <w:szCs w:val="18"/>
        </w:rPr>
      </w:pPr>
      <w:r w:rsidRPr="00D56F7B">
        <w:rPr>
          <w:rFonts w:ascii="Verdana" w:eastAsia="Verdana" w:hAnsi="Verdana" w:cs="Verdana"/>
          <w:b/>
          <w:noProof/>
          <w:sz w:val="18"/>
          <w:szCs w:val="18"/>
        </w:rPr>
        <w:t>MODULE THREE: Transfer processor to processor</w:t>
      </w:r>
    </w:p>
    <w:p w14:paraId="6A1E1A79" w14:textId="7BD00BE7" w:rsidR="00D56F7B" w:rsidRPr="0060170C" w:rsidRDefault="00F9164B" w:rsidP="00F9164B">
      <w:pPr>
        <w:pStyle w:val="Point0letter"/>
        <w:numPr>
          <w:ilvl w:val="0"/>
          <w:numId w:val="0"/>
        </w:numPr>
        <w:ind w:left="850" w:hanging="850"/>
        <w:rPr>
          <w:rFonts w:ascii="Verdana" w:eastAsia="Verdana" w:hAnsi="Verdana" w:cs="Verdana"/>
          <w:noProof/>
          <w:sz w:val="18"/>
          <w:szCs w:val="18"/>
        </w:rPr>
      </w:pPr>
      <w:r>
        <w:rPr>
          <w:rFonts w:ascii="Verdana" w:eastAsia="Verdana" w:hAnsi="Verdana" w:cs="Verdana"/>
          <w:noProof/>
          <w:sz w:val="18"/>
          <w:szCs w:val="18"/>
        </w:rPr>
        <w:t>(a)</w:t>
      </w:r>
      <w:r>
        <w:rPr>
          <w:rFonts w:ascii="Verdana" w:eastAsia="Verdana" w:hAnsi="Verdana" w:cs="Verdana"/>
          <w:noProof/>
          <w:sz w:val="18"/>
          <w:szCs w:val="18"/>
        </w:rPr>
        <w:tab/>
      </w:r>
      <w:r w:rsidR="00D56F7B" w:rsidRPr="0060170C">
        <w:rPr>
          <w:rFonts w:ascii="Verdana" w:eastAsia="Verdana" w:hAnsi="Verdana" w:cs="Verdana"/>
          <w:noProof/>
          <w:sz w:val="18"/>
          <w:szCs w:val="18"/>
        </w:rPr>
        <w:t>The data importer shall promptly notify the data exporter and, where appropriate, the controller of any request it has received from a data subject, without responding to that request unless it has been authorised to do so by the controller.</w:t>
      </w:r>
    </w:p>
    <w:p w14:paraId="42D3EA76" w14:textId="0C7F9DBC" w:rsidR="00D56F7B" w:rsidRDefault="00F9164B" w:rsidP="00F9164B">
      <w:pPr>
        <w:spacing w:before="120" w:after="120" w:line="240" w:lineRule="auto"/>
        <w:ind w:left="851" w:hanging="851"/>
        <w:jc w:val="both"/>
        <w:rPr>
          <w:rFonts w:ascii="Verdana" w:eastAsia="Verdana" w:hAnsi="Verdana" w:cs="Verdana"/>
          <w:noProof/>
          <w:sz w:val="18"/>
          <w:szCs w:val="18"/>
        </w:rPr>
      </w:pPr>
      <w:r>
        <w:rPr>
          <w:rFonts w:ascii="Verdana" w:eastAsia="Verdana" w:hAnsi="Verdana" w:cs="Verdana"/>
          <w:noProof/>
          <w:sz w:val="18"/>
          <w:szCs w:val="18"/>
        </w:rPr>
        <w:t>(b)</w:t>
      </w:r>
      <w:r>
        <w:rPr>
          <w:rFonts w:ascii="Verdana" w:eastAsia="Verdana" w:hAnsi="Verdana" w:cs="Verdana"/>
          <w:noProof/>
          <w:sz w:val="18"/>
          <w:szCs w:val="18"/>
        </w:rPr>
        <w:tab/>
      </w:r>
      <w:r w:rsidR="00D56F7B" w:rsidRPr="00D56F7B">
        <w:rPr>
          <w:rFonts w:ascii="Verdana" w:eastAsia="Verdana" w:hAnsi="Verdana" w:cs="Verdana"/>
          <w:noProof/>
          <w:sz w:val="18"/>
          <w:szCs w:val="18"/>
        </w:rPr>
        <w:t xml:space="preserve">The data importer shall assist, where appropriate in cooperation with the data exporter, the controller in fulfilling its obligations to respond to data subjects’ requests for the exercise of their rights under Regulation (EU) 2016/679 or Regulation (EU) 2018/1725, as applicable. In this regard, the Parties shall set out in Annex II the appropriate technical and organisational measures, taking into account the nature of the processing, by which the assistance shall be provided, as well as the scope and the extent of the assistance required. </w:t>
      </w:r>
    </w:p>
    <w:p w14:paraId="0B03484A" w14:textId="6691C214" w:rsidR="00D56F7B" w:rsidRPr="00D56F7B" w:rsidRDefault="00EF7999" w:rsidP="00EF7999">
      <w:pPr>
        <w:spacing w:before="120" w:after="120" w:line="240" w:lineRule="auto"/>
        <w:ind w:left="851" w:hanging="851"/>
        <w:jc w:val="both"/>
        <w:rPr>
          <w:rFonts w:ascii="Verdana" w:eastAsia="Verdana" w:hAnsi="Verdana" w:cs="Verdana"/>
          <w:noProof/>
          <w:sz w:val="18"/>
          <w:szCs w:val="18"/>
        </w:rPr>
      </w:pPr>
      <w:r>
        <w:rPr>
          <w:rFonts w:ascii="Verdana" w:eastAsia="Verdana" w:hAnsi="Verdana" w:cs="Verdana"/>
          <w:noProof/>
          <w:sz w:val="18"/>
          <w:szCs w:val="18"/>
        </w:rPr>
        <w:lastRenderedPageBreak/>
        <w:t>(c)</w:t>
      </w:r>
      <w:r>
        <w:rPr>
          <w:rFonts w:ascii="Verdana" w:eastAsia="Verdana" w:hAnsi="Verdana" w:cs="Verdana"/>
          <w:noProof/>
          <w:sz w:val="18"/>
          <w:szCs w:val="18"/>
        </w:rPr>
        <w:tab/>
      </w:r>
      <w:r w:rsidR="00D56F7B" w:rsidRPr="00D56F7B">
        <w:rPr>
          <w:rFonts w:ascii="Verdana" w:eastAsia="Verdana" w:hAnsi="Verdana" w:cs="Verdana"/>
          <w:noProof/>
          <w:sz w:val="18"/>
          <w:szCs w:val="18"/>
        </w:rPr>
        <w:t>In fulfilling its obligations under paragraphs (a) and (b), the data importer shall comply with the instructions from the controller, as communicated by the data exporter</w:t>
      </w:r>
    </w:p>
    <w:p w14:paraId="63F8A7E8" w14:textId="77777777" w:rsidR="00A008AE" w:rsidRPr="00031EB2" w:rsidRDefault="00A008AE" w:rsidP="00A008AE">
      <w:pPr>
        <w:keepNext/>
        <w:spacing w:before="480" w:after="120"/>
        <w:jc w:val="center"/>
        <w:rPr>
          <w:rFonts w:ascii="Verdana" w:eastAsia="Verdana" w:hAnsi="Verdana" w:cs="Verdana"/>
          <w:i/>
          <w:iCs/>
          <w:noProof/>
          <w:sz w:val="18"/>
          <w:szCs w:val="18"/>
        </w:rPr>
      </w:pPr>
      <w:r w:rsidRPr="00031EB2">
        <w:rPr>
          <w:rFonts w:ascii="Verdana" w:eastAsia="Verdana" w:hAnsi="Verdana" w:cs="Verdana"/>
          <w:i/>
          <w:iCs/>
          <w:noProof/>
          <w:sz w:val="18"/>
          <w:szCs w:val="18"/>
        </w:rPr>
        <w:t>Clause 11</w:t>
      </w:r>
    </w:p>
    <w:p w14:paraId="554E5170" w14:textId="77777777" w:rsidR="00A008AE" w:rsidRPr="00031EB2" w:rsidRDefault="00A008AE" w:rsidP="00A008AE">
      <w:pPr>
        <w:spacing w:before="120" w:after="120"/>
        <w:jc w:val="center"/>
        <w:rPr>
          <w:rFonts w:ascii="Verdana" w:eastAsia="Verdana" w:hAnsi="Verdana" w:cs="Verdana"/>
          <w:b/>
          <w:bCs/>
          <w:i/>
          <w:iCs/>
          <w:noProof/>
          <w:sz w:val="18"/>
          <w:szCs w:val="18"/>
        </w:rPr>
      </w:pPr>
      <w:r w:rsidRPr="00031EB2">
        <w:rPr>
          <w:rFonts w:ascii="Verdana" w:eastAsia="Verdana" w:hAnsi="Verdana" w:cs="Verdana"/>
          <w:b/>
          <w:bCs/>
          <w:i/>
          <w:iCs/>
          <w:noProof/>
          <w:sz w:val="18"/>
          <w:szCs w:val="18"/>
        </w:rPr>
        <w:t>Redress</w:t>
      </w:r>
    </w:p>
    <w:p w14:paraId="38970D94" w14:textId="77777777" w:rsidR="00A008AE" w:rsidRPr="00031EB2" w:rsidRDefault="00A008AE" w:rsidP="002054D2">
      <w:pPr>
        <w:numPr>
          <w:ilvl w:val="1"/>
          <w:numId w:val="44"/>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 xml:space="preserve">The data importer shall inform data subjects in a transparent and easily accessible format, through individual notice or on its website, of a contact point authorised to handle complaints. It shall deal promptly with any complaints it receives from a data subject. </w:t>
      </w:r>
    </w:p>
    <w:p w14:paraId="15F0C315" w14:textId="77777777" w:rsidR="00A008AE" w:rsidRPr="00031EB2" w:rsidRDefault="00A008AE" w:rsidP="00A008AE">
      <w:pPr>
        <w:spacing w:before="120" w:after="120"/>
        <w:ind w:left="850" w:hanging="850"/>
        <w:jc w:val="both"/>
        <w:rPr>
          <w:rFonts w:ascii="Verdana" w:eastAsia="Verdana" w:hAnsi="Verdana" w:cs="Verdana"/>
          <w:noProof/>
          <w:sz w:val="18"/>
          <w:szCs w:val="18"/>
        </w:rPr>
      </w:pPr>
    </w:p>
    <w:p w14:paraId="5078A7B6" w14:textId="77777777" w:rsidR="00A008AE" w:rsidRPr="00031EB2" w:rsidRDefault="00A008AE" w:rsidP="00A008AE">
      <w:pPr>
        <w:spacing w:before="120" w:after="120"/>
        <w:jc w:val="both"/>
        <w:rPr>
          <w:rFonts w:ascii="Verdana" w:eastAsia="Verdana" w:hAnsi="Verdana" w:cs="Verdana"/>
          <w:b/>
          <w:bCs/>
          <w:noProof/>
          <w:sz w:val="18"/>
          <w:szCs w:val="18"/>
          <w:highlight w:val="lightGray"/>
        </w:rPr>
      </w:pPr>
      <w:r w:rsidRPr="00031EB2">
        <w:rPr>
          <w:rFonts w:ascii="Verdana" w:eastAsia="Verdana" w:hAnsi="Verdana" w:cs="Verdana"/>
          <w:b/>
          <w:bCs/>
          <w:noProof/>
          <w:sz w:val="18"/>
          <w:szCs w:val="18"/>
          <w:highlight w:val="lightGray"/>
        </w:rPr>
        <w:t>MODULE ONE: Transfer controller to controller</w:t>
      </w:r>
    </w:p>
    <w:p w14:paraId="15F976C0" w14:textId="592A821C" w:rsidR="00D56F7B" w:rsidRPr="00031EB2" w:rsidRDefault="00D56F7B" w:rsidP="00A008AE">
      <w:pPr>
        <w:spacing w:before="120" w:after="120"/>
        <w:jc w:val="both"/>
        <w:rPr>
          <w:rFonts w:ascii="Verdana" w:eastAsia="Verdana" w:hAnsi="Verdana" w:cs="Verdana"/>
          <w:b/>
          <w:bCs/>
          <w:noProof/>
          <w:sz w:val="18"/>
          <w:szCs w:val="18"/>
          <w:highlight w:val="lightGray"/>
        </w:rPr>
      </w:pPr>
      <w:r w:rsidRPr="00D56F7B">
        <w:rPr>
          <w:rFonts w:ascii="Verdana" w:eastAsia="Verdana" w:hAnsi="Verdana" w:cs="Verdana"/>
          <w:b/>
          <w:bCs/>
          <w:noProof/>
          <w:sz w:val="18"/>
          <w:szCs w:val="18"/>
          <w:highlight w:val="lightGray"/>
        </w:rPr>
        <w:t>MODULE THREE: Transfer processor to processor</w:t>
      </w:r>
    </w:p>
    <w:p w14:paraId="4AF16D52" w14:textId="77777777" w:rsidR="00A008AE" w:rsidRPr="00031EB2" w:rsidRDefault="00A008AE" w:rsidP="002054D2">
      <w:pPr>
        <w:numPr>
          <w:ilvl w:val="1"/>
          <w:numId w:val="44"/>
        </w:numPr>
        <w:spacing w:before="24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 xml:space="preserve">In case of a dispute between a data subject and one of the Parties as regards compliance with these Clauses, that Party shall use its best efforts to resolve the issue amicably in a timely fashion. The Parties shall keep each other informed about such disputes and, where appropriate, cooperate in resolving them.   </w:t>
      </w:r>
    </w:p>
    <w:p w14:paraId="2AFBAD6B" w14:textId="77777777" w:rsidR="00A008AE" w:rsidRPr="00031EB2" w:rsidRDefault="00A008AE" w:rsidP="002054D2">
      <w:pPr>
        <w:numPr>
          <w:ilvl w:val="1"/>
          <w:numId w:val="36"/>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 xml:space="preserve">Where the data subject invokes a third-party beneficiary right pursuant to Clause 3, the data importer shall accept the decision of the data subject to: </w:t>
      </w:r>
    </w:p>
    <w:p w14:paraId="1438B86B" w14:textId="77777777" w:rsidR="00A008AE" w:rsidRPr="00031EB2" w:rsidRDefault="00A008AE" w:rsidP="002054D2">
      <w:pPr>
        <w:numPr>
          <w:ilvl w:val="3"/>
          <w:numId w:val="36"/>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lodge a complaint with the supervisory authority in the Member State of his/her habitual residence or place of work, or the competent supervisory authority pursuant to Clause 13;</w:t>
      </w:r>
    </w:p>
    <w:p w14:paraId="5F078C7A" w14:textId="77777777" w:rsidR="00A008AE" w:rsidRPr="00031EB2" w:rsidRDefault="00A008AE" w:rsidP="002054D2">
      <w:pPr>
        <w:numPr>
          <w:ilvl w:val="3"/>
          <w:numId w:val="36"/>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refer the dispute to the competent courts within the meaning of Clause 18.</w:t>
      </w:r>
    </w:p>
    <w:p w14:paraId="3FA51995" w14:textId="77777777" w:rsidR="00A008AE" w:rsidRPr="00031EB2" w:rsidRDefault="00A008AE" w:rsidP="002054D2">
      <w:pPr>
        <w:numPr>
          <w:ilvl w:val="1"/>
          <w:numId w:val="36"/>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 xml:space="preserve">The Parties accept that the data subject may be represented by a not-for-profit body, organisation or association under the conditions set out in Article 80(1) of Regulation (EU) 2016/679. </w:t>
      </w:r>
    </w:p>
    <w:p w14:paraId="3BD34D3C" w14:textId="77777777" w:rsidR="00A008AE" w:rsidRPr="00031EB2" w:rsidRDefault="00A008AE" w:rsidP="002054D2">
      <w:pPr>
        <w:numPr>
          <w:ilvl w:val="1"/>
          <w:numId w:val="36"/>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The data importer shall abide by a decision that is binding under the applicable EU or Member State law.</w:t>
      </w:r>
    </w:p>
    <w:p w14:paraId="3446C40D" w14:textId="77777777" w:rsidR="00A008AE" w:rsidRPr="00031EB2" w:rsidRDefault="00A008AE" w:rsidP="002054D2">
      <w:pPr>
        <w:numPr>
          <w:ilvl w:val="1"/>
          <w:numId w:val="36"/>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The data importer agrees that the choice made by the data subject will not prejudice his/her substantive and procedural rights to seek remedies in accordance with applicable laws.</w:t>
      </w:r>
    </w:p>
    <w:p w14:paraId="19DBE49E" w14:textId="77777777" w:rsidR="00A008AE" w:rsidRPr="00031EB2" w:rsidRDefault="00A008AE" w:rsidP="00A008AE">
      <w:pPr>
        <w:keepNext/>
        <w:spacing w:before="480" w:after="120"/>
        <w:jc w:val="center"/>
        <w:rPr>
          <w:rFonts w:ascii="Verdana" w:eastAsia="Verdana" w:hAnsi="Verdana" w:cs="Verdana"/>
          <w:i/>
          <w:iCs/>
          <w:noProof/>
          <w:sz w:val="18"/>
          <w:szCs w:val="18"/>
        </w:rPr>
      </w:pPr>
      <w:r w:rsidRPr="00031EB2">
        <w:rPr>
          <w:rFonts w:ascii="Verdana" w:eastAsia="Verdana" w:hAnsi="Verdana" w:cs="Verdana"/>
          <w:i/>
          <w:iCs/>
          <w:noProof/>
          <w:sz w:val="18"/>
          <w:szCs w:val="18"/>
        </w:rPr>
        <w:t>Clause 12</w:t>
      </w:r>
    </w:p>
    <w:p w14:paraId="23DE363A" w14:textId="77777777" w:rsidR="00A008AE" w:rsidRPr="00031EB2" w:rsidRDefault="00A008AE" w:rsidP="00A008AE">
      <w:pPr>
        <w:spacing w:before="120" w:after="120"/>
        <w:jc w:val="center"/>
        <w:rPr>
          <w:rFonts w:ascii="Verdana" w:eastAsia="Verdana" w:hAnsi="Verdana" w:cs="Verdana"/>
          <w:b/>
          <w:bCs/>
          <w:i/>
          <w:iCs/>
          <w:noProof/>
          <w:sz w:val="18"/>
          <w:szCs w:val="18"/>
        </w:rPr>
      </w:pPr>
      <w:r w:rsidRPr="00031EB2">
        <w:rPr>
          <w:rFonts w:ascii="Verdana" w:eastAsia="Verdana" w:hAnsi="Verdana" w:cs="Verdana"/>
          <w:b/>
          <w:bCs/>
          <w:i/>
          <w:iCs/>
          <w:noProof/>
          <w:sz w:val="18"/>
          <w:szCs w:val="18"/>
        </w:rPr>
        <w:t>Liability</w:t>
      </w:r>
    </w:p>
    <w:p w14:paraId="2068E2C8" w14:textId="77777777" w:rsidR="00A008AE" w:rsidRPr="00031EB2" w:rsidRDefault="00A008AE" w:rsidP="00A008AE">
      <w:pPr>
        <w:spacing w:before="120" w:after="120"/>
        <w:ind w:left="850" w:hanging="850"/>
        <w:jc w:val="both"/>
        <w:rPr>
          <w:rFonts w:ascii="Verdana" w:eastAsia="Verdana" w:hAnsi="Verdana" w:cs="Verdana"/>
          <w:b/>
          <w:bCs/>
          <w:noProof/>
          <w:sz w:val="18"/>
          <w:szCs w:val="18"/>
          <w:highlight w:val="lightGray"/>
        </w:rPr>
      </w:pPr>
      <w:r w:rsidRPr="00031EB2">
        <w:rPr>
          <w:rFonts w:ascii="Verdana" w:eastAsia="Verdana" w:hAnsi="Verdana" w:cs="Verdana"/>
          <w:b/>
          <w:bCs/>
          <w:noProof/>
          <w:sz w:val="18"/>
          <w:szCs w:val="18"/>
          <w:highlight w:val="lightGray"/>
        </w:rPr>
        <w:t>MODULE ONE: Transfer controller to controller</w:t>
      </w:r>
    </w:p>
    <w:p w14:paraId="72D0E79F" w14:textId="77777777" w:rsidR="00A008AE" w:rsidRPr="00031EB2" w:rsidRDefault="00A008AE" w:rsidP="002054D2">
      <w:pPr>
        <w:numPr>
          <w:ilvl w:val="1"/>
          <w:numId w:val="45"/>
        </w:numPr>
        <w:spacing w:before="24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 xml:space="preserve">Each Party shall be liable to the other Party/ies for any damages it causes the other Party/ies by any breach of these Clauses. </w:t>
      </w:r>
    </w:p>
    <w:p w14:paraId="5352BE37" w14:textId="77777777" w:rsidR="00A008AE" w:rsidRPr="00031EB2" w:rsidRDefault="00A008AE" w:rsidP="002054D2">
      <w:pPr>
        <w:numPr>
          <w:ilvl w:val="1"/>
          <w:numId w:val="36"/>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Each Party shall be liable to the data subject, and the data subject shall be entitled to receive compensation, for any material or non-material damages that the Party causes the data subject by breaching the third-party beneficiary rights under these Clauses. This is without prejudice to the liability of the data exporter under Regulation (EU) 2016/679.</w:t>
      </w:r>
    </w:p>
    <w:p w14:paraId="28581CC6" w14:textId="77777777" w:rsidR="00A008AE" w:rsidRPr="00031EB2" w:rsidRDefault="00A008AE" w:rsidP="002054D2">
      <w:pPr>
        <w:numPr>
          <w:ilvl w:val="1"/>
          <w:numId w:val="36"/>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Where more than one Party is responsible for any damage caused to the data subject as a result of a breach of these Clauses, all responsible Parties shall be jointly and severally liable and the data subject is entitled to bring an action in court against any of these Parties.</w:t>
      </w:r>
    </w:p>
    <w:p w14:paraId="575494C5" w14:textId="77777777" w:rsidR="00A008AE" w:rsidRPr="00031EB2" w:rsidRDefault="00A008AE" w:rsidP="002054D2">
      <w:pPr>
        <w:numPr>
          <w:ilvl w:val="1"/>
          <w:numId w:val="36"/>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lastRenderedPageBreak/>
        <w:t>The Parties agree that if one Party is held liable under paragraph (c), it shall be entitled to claim back from the other Party/ies that part of the compensation corresponding to its / their responsibility for the damage.</w:t>
      </w:r>
    </w:p>
    <w:p w14:paraId="62DC3649" w14:textId="77777777" w:rsidR="00A008AE" w:rsidRPr="00031EB2" w:rsidRDefault="00A008AE" w:rsidP="002054D2">
      <w:pPr>
        <w:numPr>
          <w:ilvl w:val="1"/>
          <w:numId w:val="36"/>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The data importer may not invoke the conduct of a processor or sub-processor to avoid its own liability.</w:t>
      </w:r>
    </w:p>
    <w:p w14:paraId="351B7DDD" w14:textId="77777777" w:rsidR="00A008AE" w:rsidRPr="00031EB2" w:rsidRDefault="00A008AE" w:rsidP="00A008AE">
      <w:pPr>
        <w:spacing w:before="120" w:after="120"/>
        <w:ind w:left="850" w:hanging="850"/>
        <w:jc w:val="both"/>
        <w:rPr>
          <w:rFonts w:ascii="Verdana" w:eastAsia="Verdana" w:hAnsi="Verdana" w:cs="Verdana"/>
          <w:b/>
          <w:bCs/>
          <w:noProof/>
          <w:sz w:val="18"/>
          <w:szCs w:val="18"/>
          <w:highlight w:val="lightGray"/>
        </w:rPr>
      </w:pPr>
    </w:p>
    <w:p w14:paraId="60475CFD" w14:textId="18A83D90" w:rsidR="00D56F7B" w:rsidRPr="00031EB2" w:rsidRDefault="00D56F7B" w:rsidP="003843B0">
      <w:pPr>
        <w:keepNext/>
        <w:spacing w:before="120" w:after="120"/>
        <w:ind w:left="851" w:hanging="851"/>
        <w:jc w:val="both"/>
        <w:rPr>
          <w:rFonts w:ascii="Verdana" w:eastAsia="Verdana" w:hAnsi="Verdana" w:cs="Verdana"/>
          <w:b/>
          <w:bCs/>
          <w:noProof/>
          <w:sz w:val="18"/>
          <w:szCs w:val="18"/>
          <w:highlight w:val="lightGray"/>
        </w:rPr>
      </w:pPr>
      <w:r w:rsidRPr="00D56F7B">
        <w:rPr>
          <w:rFonts w:ascii="Verdana" w:eastAsia="Verdana" w:hAnsi="Verdana" w:cs="Verdana"/>
          <w:b/>
          <w:bCs/>
          <w:noProof/>
          <w:sz w:val="18"/>
          <w:szCs w:val="18"/>
          <w:highlight w:val="lightGray"/>
        </w:rPr>
        <w:t>MODULE THREE: Transfer processor to processor</w:t>
      </w:r>
    </w:p>
    <w:p w14:paraId="0DFA1FBB" w14:textId="77777777" w:rsidR="00A008AE" w:rsidRPr="00031EB2" w:rsidRDefault="00A008AE" w:rsidP="002054D2">
      <w:pPr>
        <w:numPr>
          <w:ilvl w:val="1"/>
          <w:numId w:val="46"/>
        </w:numPr>
        <w:spacing w:before="24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 xml:space="preserve">Each Party shall be liable to the other Party/ies for any damages it causes the other Party/ies by any breach of these Clauses. </w:t>
      </w:r>
    </w:p>
    <w:p w14:paraId="4FA00F97" w14:textId="77777777" w:rsidR="00A008AE" w:rsidRPr="00031EB2" w:rsidRDefault="00A008AE" w:rsidP="002054D2">
      <w:pPr>
        <w:numPr>
          <w:ilvl w:val="1"/>
          <w:numId w:val="36"/>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 xml:space="preserve">The data importer shall be liable to the data subject, and the data subject shall be entitled to receive compensation, for any material or non-material damages the data importer or its sub-processor causes the data subject by breaching the third-party beneficiary rights under these Clauses. </w:t>
      </w:r>
    </w:p>
    <w:p w14:paraId="4A82F8B5" w14:textId="77777777" w:rsidR="00A008AE" w:rsidRPr="00031EB2" w:rsidRDefault="00A008AE" w:rsidP="002054D2">
      <w:pPr>
        <w:numPr>
          <w:ilvl w:val="1"/>
          <w:numId w:val="36"/>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Notwithstanding paragraph (b), the data exporter shall be liable to the data subject, and the data subject shall be entitled to receive compensation, for any material or non-material damages the data exporter or the data importer (or its sub-processor) causes the data subject by breaching the third-party beneficiary rights under these Clauses. This is without prejudice to the liability of the data exporter and, where the data exporter is a processor acting on behalf of a controller, to the liability of the controller under Regulation (EU) 2016/679 or Regulation (EU) 2018/1725, as applicable.</w:t>
      </w:r>
    </w:p>
    <w:p w14:paraId="1D8C2454" w14:textId="77777777" w:rsidR="00A008AE" w:rsidRPr="00031EB2" w:rsidRDefault="00A008AE" w:rsidP="002054D2">
      <w:pPr>
        <w:numPr>
          <w:ilvl w:val="1"/>
          <w:numId w:val="36"/>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The Parties agree that if the data exporter is held liable under paragraph (c) for damages caused by the data importer (or its sub-processor), it shall be entitled to claim back from the data importer that part of the compensation corresponding to the data importer’s responsibility for the damage.</w:t>
      </w:r>
    </w:p>
    <w:p w14:paraId="245A6590" w14:textId="77777777" w:rsidR="00A008AE" w:rsidRPr="00031EB2" w:rsidRDefault="00A008AE" w:rsidP="002054D2">
      <w:pPr>
        <w:numPr>
          <w:ilvl w:val="1"/>
          <w:numId w:val="36"/>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Where more than one Party is responsible for any damage caused to the data subject as a result of a breach of these Clauses, all responsible Parties shall be jointly and severally liable and the data subject is entitled to bring an action in court against any of these Parties.</w:t>
      </w:r>
    </w:p>
    <w:p w14:paraId="3AF6FDE2" w14:textId="77777777" w:rsidR="00A008AE" w:rsidRPr="00031EB2" w:rsidRDefault="00A008AE" w:rsidP="002054D2">
      <w:pPr>
        <w:numPr>
          <w:ilvl w:val="1"/>
          <w:numId w:val="36"/>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The Parties agree that if one Party is held liable under paragraph (e), it shall be entitled to claim back from the other Party/ies that part of the compensation corresponding to its / their responsibility for the damage.</w:t>
      </w:r>
    </w:p>
    <w:p w14:paraId="3076A643" w14:textId="77777777" w:rsidR="00A008AE" w:rsidRPr="00031EB2" w:rsidRDefault="00A008AE" w:rsidP="002054D2">
      <w:pPr>
        <w:numPr>
          <w:ilvl w:val="1"/>
          <w:numId w:val="36"/>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The data importer may not invoke the conduct of a sub-processor to avoid its own liability.</w:t>
      </w:r>
    </w:p>
    <w:p w14:paraId="52D5260A" w14:textId="77777777" w:rsidR="00A008AE" w:rsidRPr="00031EB2" w:rsidRDefault="00A008AE" w:rsidP="00A008AE">
      <w:pPr>
        <w:keepNext/>
        <w:spacing w:before="480" w:after="120"/>
        <w:jc w:val="center"/>
        <w:rPr>
          <w:rFonts w:ascii="Verdana" w:eastAsia="Verdana" w:hAnsi="Verdana" w:cs="Verdana"/>
          <w:i/>
          <w:iCs/>
          <w:noProof/>
          <w:sz w:val="18"/>
          <w:szCs w:val="18"/>
        </w:rPr>
      </w:pPr>
      <w:r w:rsidRPr="00031EB2">
        <w:rPr>
          <w:rFonts w:ascii="Verdana" w:eastAsia="Verdana" w:hAnsi="Verdana" w:cs="Verdana"/>
          <w:i/>
          <w:iCs/>
          <w:noProof/>
          <w:sz w:val="18"/>
          <w:szCs w:val="18"/>
        </w:rPr>
        <w:t>Clause 13</w:t>
      </w:r>
    </w:p>
    <w:p w14:paraId="56213555" w14:textId="77777777" w:rsidR="00A008AE" w:rsidRPr="00031EB2" w:rsidRDefault="00A008AE" w:rsidP="00A008AE">
      <w:pPr>
        <w:spacing w:before="120" w:after="120"/>
        <w:jc w:val="center"/>
        <w:rPr>
          <w:rFonts w:ascii="Verdana" w:eastAsia="Verdana" w:hAnsi="Verdana" w:cs="Verdana"/>
          <w:b/>
          <w:bCs/>
          <w:i/>
          <w:iCs/>
          <w:noProof/>
          <w:sz w:val="18"/>
          <w:szCs w:val="18"/>
        </w:rPr>
      </w:pPr>
      <w:r w:rsidRPr="00031EB2">
        <w:rPr>
          <w:rFonts w:ascii="Verdana" w:eastAsia="Verdana" w:hAnsi="Verdana" w:cs="Verdana"/>
          <w:b/>
          <w:bCs/>
          <w:i/>
          <w:iCs/>
          <w:noProof/>
          <w:sz w:val="18"/>
          <w:szCs w:val="18"/>
        </w:rPr>
        <w:t>Supervision</w:t>
      </w:r>
    </w:p>
    <w:p w14:paraId="5307E6B4" w14:textId="77777777" w:rsidR="00A008AE" w:rsidRPr="00031EB2" w:rsidRDefault="00A008AE" w:rsidP="00A008AE">
      <w:pPr>
        <w:spacing w:before="120" w:after="120"/>
        <w:jc w:val="both"/>
        <w:rPr>
          <w:rFonts w:ascii="Verdana" w:eastAsia="Verdana" w:hAnsi="Verdana" w:cs="Verdana"/>
          <w:b/>
          <w:bCs/>
          <w:noProof/>
          <w:sz w:val="18"/>
          <w:szCs w:val="18"/>
          <w:highlight w:val="lightGray"/>
        </w:rPr>
      </w:pPr>
      <w:r w:rsidRPr="00031EB2">
        <w:rPr>
          <w:rFonts w:ascii="Verdana" w:eastAsia="Verdana" w:hAnsi="Verdana" w:cs="Verdana"/>
          <w:b/>
          <w:bCs/>
          <w:noProof/>
          <w:sz w:val="18"/>
          <w:szCs w:val="18"/>
          <w:highlight w:val="lightGray"/>
        </w:rPr>
        <w:t>MODULE ONE: Transfer controller to controller</w:t>
      </w:r>
    </w:p>
    <w:p w14:paraId="0FFD1783" w14:textId="00298352" w:rsidR="00D56F7B" w:rsidRPr="00031EB2" w:rsidRDefault="00D56F7B" w:rsidP="00A008AE">
      <w:pPr>
        <w:spacing w:before="120" w:after="120"/>
        <w:jc w:val="both"/>
        <w:rPr>
          <w:rFonts w:ascii="Verdana" w:eastAsia="Verdana" w:hAnsi="Verdana" w:cs="Verdana"/>
          <w:b/>
          <w:bCs/>
          <w:noProof/>
          <w:sz w:val="18"/>
          <w:szCs w:val="18"/>
          <w:highlight w:val="lightGray"/>
        </w:rPr>
      </w:pPr>
      <w:r w:rsidRPr="00D56F7B">
        <w:rPr>
          <w:rFonts w:ascii="Verdana" w:eastAsia="Verdana" w:hAnsi="Verdana" w:cs="Verdana"/>
          <w:b/>
          <w:bCs/>
          <w:noProof/>
          <w:sz w:val="18"/>
          <w:szCs w:val="18"/>
          <w:highlight w:val="lightGray"/>
        </w:rPr>
        <w:t>MODULE THREE: Transfer processor to processor</w:t>
      </w:r>
    </w:p>
    <w:p w14:paraId="028A7E7B" w14:textId="77777777" w:rsidR="00A008AE" w:rsidRPr="00031EB2" w:rsidRDefault="00A008AE" w:rsidP="002054D2">
      <w:pPr>
        <w:numPr>
          <w:ilvl w:val="1"/>
          <w:numId w:val="47"/>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 xml:space="preserve">Where the data exporter is not established in an EU Member State, but falls within the territorial scope of application of Regulation (EU) 2016/679 in accordance with its Article 3(2) without however having to appoint a representative pursuant to Article 27(2) of Regulation (EU) 2016/679:] The supervisory authority of one of the Member States in which the data subjects whose personal data is transferred under these Clauses in relation to the offering of goods or services to them, or whose behaviour is monitored, are located, as indicated in Annex I.C, shall act as competent supervisory authority. </w:t>
      </w:r>
    </w:p>
    <w:p w14:paraId="1622DAD3" w14:textId="77777777" w:rsidR="00A008AE" w:rsidRPr="00031EB2" w:rsidRDefault="00A008AE" w:rsidP="002054D2">
      <w:pPr>
        <w:numPr>
          <w:ilvl w:val="1"/>
          <w:numId w:val="36"/>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 xml:space="preserve">The data importer agrees to submit itself to the jurisdiction of and cooperate with the competent supervisory authority in any procedures aimed at ensuring </w:t>
      </w:r>
      <w:r w:rsidRPr="00031EB2">
        <w:rPr>
          <w:rFonts w:ascii="Verdana" w:eastAsia="Verdana" w:hAnsi="Verdana" w:cs="Verdana"/>
          <w:noProof/>
          <w:sz w:val="18"/>
          <w:szCs w:val="18"/>
        </w:rPr>
        <w:lastRenderedPageBreak/>
        <w:t>compliance with these Clauses. In particular, the data importer agrees to respond to enquiries, submit to audits and comply with the measures adopted by the supervisory authority, including remedial and compensatory measures. It shall provide the supervisory authority with written confirmation that the necessary actions have been taken.</w:t>
      </w:r>
    </w:p>
    <w:p w14:paraId="52319597" w14:textId="77777777" w:rsidR="00A008AE" w:rsidRPr="00031EB2" w:rsidRDefault="00A008AE" w:rsidP="00A008AE">
      <w:pPr>
        <w:spacing w:before="120" w:after="120"/>
        <w:jc w:val="center"/>
        <w:rPr>
          <w:rFonts w:ascii="Verdana" w:eastAsia="Verdana" w:hAnsi="Verdana" w:cs="Verdana"/>
          <w:b/>
          <w:bCs/>
          <w:noProof/>
          <w:sz w:val="18"/>
          <w:szCs w:val="18"/>
          <w:u w:val="single"/>
        </w:rPr>
      </w:pPr>
    </w:p>
    <w:p w14:paraId="53449088" w14:textId="77777777" w:rsidR="00A008AE" w:rsidRPr="00031EB2" w:rsidRDefault="00A008AE" w:rsidP="00A008AE">
      <w:pPr>
        <w:spacing w:before="120" w:after="120"/>
        <w:jc w:val="center"/>
        <w:rPr>
          <w:rFonts w:ascii="Verdana" w:eastAsia="Verdana" w:hAnsi="Verdana" w:cs="Verdana"/>
          <w:b/>
          <w:bCs/>
          <w:noProof/>
          <w:sz w:val="18"/>
          <w:szCs w:val="18"/>
          <w:u w:val="single"/>
        </w:rPr>
      </w:pPr>
    </w:p>
    <w:p w14:paraId="0869809C" w14:textId="77777777" w:rsidR="00A008AE" w:rsidRPr="00031EB2" w:rsidRDefault="00A008AE" w:rsidP="00A008AE">
      <w:pPr>
        <w:spacing w:before="120" w:after="120"/>
        <w:jc w:val="center"/>
        <w:rPr>
          <w:rFonts w:ascii="Verdana" w:eastAsia="Verdana" w:hAnsi="Verdana" w:cs="Verdana"/>
          <w:b/>
          <w:bCs/>
          <w:noProof/>
          <w:sz w:val="18"/>
          <w:szCs w:val="18"/>
          <w:u w:val="single"/>
        </w:rPr>
      </w:pPr>
      <w:r w:rsidRPr="00031EB2">
        <w:rPr>
          <w:rFonts w:ascii="Verdana" w:eastAsia="Verdana" w:hAnsi="Verdana" w:cs="Verdana"/>
          <w:b/>
          <w:bCs/>
          <w:noProof/>
          <w:sz w:val="18"/>
          <w:szCs w:val="18"/>
          <w:u w:val="single"/>
        </w:rPr>
        <w:t>SECTION III – LOCAL LAWS AND OBLIGATIONS IN CASE OF ACCESS BY PUBLIC AUTHORITIES</w:t>
      </w:r>
    </w:p>
    <w:p w14:paraId="527793EC" w14:textId="77777777" w:rsidR="00A008AE" w:rsidRPr="00031EB2" w:rsidRDefault="00A008AE" w:rsidP="00A008AE">
      <w:pPr>
        <w:keepNext/>
        <w:spacing w:before="480" w:after="120"/>
        <w:jc w:val="center"/>
        <w:rPr>
          <w:rFonts w:ascii="Verdana" w:eastAsia="Verdana" w:hAnsi="Verdana" w:cs="Verdana"/>
          <w:i/>
          <w:iCs/>
          <w:noProof/>
          <w:sz w:val="18"/>
          <w:szCs w:val="18"/>
        </w:rPr>
      </w:pPr>
      <w:r w:rsidRPr="00031EB2">
        <w:rPr>
          <w:rFonts w:ascii="Verdana" w:eastAsia="Verdana" w:hAnsi="Verdana" w:cs="Verdana"/>
          <w:i/>
          <w:iCs/>
          <w:noProof/>
          <w:sz w:val="18"/>
          <w:szCs w:val="18"/>
        </w:rPr>
        <w:t>Clause 14</w:t>
      </w:r>
    </w:p>
    <w:p w14:paraId="5072A7DD" w14:textId="77777777" w:rsidR="00A008AE" w:rsidRPr="00031EB2" w:rsidRDefault="00A008AE" w:rsidP="00A008AE">
      <w:pPr>
        <w:spacing w:before="120" w:after="120"/>
        <w:jc w:val="center"/>
        <w:rPr>
          <w:rFonts w:ascii="Verdana" w:eastAsia="Verdana" w:hAnsi="Verdana" w:cs="Verdana"/>
          <w:b/>
          <w:bCs/>
          <w:i/>
          <w:iCs/>
          <w:noProof/>
          <w:sz w:val="18"/>
          <w:szCs w:val="18"/>
        </w:rPr>
      </w:pPr>
      <w:r w:rsidRPr="00031EB2">
        <w:rPr>
          <w:rFonts w:ascii="Verdana" w:eastAsia="Verdana" w:hAnsi="Verdana" w:cs="Verdana"/>
          <w:b/>
          <w:bCs/>
          <w:i/>
          <w:iCs/>
          <w:noProof/>
          <w:sz w:val="18"/>
          <w:szCs w:val="18"/>
        </w:rPr>
        <w:t>Local laws and practices affecting compliance with the Clauses</w:t>
      </w:r>
    </w:p>
    <w:p w14:paraId="37ADDFBC" w14:textId="77777777" w:rsidR="00A008AE" w:rsidRPr="00031EB2" w:rsidRDefault="00A008AE" w:rsidP="00A008AE">
      <w:pPr>
        <w:spacing w:before="120" w:after="120"/>
        <w:jc w:val="both"/>
        <w:rPr>
          <w:rFonts w:ascii="Verdana" w:eastAsia="Verdana" w:hAnsi="Verdana" w:cs="Verdana"/>
          <w:b/>
          <w:bCs/>
          <w:noProof/>
          <w:sz w:val="18"/>
          <w:szCs w:val="18"/>
          <w:highlight w:val="lightGray"/>
        </w:rPr>
      </w:pPr>
      <w:r w:rsidRPr="00031EB2">
        <w:rPr>
          <w:rFonts w:ascii="Verdana" w:eastAsia="Verdana" w:hAnsi="Verdana" w:cs="Verdana"/>
          <w:b/>
          <w:bCs/>
          <w:noProof/>
          <w:sz w:val="18"/>
          <w:szCs w:val="18"/>
          <w:highlight w:val="lightGray"/>
        </w:rPr>
        <w:t>MODULE ONE: Transfer controller to controller</w:t>
      </w:r>
    </w:p>
    <w:p w14:paraId="638CABC4" w14:textId="3398DE70" w:rsidR="00D56F7B" w:rsidRPr="00031EB2" w:rsidRDefault="00D56F7B" w:rsidP="00A008AE">
      <w:pPr>
        <w:spacing w:before="120" w:after="120"/>
        <w:jc w:val="both"/>
        <w:rPr>
          <w:rFonts w:ascii="Verdana" w:eastAsia="Verdana" w:hAnsi="Verdana" w:cs="Verdana"/>
          <w:b/>
          <w:bCs/>
          <w:noProof/>
          <w:sz w:val="18"/>
          <w:szCs w:val="18"/>
          <w:highlight w:val="lightGray"/>
        </w:rPr>
      </w:pPr>
      <w:r w:rsidRPr="00D56F7B">
        <w:rPr>
          <w:rFonts w:ascii="Verdana" w:eastAsia="Verdana" w:hAnsi="Verdana" w:cs="Verdana"/>
          <w:b/>
          <w:bCs/>
          <w:noProof/>
          <w:sz w:val="18"/>
          <w:szCs w:val="18"/>
          <w:highlight w:val="lightGray"/>
        </w:rPr>
        <w:t>MODULE THREE: Transfer processor to processor</w:t>
      </w:r>
    </w:p>
    <w:p w14:paraId="057D3B78" w14:textId="77777777" w:rsidR="00A008AE" w:rsidRPr="00031EB2" w:rsidRDefault="00A008AE" w:rsidP="002054D2">
      <w:pPr>
        <w:numPr>
          <w:ilvl w:val="1"/>
          <w:numId w:val="48"/>
        </w:numPr>
        <w:spacing w:before="24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The Parties warrant that they have no reason to believe that the laws and practices in the third country of destination applicable to the processing of the personal data by the data importer, including any requirements to disclose personal data or measures authorising access by public authorities, prevent the data importer from fulfilling its obligations under these Clauses. This is based on the understanding that laws and practices that respect the essence of the fundamental rights and freedoms and do not exceed what is necessary and proportionate in a democratic society to safeguard one of the objectives listed in Article 23(1) of Regulation (EU) 2016/679, are not in contradiction with these Clauses.</w:t>
      </w:r>
    </w:p>
    <w:p w14:paraId="305F1F7F" w14:textId="77777777" w:rsidR="00A008AE" w:rsidRPr="00031EB2" w:rsidRDefault="00A008AE" w:rsidP="002054D2">
      <w:pPr>
        <w:numPr>
          <w:ilvl w:val="1"/>
          <w:numId w:val="36"/>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The Parties declare</w:t>
      </w:r>
      <w:r w:rsidRPr="00031EB2">
        <w:rPr>
          <w:rFonts w:ascii="Verdana" w:eastAsia="Verdana" w:hAnsi="Verdana" w:cs="Verdana"/>
          <w:noProof/>
          <w:sz w:val="18"/>
          <w:szCs w:val="18"/>
          <w:lang w:eastAsia="en-GB"/>
        </w:rPr>
        <w:t xml:space="preserve"> that in providing the warranty in paragraph (a), they have taken due account in particular of the following elements:</w:t>
      </w:r>
    </w:p>
    <w:p w14:paraId="4C4807C1" w14:textId="77777777" w:rsidR="00A008AE" w:rsidRPr="00031EB2" w:rsidRDefault="00A008AE" w:rsidP="002054D2">
      <w:pPr>
        <w:numPr>
          <w:ilvl w:val="3"/>
          <w:numId w:val="36"/>
        </w:numPr>
        <w:spacing w:before="120" w:after="120" w:line="240" w:lineRule="auto"/>
        <w:jc w:val="both"/>
        <w:rPr>
          <w:rFonts w:ascii="Verdana" w:eastAsia="Verdana" w:hAnsi="Verdana" w:cs="Verdana"/>
          <w:noProof/>
          <w:sz w:val="18"/>
          <w:szCs w:val="18"/>
          <w:lang w:eastAsia="en-GB"/>
        </w:rPr>
      </w:pPr>
      <w:r w:rsidRPr="00031EB2">
        <w:rPr>
          <w:rFonts w:ascii="Verdana" w:eastAsia="Verdana" w:hAnsi="Verdana" w:cs="Verdana"/>
          <w:noProof/>
          <w:sz w:val="18"/>
          <w:szCs w:val="18"/>
          <w:lang w:eastAsia="en-GB"/>
        </w:rPr>
        <w:t>the specific circumstances of the transfer, including the length of the processing chain, the number of actors involved and the transmission channels used; intended onward transfers; the type of recipient; the purpose of processing; the categories and format of the transferred personal data; the economic sector in which the transfer occurs; the storage location of the data transferred</w:t>
      </w:r>
      <w:r w:rsidRPr="00031EB2">
        <w:rPr>
          <w:rFonts w:ascii="Verdana" w:eastAsia="Verdana" w:hAnsi="Verdana" w:cs="Verdana"/>
          <w:noProof/>
          <w:sz w:val="18"/>
          <w:szCs w:val="18"/>
        </w:rPr>
        <w:t xml:space="preserve">; </w:t>
      </w:r>
    </w:p>
    <w:p w14:paraId="025E4EEF" w14:textId="77777777" w:rsidR="00A008AE" w:rsidRPr="00031EB2" w:rsidRDefault="00A008AE" w:rsidP="002054D2">
      <w:pPr>
        <w:numPr>
          <w:ilvl w:val="3"/>
          <w:numId w:val="36"/>
        </w:numPr>
        <w:spacing w:before="120" w:after="120" w:line="240" w:lineRule="auto"/>
        <w:jc w:val="both"/>
        <w:rPr>
          <w:rFonts w:ascii="Verdana" w:eastAsia="Verdana" w:hAnsi="Verdana" w:cs="Verdana"/>
          <w:noProof/>
          <w:sz w:val="18"/>
          <w:szCs w:val="18"/>
          <w:lang w:eastAsia="en-GB"/>
        </w:rPr>
      </w:pPr>
      <w:r w:rsidRPr="00031EB2">
        <w:rPr>
          <w:rFonts w:ascii="Verdana" w:eastAsia="Verdana" w:hAnsi="Verdana" w:cs="Verdana"/>
          <w:noProof/>
          <w:sz w:val="18"/>
          <w:szCs w:val="18"/>
          <w:lang w:eastAsia="en-GB"/>
        </w:rPr>
        <w:t>the laws and practices of the third country of destination– including those requiring the disclosure of data to public authorities or authorising access by such authorities – relevant in light of the specific circumstances of the transfer, and the applicable limitations and safeguards</w:t>
      </w:r>
      <w:r>
        <w:rPr>
          <w:rFonts w:ascii="Times New Roman" w:hAnsi="Times New Roman"/>
          <w:noProof/>
          <w:vertAlign w:val="superscript"/>
          <w:lang w:eastAsia="en-GB"/>
        </w:rPr>
        <w:footnoteReference w:id="9"/>
      </w:r>
      <w:r w:rsidRPr="00031EB2">
        <w:rPr>
          <w:rFonts w:ascii="Verdana" w:eastAsia="Verdana" w:hAnsi="Verdana" w:cs="Verdana"/>
          <w:noProof/>
          <w:sz w:val="18"/>
          <w:szCs w:val="18"/>
          <w:lang w:eastAsia="en-GB"/>
        </w:rPr>
        <w:t xml:space="preserve">; </w:t>
      </w:r>
    </w:p>
    <w:p w14:paraId="7706D5CD" w14:textId="77777777" w:rsidR="00A008AE" w:rsidRPr="00031EB2" w:rsidRDefault="00A008AE" w:rsidP="002054D2">
      <w:pPr>
        <w:numPr>
          <w:ilvl w:val="3"/>
          <w:numId w:val="36"/>
        </w:numPr>
        <w:spacing w:before="120" w:after="120" w:line="240" w:lineRule="auto"/>
        <w:jc w:val="both"/>
        <w:rPr>
          <w:rFonts w:ascii="Verdana" w:eastAsia="Verdana" w:hAnsi="Verdana" w:cs="Verdana"/>
          <w:noProof/>
          <w:sz w:val="18"/>
          <w:szCs w:val="18"/>
          <w:lang w:eastAsia="en-GB"/>
        </w:rPr>
      </w:pPr>
      <w:r w:rsidRPr="00031EB2">
        <w:rPr>
          <w:rFonts w:ascii="Verdana" w:eastAsia="Verdana" w:hAnsi="Verdana" w:cs="Verdana"/>
          <w:noProof/>
          <w:sz w:val="18"/>
          <w:szCs w:val="18"/>
          <w:lang w:eastAsia="en-GB"/>
        </w:rPr>
        <w:lastRenderedPageBreak/>
        <w:t>any relevant contractual, technical or organisational safeguards put in place to supplement the safeguards under these Clauses, including measures applied during transmission and to the processing of the personal data in the country of destination.</w:t>
      </w:r>
    </w:p>
    <w:p w14:paraId="5C451568" w14:textId="77777777" w:rsidR="00A008AE" w:rsidRPr="00031EB2" w:rsidRDefault="00A008AE" w:rsidP="002054D2">
      <w:pPr>
        <w:numPr>
          <w:ilvl w:val="1"/>
          <w:numId w:val="36"/>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The data importer warrants that, in carrying out the assessment under paragraph (b), it has made its best efforts to provide the data exporter with relevant information and agrees that it will continue to cooperate with the data exporter in ensuring compliance with these Clauses.</w:t>
      </w:r>
    </w:p>
    <w:p w14:paraId="615311F8" w14:textId="77777777" w:rsidR="00A008AE" w:rsidRPr="00031EB2" w:rsidRDefault="00A008AE" w:rsidP="002054D2">
      <w:pPr>
        <w:numPr>
          <w:ilvl w:val="1"/>
          <w:numId w:val="36"/>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The Parties agree to document the assessment under paragraph (b) and make it available to the competent supervisory authority on request.</w:t>
      </w:r>
    </w:p>
    <w:p w14:paraId="4AE5331B" w14:textId="77777777" w:rsidR="00A008AE" w:rsidRPr="00031EB2" w:rsidRDefault="00A008AE" w:rsidP="002054D2">
      <w:pPr>
        <w:numPr>
          <w:ilvl w:val="1"/>
          <w:numId w:val="36"/>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 xml:space="preserve">The data importer agrees to notify the data exporter promptly if, after having agreed to these Clauses and for the duration of the contract, it has reason to believe that it is or has become subject to laws or practices not in line with the requirements under paragraph (a), including following a change in the laws of the third country or a measure (such as a disclosure request) indicating an application of such laws in practice that is not in line with the requirements in paragraph (a). </w:t>
      </w:r>
    </w:p>
    <w:p w14:paraId="55E66EBF" w14:textId="77777777" w:rsidR="00A008AE" w:rsidRPr="00031EB2" w:rsidRDefault="00A008AE" w:rsidP="002054D2">
      <w:pPr>
        <w:numPr>
          <w:ilvl w:val="1"/>
          <w:numId w:val="36"/>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 xml:space="preserve">Following a notification pursuant to paragraph (e), or if the data exporter otherwise has reason to believe that the data importer can no longer fulfil its obligations under these Clauses, the data exporter shall promptly identify appropriate measures (e.g. technical or organisational measures to ensure security and confidentiality) to be adopted by the data exporter and/or data importer to address the situation. The data exporter shall suspend the data transfer if it considers that no appropriate safeguards for such transfer can be ensured, or if instructed by the competent supervisory authority to do so. In this case, the data exporter shall be entitled to terminate the contract, insofar as it concerns the processing of personal data under these Clauses. If the contract involves more than two Parties, the data exporter may exercise this right to termination only with respect to the relevant Party, unless the Parties have agreed otherwise. Where the contract is terminated pursuant to this Clause, Clause 16(d) and (e) shall apply. </w:t>
      </w:r>
      <w:r w:rsidRPr="00031EB2">
        <w:rPr>
          <w:rFonts w:ascii="Verdana" w:eastAsia="Verdana" w:hAnsi="Verdana" w:cs="Verdana"/>
          <w:noProof/>
          <w:color w:val="444444"/>
          <w:sz w:val="18"/>
          <w:szCs w:val="18"/>
        </w:rPr>
        <w:t xml:space="preserve"> </w:t>
      </w:r>
    </w:p>
    <w:p w14:paraId="04336A5C" w14:textId="77777777" w:rsidR="00A008AE" w:rsidRPr="00031EB2" w:rsidRDefault="00A008AE" w:rsidP="00A008AE">
      <w:pPr>
        <w:keepNext/>
        <w:spacing w:before="480" w:after="120"/>
        <w:jc w:val="center"/>
        <w:rPr>
          <w:rFonts w:ascii="Verdana" w:eastAsia="Verdana" w:hAnsi="Verdana" w:cs="Verdana"/>
          <w:i/>
          <w:iCs/>
          <w:noProof/>
          <w:sz w:val="18"/>
          <w:szCs w:val="18"/>
        </w:rPr>
      </w:pPr>
      <w:r w:rsidRPr="00031EB2">
        <w:rPr>
          <w:rFonts w:ascii="Verdana" w:eastAsia="Verdana" w:hAnsi="Verdana" w:cs="Verdana"/>
          <w:i/>
          <w:iCs/>
          <w:noProof/>
          <w:sz w:val="18"/>
          <w:szCs w:val="18"/>
        </w:rPr>
        <w:t>Clause 15</w:t>
      </w:r>
    </w:p>
    <w:p w14:paraId="4383FE26" w14:textId="77777777" w:rsidR="00A008AE" w:rsidRPr="00031EB2" w:rsidRDefault="00A008AE" w:rsidP="00A008AE">
      <w:pPr>
        <w:spacing w:before="120" w:after="120"/>
        <w:jc w:val="center"/>
        <w:rPr>
          <w:rFonts w:ascii="Verdana" w:eastAsia="Verdana" w:hAnsi="Verdana" w:cs="Verdana"/>
          <w:b/>
          <w:bCs/>
          <w:i/>
          <w:iCs/>
          <w:noProof/>
          <w:sz w:val="18"/>
          <w:szCs w:val="18"/>
        </w:rPr>
      </w:pPr>
      <w:r w:rsidRPr="00031EB2">
        <w:rPr>
          <w:rFonts w:ascii="Verdana" w:eastAsia="Verdana" w:hAnsi="Verdana" w:cs="Verdana"/>
          <w:b/>
          <w:bCs/>
          <w:i/>
          <w:iCs/>
          <w:noProof/>
          <w:sz w:val="18"/>
          <w:szCs w:val="18"/>
        </w:rPr>
        <w:t>Obligations of the data importer in case of access by public authorities</w:t>
      </w:r>
    </w:p>
    <w:p w14:paraId="28815A8E" w14:textId="77777777" w:rsidR="00A008AE" w:rsidRPr="00031EB2" w:rsidRDefault="00A008AE" w:rsidP="00A008AE">
      <w:pPr>
        <w:spacing w:before="120" w:after="120"/>
        <w:jc w:val="both"/>
        <w:rPr>
          <w:rFonts w:ascii="Verdana" w:eastAsia="Verdana" w:hAnsi="Verdana" w:cs="Verdana"/>
          <w:b/>
          <w:bCs/>
          <w:noProof/>
          <w:sz w:val="18"/>
          <w:szCs w:val="18"/>
          <w:highlight w:val="lightGray"/>
        </w:rPr>
      </w:pPr>
      <w:r w:rsidRPr="00031EB2">
        <w:rPr>
          <w:rFonts w:ascii="Verdana" w:eastAsia="Verdana" w:hAnsi="Verdana" w:cs="Verdana"/>
          <w:b/>
          <w:bCs/>
          <w:noProof/>
          <w:sz w:val="18"/>
          <w:szCs w:val="18"/>
          <w:highlight w:val="lightGray"/>
        </w:rPr>
        <w:t>MODULE ONE: Transfer controller to controller</w:t>
      </w:r>
    </w:p>
    <w:p w14:paraId="480C5481" w14:textId="382F7F84" w:rsidR="00D56F7B" w:rsidRPr="00031EB2" w:rsidRDefault="00D56F7B" w:rsidP="00A008AE">
      <w:pPr>
        <w:spacing w:before="120" w:after="120"/>
        <w:jc w:val="both"/>
        <w:rPr>
          <w:rFonts w:ascii="Verdana" w:eastAsia="Verdana" w:hAnsi="Verdana" w:cs="Verdana"/>
          <w:b/>
          <w:bCs/>
          <w:noProof/>
          <w:sz w:val="18"/>
          <w:szCs w:val="18"/>
          <w:highlight w:val="lightGray"/>
        </w:rPr>
      </w:pPr>
      <w:r w:rsidRPr="00D56F7B">
        <w:rPr>
          <w:rFonts w:ascii="Verdana" w:eastAsia="Verdana" w:hAnsi="Verdana" w:cs="Verdana"/>
          <w:b/>
          <w:bCs/>
          <w:noProof/>
          <w:sz w:val="18"/>
          <w:szCs w:val="18"/>
          <w:highlight w:val="lightGray"/>
        </w:rPr>
        <w:t>MODULE THREE: Transfer processor to processor</w:t>
      </w:r>
    </w:p>
    <w:p w14:paraId="781D88C7" w14:textId="77777777" w:rsidR="00A008AE" w:rsidRPr="00031EB2" w:rsidRDefault="00A008AE" w:rsidP="00A008AE">
      <w:pPr>
        <w:spacing w:before="240" w:after="120"/>
        <w:ind w:left="851" w:hanging="851"/>
        <w:jc w:val="both"/>
        <w:rPr>
          <w:rFonts w:ascii="Verdana" w:eastAsia="Verdana" w:hAnsi="Verdana" w:cs="Verdana"/>
          <w:b/>
          <w:bCs/>
          <w:noProof/>
          <w:sz w:val="18"/>
          <w:szCs w:val="18"/>
        </w:rPr>
      </w:pPr>
      <w:r w:rsidRPr="00031EB2">
        <w:rPr>
          <w:rFonts w:ascii="Verdana" w:eastAsia="Verdana" w:hAnsi="Verdana" w:cs="Verdana"/>
          <w:b/>
          <w:bCs/>
          <w:noProof/>
          <w:sz w:val="18"/>
          <w:szCs w:val="18"/>
        </w:rPr>
        <w:t>15.1</w:t>
      </w:r>
      <w:r>
        <w:tab/>
      </w:r>
      <w:r w:rsidRPr="00031EB2">
        <w:rPr>
          <w:rFonts w:ascii="Verdana" w:eastAsia="Verdana" w:hAnsi="Verdana" w:cs="Verdana"/>
          <w:b/>
          <w:bCs/>
          <w:noProof/>
          <w:sz w:val="18"/>
          <w:szCs w:val="18"/>
        </w:rPr>
        <w:t>Notification</w:t>
      </w:r>
    </w:p>
    <w:p w14:paraId="20153ADF" w14:textId="77777777" w:rsidR="00A008AE" w:rsidRPr="00031EB2" w:rsidRDefault="00A008AE" w:rsidP="002054D2">
      <w:pPr>
        <w:numPr>
          <w:ilvl w:val="1"/>
          <w:numId w:val="49"/>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 xml:space="preserve">The data importer agrees to notify the data exporter and, where possible, the data subject promptly (if necessary with the help of the data exporter) if it: </w:t>
      </w:r>
    </w:p>
    <w:p w14:paraId="69804B29" w14:textId="77777777" w:rsidR="00A008AE" w:rsidRPr="00031EB2" w:rsidRDefault="00A008AE" w:rsidP="002054D2">
      <w:pPr>
        <w:numPr>
          <w:ilvl w:val="3"/>
          <w:numId w:val="36"/>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receives a legally binding request from a public authority, including judicial authorities, under the laws of the country of destination for the disclosure of personal data transferred pursuant to these Clauses; such notification shall include information about the personal data requested, the requesting authority, the legal basis for the request and the response provided; or</w:t>
      </w:r>
    </w:p>
    <w:p w14:paraId="79D04F0A" w14:textId="77777777" w:rsidR="00A008AE" w:rsidRPr="00031EB2" w:rsidRDefault="00A008AE" w:rsidP="002054D2">
      <w:pPr>
        <w:numPr>
          <w:ilvl w:val="3"/>
          <w:numId w:val="36"/>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becomes aware of any direct access by public authorities to personal data transferred pursuant to these Clauses in accordance with the laws of the country of destination; such notification shall include all information available to the importer.</w:t>
      </w:r>
    </w:p>
    <w:p w14:paraId="47752918" w14:textId="77777777" w:rsidR="00A008AE" w:rsidRPr="00031EB2" w:rsidRDefault="00A008AE" w:rsidP="002054D2">
      <w:pPr>
        <w:numPr>
          <w:ilvl w:val="1"/>
          <w:numId w:val="36"/>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 xml:space="preserve">If the data importer is prohibited from notifying the data exporter and/or the data subject under the laws of the country of destination, the data importer agrees to use its best efforts to obtain a waiver of the prohibition, with a view to communicating as much information as possible, as soon as possible. The data </w:t>
      </w:r>
      <w:r w:rsidRPr="00031EB2">
        <w:rPr>
          <w:rFonts w:ascii="Verdana" w:eastAsia="Verdana" w:hAnsi="Verdana" w:cs="Verdana"/>
          <w:noProof/>
          <w:sz w:val="18"/>
          <w:szCs w:val="18"/>
        </w:rPr>
        <w:lastRenderedPageBreak/>
        <w:t xml:space="preserve">importer agrees to document its best efforts in order to be able to demonstrate them on request of the data exporter. </w:t>
      </w:r>
    </w:p>
    <w:p w14:paraId="74B65E4C" w14:textId="77777777" w:rsidR="00A008AE" w:rsidRPr="00031EB2" w:rsidRDefault="00A008AE" w:rsidP="002054D2">
      <w:pPr>
        <w:numPr>
          <w:ilvl w:val="1"/>
          <w:numId w:val="36"/>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 xml:space="preserve">Where permissible under the laws of the country of destination, the data importer agrees to provide the data exporter, at regular intervals for the duration of the contract, with as much relevant information as possible on the requests received (in particular, number of requests, type of data requested, requesting authority/ies, whether requests have been challenged and the outcome of such challenges, etc.). </w:t>
      </w:r>
    </w:p>
    <w:p w14:paraId="134C8EFC" w14:textId="77777777" w:rsidR="00A008AE" w:rsidRPr="00031EB2" w:rsidRDefault="00A008AE" w:rsidP="002054D2">
      <w:pPr>
        <w:numPr>
          <w:ilvl w:val="1"/>
          <w:numId w:val="36"/>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 xml:space="preserve">The data importer agrees to preserve the information pursuant to paragraphs (a) to (c) for the duration of the contract and make it available to the competent supervisory authority on request. </w:t>
      </w:r>
    </w:p>
    <w:p w14:paraId="7B16194F" w14:textId="77777777" w:rsidR="00A008AE" w:rsidRPr="00031EB2" w:rsidRDefault="00A008AE" w:rsidP="002054D2">
      <w:pPr>
        <w:numPr>
          <w:ilvl w:val="1"/>
          <w:numId w:val="36"/>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Paragraphs (a) to (c) are without prejudice to the obligation of the data importer pursuant to Clause 14(e) and Clause 16 to inform the data exporter promptly where it is unable to comply with these Clauses.</w:t>
      </w:r>
    </w:p>
    <w:p w14:paraId="19D5DBA5" w14:textId="77777777" w:rsidR="00A008AE" w:rsidRPr="00031EB2" w:rsidRDefault="00A008AE" w:rsidP="00A008AE">
      <w:pPr>
        <w:spacing w:before="480" w:after="120"/>
        <w:ind w:left="851" w:hanging="851"/>
        <w:jc w:val="both"/>
        <w:rPr>
          <w:rFonts w:ascii="Verdana" w:eastAsia="Verdana" w:hAnsi="Verdana" w:cs="Verdana"/>
          <w:b/>
          <w:bCs/>
          <w:noProof/>
          <w:sz w:val="18"/>
          <w:szCs w:val="18"/>
        </w:rPr>
      </w:pPr>
      <w:r w:rsidRPr="00031EB2">
        <w:rPr>
          <w:rFonts w:ascii="Verdana" w:eastAsia="Verdana" w:hAnsi="Verdana" w:cs="Verdana"/>
          <w:b/>
          <w:bCs/>
          <w:noProof/>
          <w:sz w:val="18"/>
          <w:szCs w:val="18"/>
        </w:rPr>
        <w:t>15.2</w:t>
      </w:r>
      <w:r>
        <w:tab/>
      </w:r>
      <w:r w:rsidRPr="00031EB2">
        <w:rPr>
          <w:rFonts w:ascii="Verdana" w:eastAsia="Verdana" w:hAnsi="Verdana" w:cs="Verdana"/>
          <w:b/>
          <w:bCs/>
          <w:noProof/>
          <w:sz w:val="18"/>
          <w:szCs w:val="18"/>
        </w:rPr>
        <w:t>Review of legality and data minimisation</w:t>
      </w:r>
    </w:p>
    <w:p w14:paraId="3C580ACE" w14:textId="77777777" w:rsidR="00A008AE" w:rsidRPr="00031EB2" w:rsidRDefault="00A008AE" w:rsidP="002054D2">
      <w:pPr>
        <w:numPr>
          <w:ilvl w:val="1"/>
          <w:numId w:val="50"/>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The data importer agrees to review the legality of the request for disclosure, in particular whether it remains within the powers granted to the requesting public authority, and to challenge the request if, after careful assessment, it concludes that there are reasonable grounds to consider that the request is unlawful under the laws of the country of destination, applicable obligations under international law and principles of international comity. The data importer shall, under the same conditions, pursue possibilities of appeal. When challenging a request, the data importer shall seek interim measures with a view to suspending the effects of the request until the competent judicial authority has decided on its merits. It shall not disclose the personal data requested until required to do so under the applicable procedural rules. These requirements are without prejudice to the obligations of the data importer under Clause 14(e).</w:t>
      </w:r>
    </w:p>
    <w:p w14:paraId="18A34DB7" w14:textId="77777777" w:rsidR="00A008AE" w:rsidRPr="00031EB2" w:rsidRDefault="00A008AE" w:rsidP="002054D2">
      <w:pPr>
        <w:numPr>
          <w:ilvl w:val="1"/>
          <w:numId w:val="36"/>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lang w:val="en-IE"/>
        </w:rPr>
        <w:t xml:space="preserve">The data importer agrees to document its legal assessment and any challenge to the request for disclosure and, to the extent permissible under the laws of the country of destination, make the documentation available to the data exporter. It shall also make it available to the competent supervisory authority on request. </w:t>
      </w:r>
    </w:p>
    <w:p w14:paraId="4BE926E4" w14:textId="77777777" w:rsidR="00A008AE" w:rsidRPr="00031EB2" w:rsidRDefault="00A008AE" w:rsidP="002054D2">
      <w:pPr>
        <w:numPr>
          <w:ilvl w:val="1"/>
          <w:numId w:val="36"/>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lang w:val="en-IE"/>
        </w:rPr>
        <w:t>The data importer agrees to provide the minimum amount of information permissible when responding to a request for disclosure, based on a reasonable interpretation of the request.</w:t>
      </w:r>
    </w:p>
    <w:p w14:paraId="0E39F5E7" w14:textId="77777777" w:rsidR="00A008AE" w:rsidRPr="00031EB2" w:rsidRDefault="00A008AE" w:rsidP="00A008AE">
      <w:pPr>
        <w:spacing w:before="120" w:after="120"/>
        <w:jc w:val="center"/>
        <w:rPr>
          <w:rFonts w:ascii="Verdana" w:eastAsia="Verdana" w:hAnsi="Verdana" w:cs="Verdana"/>
          <w:b/>
          <w:bCs/>
          <w:noProof/>
          <w:sz w:val="18"/>
          <w:szCs w:val="18"/>
          <w:u w:val="single"/>
        </w:rPr>
      </w:pPr>
      <w:r w:rsidRPr="00031EB2">
        <w:rPr>
          <w:rFonts w:ascii="Verdana" w:eastAsia="Verdana" w:hAnsi="Verdana" w:cs="Verdana"/>
          <w:b/>
          <w:bCs/>
          <w:noProof/>
          <w:sz w:val="18"/>
          <w:szCs w:val="18"/>
          <w:u w:val="single"/>
        </w:rPr>
        <w:t>SECTION IV – FINAL PROVISIONS</w:t>
      </w:r>
    </w:p>
    <w:p w14:paraId="609B6619" w14:textId="77777777" w:rsidR="00A008AE" w:rsidRPr="00031EB2" w:rsidRDefault="00A008AE" w:rsidP="00A008AE">
      <w:pPr>
        <w:keepNext/>
        <w:spacing w:before="480" w:after="120"/>
        <w:jc w:val="center"/>
        <w:rPr>
          <w:rFonts w:ascii="Verdana" w:eastAsia="Verdana" w:hAnsi="Verdana" w:cs="Verdana"/>
          <w:i/>
          <w:iCs/>
          <w:noProof/>
          <w:sz w:val="18"/>
          <w:szCs w:val="18"/>
        </w:rPr>
      </w:pPr>
      <w:r w:rsidRPr="00031EB2">
        <w:rPr>
          <w:rFonts w:ascii="Verdana" w:eastAsia="Verdana" w:hAnsi="Verdana" w:cs="Verdana"/>
          <w:i/>
          <w:iCs/>
          <w:noProof/>
          <w:sz w:val="18"/>
          <w:szCs w:val="18"/>
        </w:rPr>
        <w:t>Clause 16</w:t>
      </w:r>
    </w:p>
    <w:p w14:paraId="44A8BC5A" w14:textId="77777777" w:rsidR="00A008AE" w:rsidRPr="00031EB2" w:rsidRDefault="00A008AE" w:rsidP="00A008AE">
      <w:pPr>
        <w:spacing w:before="120" w:after="120"/>
        <w:jc w:val="center"/>
        <w:rPr>
          <w:rFonts w:ascii="Verdana" w:eastAsia="Verdana" w:hAnsi="Verdana" w:cs="Verdana"/>
          <w:b/>
          <w:bCs/>
          <w:i/>
          <w:iCs/>
          <w:noProof/>
          <w:sz w:val="18"/>
          <w:szCs w:val="18"/>
        </w:rPr>
      </w:pPr>
      <w:r w:rsidRPr="00031EB2">
        <w:rPr>
          <w:rFonts w:ascii="Verdana" w:eastAsia="Verdana" w:hAnsi="Verdana" w:cs="Verdana"/>
          <w:b/>
          <w:bCs/>
          <w:i/>
          <w:iCs/>
          <w:noProof/>
          <w:sz w:val="18"/>
          <w:szCs w:val="18"/>
        </w:rPr>
        <w:t>Non-compliance with the Clauses and termination</w:t>
      </w:r>
    </w:p>
    <w:p w14:paraId="184E986C" w14:textId="77777777" w:rsidR="00A008AE" w:rsidRPr="00031EB2" w:rsidRDefault="00A008AE" w:rsidP="002054D2">
      <w:pPr>
        <w:numPr>
          <w:ilvl w:val="1"/>
          <w:numId w:val="51"/>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 xml:space="preserve">The data importer shall promptly inform the data exporter if it is unable to comply with these Clauses, for whatever reason. </w:t>
      </w:r>
    </w:p>
    <w:p w14:paraId="1A3A24E7" w14:textId="77777777" w:rsidR="00A008AE" w:rsidRPr="00031EB2" w:rsidRDefault="00A008AE" w:rsidP="002054D2">
      <w:pPr>
        <w:numPr>
          <w:ilvl w:val="1"/>
          <w:numId w:val="36"/>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In the event that the data importer is in breach of these Clauses or unable to comply with these Clauses, the data exporter shall suspend the transfer of personal data to the data importer until compliance is again ensured or the contract is terminated. This is without prejudice to Clause 14(f).</w:t>
      </w:r>
    </w:p>
    <w:p w14:paraId="43A67833" w14:textId="77777777" w:rsidR="00A008AE" w:rsidRPr="00031EB2" w:rsidRDefault="00A008AE" w:rsidP="002054D2">
      <w:pPr>
        <w:numPr>
          <w:ilvl w:val="1"/>
          <w:numId w:val="36"/>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The data exporter shall be entitled to terminate the contract, insofar as it concerns the processing of personal data under these Clauses, where:</w:t>
      </w:r>
    </w:p>
    <w:p w14:paraId="645E24E7" w14:textId="77777777" w:rsidR="00A008AE" w:rsidRPr="00031EB2" w:rsidRDefault="00A008AE" w:rsidP="002054D2">
      <w:pPr>
        <w:numPr>
          <w:ilvl w:val="3"/>
          <w:numId w:val="36"/>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 xml:space="preserve">the data exporter has suspended the transfer of personal data to the data importer pursuant to paragraph (b) and compliance with these Clauses is not restored within a reasonable time and in any event within one month of suspension; </w:t>
      </w:r>
    </w:p>
    <w:p w14:paraId="0ABA8CBC" w14:textId="77777777" w:rsidR="00A008AE" w:rsidRPr="00031EB2" w:rsidRDefault="00A008AE" w:rsidP="002054D2">
      <w:pPr>
        <w:numPr>
          <w:ilvl w:val="3"/>
          <w:numId w:val="36"/>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lastRenderedPageBreak/>
        <w:t>the data importer is in substantial or persistent breach of these Clauses; or</w:t>
      </w:r>
    </w:p>
    <w:p w14:paraId="31B5C178" w14:textId="77777777" w:rsidR="00A008AE" w:rsidRPr="00031EB2" w:rsidRDefault="00A008AE" w:rsidP="002054D2">
      <w:pPr>
        <w:numPr>
          <w:ilvl w:val="3"/>
          <w:numId w:val="36"/>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the data importer fails to comply with a binding decision of a competent court or supervisory authority regarding its obligations under these Clauses.</w:t>
      </w:r>
    </w:p>
    <w:p w14:paraId="24CBE2C6" w14:textId="77777777" w:rsidR="00A008AE" w:rsidRPr="00031EB2" w:rsidRDefault="00A008AE" w:rsidP="00A008AE">
      <w:pPr>
        <w:spacing w:before="120" w:after="120"/>
        <w:ind w:left="850"/>
        <w:jc w:val="both"/>
        <w:rPr>
          <w:rFonts w:ascii="Verdana" w:eastAsia="Verdana" w:hAnsi="Verdana" w:cs="Verdana"/>
          <w:noProof/>
          <w:sz w:val="18"/>
          <w:szCs w:val="18"/>
        </w:rPr>
      </w:pPr>
      <w:r w:rsidRPr="00031EB2">
        <w:rPr>
          <w:rFonts w:ascii="Verdana" w:eastAsia="Verdana" w:hAnsi="Verdana" w:cs="Verdana"/>
          <w:noProof/>
          <w:sz w:val="18"/>
          <w:szCs w:val="18"/>
        </w:rPr>
        <w:t xml:space="preserve">In these cases, it shall inform the competent supervisory authority of such non-compliance. Where the contract involves more than two Parties, the data exporter may exercise this right to termination only with respect to the relevant Party, unless the Parties have agreed otherwise. </w:t>
      </w:r>
    </w:p>
    <w:p w14:paraId="3CC79907" w14:textId="77777777" w:rsidR="00A008AE" w:rsidRPr="00031EB2" w:rsidRDefault="00A008AE" w:rsidP="002054D2">
      <w:pPr>
        <w:numPr>
          <w:ilvl w:val="1"/>
          <w:numId w:val="51"/>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 xml:space="preserve">Personal data that has been transferred prior to the termination of the contract pursuant to paragraph (c) shall at the choice of the data exporter immediately be returned to the data exporter or deleted in its entirety. The same shall apply to any copies of the data. The data importer shall certify the deletion of the data to the data exporter. Until the data is deleted or returned, the data importer shall continue to ensure compliance with these Clauses. In case of local laws applicable to the data importer that prohibit the return or deletion of the transferred personal data, the data importer warrants that it will continue to ensure compliance with these Clauses and will only process the data to the extent and for as long as required under that local law. </w:t>
      </w:r>
    </w:p>
    <w:p w14:paraId="504665E0" w14:textId="77777777" w:rsidR="00A008AE" w:rsidRPr="00031EB2" w:rsidRDefault="00A008AE" w:rsidP="002054D2">
      <w:pPr>
        <w:numPr>
          <w:ilvl w:val="1"/>
          <w:numId w:val="51"/>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 xml:space="preserve">Either Party may revoke its agreement to be bound by these Clauses where (i) the European Commission adopts a decision pursuant to Article 45(3) of Regulation (EU) 2016/679 that covers the transfer of personal data to which these Clauses apply; or (ii) Regulation (EU) 2016/679 becomes part of the legal framework of the country to which the personal data is transferred. This is without prejudice to other obligations applying to the processing in question under Regulation (EU) 2016/679. </w:t>
      </w:r>
    </w:p>
    <w:p w14:paraId="37BF3564" w14:textId="77777777" w:rsidR="00A008AE" w:rsidRPr="00031EB2" w:rsidRDefault="00A008AE" w:rsidP="00A008AE">
      <w:pPr>
        <w:keepNext/>
        <w:spacing w:before="480" w:after="120"/>
        <w:jc w:val="center"/>
        <w:rPr>
          <w:rFonts w:ascii="Verdana" w:eastAsia="Verdana" w:hAnsi="Verdana" w:cs="Verdana"/>
          <w:i/>
          <w:iCs/>
          <w:noProof/>
          <w:sz w:val="18"/>
          <w:szCs w:val="18"/>
        </w:rPr>
      </w:pPr>
      <w:r w:rsidRPr="00031EB2">
        <w:rPr>
          <w:rFonts w:ascii="Verdana" w:eastAsia="Verdana" w:hAnsi="Verdana" w:cs="Verdana"/>
          <w:i/>
          <w:iCs/>
          <w:noProof/>
          <w:sz w:val="18"/>
          <w:szCs w:val="18"/>
        </w:rPr>
        <w:t>Clause 17</w:t>
      </w:r>
    </w:p>
    <w:p w14:paraId="3D701033" w14:textId="77777777" w:rsidR="00A008AE" w:rsidRPr="00031EB2" w:rsidRDefault="00A008AE" w:rsidP="00A008AE">
      <w:pPr>
        <w:spacing w:before="120" w:after="120"/>
        <w:jc w:val="center"/>
        <w:rPr>
          <w:rFonts w:ascii="Verdana" w:eastAsia="Verdana" w:hAnsi="Verdana" w:cs="Verdana"/>
          <w:b/>
          <w:bCs/>
          <w:i/>
          <w:iCs/>
          <w:noProof/>
          <w:sz w:val="18"/>
          <w:szCs w:val="18"/>
        </w:rPr>
      </w:pPr>
      <w:r w:rsidRPr="00031EB2">
        <w:rPr>
          <w:rFonts w:ascii="Verdana" w:eastAsia="Verdana" w:hAnsi="Verdana" w:cs="Verdana"/>
          <w:b/>
          <w:bCs/>
          <w:i/>
          <w:iCs/>
          <w:noProof/>
          <w:sz w:val="18"/>
          <w:szCs w:val="18"/>
        </w:rPr>
        <w:t>Governing law</w:t>
      </w:r>
    </w:p>
    <w:p w14:paraId="0F2A4A53" w14:textId="77777777" w:rsidR="00A008AE" w:rsidRPr="00031EB2" w:rsidRDefault="00A008AE" w:rsidP="00A008AE">
      <w:pPr>
        <w:spacing w:before="120" w:after="120"/>
        <w:jc w:val="both"/>
        <w:rPr>
          <w:rFonts w:ascii="Verdana" w:eastAsia="Verdana" w:hAnsi="Verdana" w:cs="Verdana"/>
          <w:b/>
          <w:bCs/>
          <w:noProof/>
          <w:sz w:val="18"/>
          <w:szCs w:val="18"/>
          <w:highlight w:val="lightGray"/>
        </w:rPr>
      </w:pPr>
      <w:r w:rsidRPr="00031EB2">
        <w:rPr>
          <w:rFonts w:ascii="Verdana" w:eastAsia="Verdana" w:hAnsi="Verdana" w:cs="Verdana"/>
          <w:b/>
          <w:bCs/>
          <w:noProof/>
          <w:sz w:val="18"/>
          <w:szCs w:val="18"/>
          <w:highlight w:val="lightGray"/>
        </w:rPr>
        <w:t>MODULE ONE: Transfer controller to controller</w:t>
      </w:r>
    </w:p>
    <w:p w14:paraId="5C53EE0B" w14:textId="103F6282" w:rsidR="00D56F7B" w:rsidRPr="00031EB2" w:rsidRDefault="00D56F7B" w:rsidP="00A008AE">
      <w:pPr>
        <w:spacing w:before="120" w:after="120"/>
        <w:jc w:val="both"/>
        <w:rPr>
          <w:rFonts w:ascii="Verdana" w:eastAsia="Verdana" w:hAnsi="Verdana" w:cs="Verdana"/>
          <w:b/>
          <w:bCs/>
          <w:noProof/>
          <w:sz w:val="18"/>
          <w:szCs w:val="18"/>
          <w:highlight w:val="lightGray"/>
        </w:rPr>
      </w:pPr>
      <w:r w:rsidRPr="00D56F7B">
        <w:rPr>
          <w:rFonts w:ascii="Verdana" w:eastAsia="Verdana" w:hAnsi="Verdana" w:cs="Verdana"/>
          <w:b/>
          <w:bCs/>
          <w:noProof/>
          <w:sz w:val="18"/>
          <w:szCs w:val="18"/>
          <w:highlight w:val="lightGray"/>
        </w:rPr>
        <w:t>MODULE THREE: Transfer processor to processor</w:t>
      </w:r>
    </w:p>
    <w:p w14:paraId="052F2496" w14:textId="5B9E74CA" w:rsidR="00A008AE" w:rsidRPr="00031EB2" w:rsidRDefault="00A008AE" w:rsidP="00A008AE">
      <w:pPr>
        <w:spacing w:before="120" w:after="120"/>
        <w:jc w:val="both"/>
        <w:rPr>
          <w:rFonts w:ascii="Verdana" w:eastAsia="Verdana" w:hAnsi="Verdana" w:cs="Verdana"/>
          <w:noProof/>
          <w:sz w:val="18"/>
          <w:szCs w:val="18"/>
        </w:rPr>
      </w:pPr>
      <w:r w:rsidRPr="00031EB2">
        <w:rPr>
          <w:rFonts w:ascii="Verdana" w:eastAsia="Verdana" w:hAnsi="Verdana" w:cs="Verdana"/>
          <w:noProof/>
          <w:sz w:val="18"/>
          <w:szCs w:val="18"/>
        </w:rPr>
        <w:t>These Clauses shall be governed by the law of one of the EU Member States, provided such law allows for third-party beneficiary rights. The Parties agree that this shall be the law of Ireland</w:t>
      </w:r>
      <w:r w:rsidR="00000A76">
        <w:rPr>
          <w:rFonts w:ascii="Verdana" w:eastAsia="Verdana" w:hAnsi="Verdana" w:cs="Verdana"/>
          <w:noProof/>
          <w:sz w:val="18"/>
          <w:szCs w:val="18"/>
        </w:rPr>
        <w:t>.</w:t>
      </w:r>
    </w:p>
    <w:p w14:paraId="7C9B487C" w14:textId="77777777" w:rsidR="00A008AE" w:rsidRPr="00031EB2" w:rsidRDefault="00A008AE" w:rsidP="00A008AE">
      <w:pPr>
        <w:keepNext/>
        <w:spacing w:before="480" w:after="120"/>
        <w:jc w:val="center"/>
        <w:rPr>
          <w:rFonts w:ascii="Verdana" w:eastAsia="Verdana" w:hAnsi="Verdana" w:cs="Verdana"/>
          <w:i/>
          <w:iCs/>
          <w:noProof/>
          <w:sz w:val="18"/>
          <w:szCs w:val="18"/>
        </w:rPr>
      </w:pPr>
      <w:r w:rsidRPr="00031EB2">
        <w:rPr>
          <w:rFonts w:ascii="Verdana" w:eastAsia="Verdana" w:hAnsi="Verdana" w:cs="Verdana"/>
          <w:i/>
          <w:iCs/>
          <w:noProof/>
          <w:sz w:val="18"/>
          <w:szCs w:val="18"/>
        </w:rPr>
        <w:t>Clause 18</w:t>
      </w:r>
    </w:p>
    <w:p w14:paraId="6C38AD83" w14:textId="77777777" w:rsidR="00A008AE" w:rsidRPr="00031EB2" w:rsidRDefault="00A008AE" w:rsidP="00A008AE">
      <w:pPr>
        <w:spacing w:before="120" w:after="120"/>
        <w:jc w:val="center"/>
        <w:rPr>
          <w:rFonts w:ascii="Verdana" w:eastAsia="Verdana" w:hAnsi="Verdana" w:cs="Verdana"/>
          <w:b/>
          <w:bCs/>
          <w:i/>
          <w:iCs/>
          <w:noProof/>
          <w:sz w:val="18"/>
          <w:szCs w:val="18"/>
        </w:rPr>
      </w:pPr>
      <w:r w:rsidRPr="00031EB2">
        <w:rPr>
          <w:rFonts w:ascii="Verdana" w:eastAsia="Verdana" w:hAnsi="Verdana" w:cs="Verdana"/>
          <w:b/>
          <w:bCs/>
          <w:i/>
          <w:iCs/>
          <w:noProof/>
          <w:sz w:val="18"/>
          <w:szCs w:val="18"/>
        </w:rPr>
        <w:t>Choice of forum and jurisdiction</w:t>
      </w:r>
    </w:p>
    <w:p w14:paraId="55656D27" w14:textId="77777777" w:rsidR="00A008AE" w:rsidRPr="00031EB2" w:rsidRDefault="00A008AE" w:rsidP="00A008AE">
      <w:pPr>
        <w:spacing w:before="120" w:after="120"/>
        <w:jc w:val="both"/>
        <w:rPr>
          <w:rFonts w:ascii="Verdana" w:eastAsia="Verdana" w:hAnsi="Verdana" w:cs="Verdana"/>
          <w:b/>
          <w:bCs/>
          <w:noProof/>
          <w:sz w:val="18"/>
          <w:szCs w:val="18"/>
          <w:highlight w:val="lightGray"/>
        </w:rPr>
      </w:pPr>
      <w:r w:rsidRPr="00031EB2">
        <w:rPr>
          <w:rFonts w:ascii="Verdana" w:eastAsia="Verdana" w:hAnsi="Verdana" w:cs="Verdana"/>
          <w:b/>
          <w:bCs/>
          <w:noProof/>
          <w:sz w:val="18"/>
          <w:szCs w:val="18"/>
          <w:highlight w:val="lightGray"/>
        </w:rPr>
        <w:t>MODULE ONE: Transfer controller to controller</w:t>
      </w:r>
    </w:p>
    <w:p w14:paraId="294A3CB7" w14:textId="3FEB7424" w:rsidR="00D56F7B" w:rsidRPr="00031EB2" w:rsidRDefault="00D56F7B" w:rsidP="00A008AE">
      <w:pPr>
        <w:spacing w:before="120" w:after="120"/>
        <w:jc w:val="both"/>
        <w:rPr>
          <w:rFonts w:ascii="Verdana" w:eastAsia="Verdana" w:hAnsi="Verdana" w:cs="Verdana"/>
          <w:b/>
          <w:bCs/>
          <w:noProof/>
          <w:sz w:val="18"/>
          <w:szCs w:val="18"/>
          <w:highlight w:val="lightGray"/>
        </w:rPr>
      </w:pPr>
      <w:r w:rsidRPr="00D56F7B">
        <w:rPr>
          <w:rFonts w:ascii="Verdana" w:eastAsia="Verdana" w:hAnsi="Verdana" w:cs="Verdana"/>
          <w:b/>
          <w:bCs/>
          <w:noProof/>
          <w:sz w:val="18"/>
          <w:szCs w:val="18"/>
          <w:highlight w:val="lightGray"/>
        </w:rPr>
        <w:t>MODULE THREE: Transfer processor to processor</w:t>
      </w:r>
    </w:p>
    <w:p w14:paraId="7C926D07" w14:textId="77777777" w:rsidR="00A008AE" w:rsidRPr="00031EB2" w:rsidRDefault="00A008AE" w:rsidP="002054D2">
      <w:pPr>
        <w:numPr>
          <w:ilvl w:val="1"/>
          <w:numId w:val="52"/>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Any dispute arising from these Clauses shall be resolved by the courts of an EU Member State.</w:t>
      </w:r>
    </w:p>
    <w:p w14:paraId="186D9E8E" w14:textId="77777777" w:rsidR="00A008AE" w:rsidRPr="00031EB2" w:rsidRDefault="00A008AE" w:rsidP="002054D2">
      <w:pPr>
        <w:numPr>
          <w:ilvl w:val="1"/>
          <w:numId w:val="51"/>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The Parties agree that those shall be the courts of __Ireland.</w:t>
      </w:r>
    </w:p>
    <w:p w14:paraId="40686E8D" w14:textId="77777777" w:rsidR="00A008AE" w:rsidRPr="00031EB2" w:rsidRDefault="00A008AE" w:rsidP="002054D2">
      <w:pPr>
        <w:numPr>
          <w:ilvl w:val="1"/>
          <w:numId w:val="51"/>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 xml:space="preserve">A data subject may also bring legal proceedings against the data exporter and/or data importer before the courts of the Member State in which he/she has his/her habitual residence. </w:t>
      </w:r>
    </w:p>
    <w:p w14:paraId="0165DD36" w14:textId="77777777" w:rsidR="00A008AE" w:rsidRPr="00031EB2" w:rsidRDefault="00A008AE" w:rsidP="002054D2">
      <w:pPr>
        <w:numPr>
          <w:ilvl w:val="1"/>
          <w:numId w:val="51"/>
        </w:numPr>
        <w:spacing w:before="120" w:after="120" w:line="240" w:lineRule="auto"/>
        <w:jc w:val="both"/>
        <w:rPr>
          <w:rFonts w:ascii="Verdana" w:eastAsia="Verdana" w:hAnsi="Verdana" w:cs="Verdana"/>
          <w:noProof/>
          <w:sz w:val="18"/>
          <w:szCs w:val="18"/>
        </w:rPr>
      </w:pPr>
      <w:r w:rsidRPr="00031EB2">
        <w:rPr>
          <w:rFonts w:ascii="Verdana" w:eastAsia="Verdana" w:hAnsi="Verdana" w:cs="Verdana"/>
          <w:noProof/>
          <w:sz w:val="18"/>
          <w:szCs w:val="18"/>
        </w:rPr>
        <w:t>The Parties agree to submit themselves to the jurisdiction of such courts.</w:t>
      </w:r>
    </w:p>
    <w:p w14:paraId="3BE406C2" w14:textId="77777777" w:rsidR="00A008AE" w:rsidRPr="00031EB2" w:rsidRDefault="00A008AE" w:rsidP="00A008AE">
      <w:pPr>
        <w:jc w:val="both"/>
        <w:rPr>
          <w:rFonts w:ascii="Verdana" w:eastAsia="Verdana" w:hAnsi="Verdana" w:cs="Verdana"/>
          <w:noProof/>
          <w:sz w:val="18"/>
          <w:szCs w:val="18"/>
        </w:rPr>
      </w:pPr>
      <w:r w:rsidRPr="00031EB2">
        <w:rPr>
          <w:rFonts w:ascii="Verdana" w:eastAsia="Verdana" w:hAnsi="Verdana" w:cs="Verdana"/>
          <w:noProof/>
          <w:sz w:val="18"/>
          <w:szCs w:val="18"/>
        </w:rPr>
        <w:br w:type="page"/>
      </w:r>
    </w:p>
    <w:p w14:paraId="35E4056A" w14:textId="77777777" w:rsidR="00A008AE" w:rsidRPr="00031EB2" w:rsidRDefault="00A008AE" w:rsidP="00A008AE">
      <w:pPr>
        <w:spacing w:before="120" w:after="120"/>
        <w:jc w:val="center"/>
        <w:rPr>
          <w:rFonts w:ascii="Verdana" w:eastAsia="Verdana" w:hAnsi="Verdana" w:cs="Verdana"/>
          <w:b/>
          <w:bCs/>
          <w:noProof/>
          <w:sz w:val="18"/>
          <w:szCs w:val="18"/>
          <w:u w:val="single"/>
        </w:rPr>
      </w:pPr>
      <w:r w:rsidRPr="00031EB2">
        <w:rPr>
          <w:rFonts w:ascii="Verdana" w:eastAsia="Verdana" w:hAnsi="Verdana" w:cs="Verdana"/>
          <w:b/>
          <w:bCs/>
          <w:noProof/>
          <w:sz w:val="18"/>
          <w:szCs w:val="18"/>
          <w:u w:val="single"/>
        </w:rPr>
        <w:lastRenderedPageBreak/>
        <w:t xml:space="preserve">APPENDIX </w:t>
      </w:r>
    </w:p>
    <w:p w14:paraId="07B076A6" w14:textId="77777777" w:rsidR="00A008AE" w:rsidRPr="00031EB2" w:rsidRDefault="00A008AE" w:rsidP="00A008AE">
      <w:pPr>
        <w:spacing w:before="240" w:after="120"/>
        <w:jc w:val="both"/>
        <w:rPr>
          <w:rFonts w:ascii="Verdana" w:eastAsia="Verdana" w:hAnsi="Verdana" w:cs="Verdana"/>
          <w:b/>
          <w:bCs/>
          <w:noProof/>
          <w:sz w:val="18"/>
          <w:szCs w:val="18"/>
          <w:u w:val="single"/>
        </w:rPr>
      </w:pPr>
      <w:r w:rsidRPr="00031EB2">
        <w:rPr>
          <w:rFonts w:ascii="Verdana" w:eastAsia="Verdana" w:hAnsi="Verdana" w:cs="Verdana"/>
          <w:b/>
          <w:bCs/>
          <w:noProof/>
          <w:sz w:val="18"/>
          <w:szCs w:val="18"/>
          <w:u w:val="single"/>
        </w:rPr>
        <w:t>ANNEX I</w:t>
      </w:r>
    </w:p>
    <w:p w14:paraId="17C46831" w14:textId="77777777" w:rsidR="00A008AE" w:rsidRPr="00031EB2" w:rsidRDefault="00A008AE" w:rsidP="00A008AE">
      <w:pPr>
        <w:spacing w:before="240" w:after="120"/>
        <w:ind w:left="851"/>
        <w:jc w:val="both"/>
        <w:rPr>
          <w:rFonts w:ascii="Verdana" w:eastAsia="Verdana" w:hAnsi="Verdana" w:cs="Verdana"/>
          <w:b/>
          <w:bCs/>
          <w:noProof/>
          <w:sz w:val="18"/>
          <w:szCs w:val="18"/>
        </w:rPr>
      </w:pPr>
      <w:r w:rsidRPr="00031EB2">
        <w:rPr>
          <w:rFonts w:ascii="Verdana" w:eastAsia="Verdana" w:hAnsi="Verdana" w:cs="Verdana"/>
          <w:b/>
          <w:bCs/>
          <w:noProof/>
          <w:sz w:val="18"/>
          <w:szCs w:val="18"/>
        </w:rPr>
        <w:t>A. LIST OF PARTIES</w:t>
      </w:r>
    </w:p>
    <w:p w14:paraId="64DDE7E1" w14:textId="77777777" w:rsidR="00A008AE" w:rsidRPr="00031EB2" w:rsidRDefault="00A008AE" w:rsidP="00A008AE">
      <w:pPr>
        <w:spacing w:before="120" w:after="120"/>
        <w:jc w:val="both"/>
        <w:rPr>
          <w:rFonts w:ascii="Verdana" w:eastAsia="Verdana" w:hAnsi="Verdana" w:cs="Verdana"/>
          <w:b/>
          <w:bCs/>
          <w:noProof/>
          <w:sz w:val="18"/>
          <w:szCs w:val="18"/>
          <w:highlight w:val="lightGray"/>
        </w:rPr>
      </w:pPr>
      <w:r w:rsidRPr="00031EB2">
        <w:rPr>
          <w:rFonts w:ascii="Verdana" w:eastAsia="Verdana" w:hAnsi="Verdana" w:cs="Verdana"/>
          <w:b/>
          <w:bCs/>
          <w:noProof/>
          <w:sz w:val="18"/>
          <w:szCs w:val="18"/>
          <w:highlight w:val="lightGray"/>
        </w:rPr>
        <w:t>MODULE ONE: Transfer controller to controller</w:t>
      </w:r>
    </w:p>
    <w:p w14:paraId="2463205F" w14:textId="386FACF4" w:rsidR="00D56F7B" w:rsidRPr="00031EB2" w:rsidRDefault="00D56F7B" w:rsidP="00A008AE">
      <w:pPr>
        <w:spacing w:before="120" w:after="120"/>
        <w:jc w:val="both"/>
        <w:rPr>
          <w:rFonts w:ascii="Verdana" w:eastAsia="Verdana" w:hAnsi="Verdana" w:cs="Verdana"/>
          <w:b/>
          <w:bCs/>
          <w:noProof/>
          <w:sz w:val="18"/>
          <w:szCs w:val="18"/>
          <w:highlight w:val="lightGray"/>
        </w:rPr>
      </w:pPr>
      <w:r w:rsidRPr="00D56F7B">
        <w:rPr>
          <w:rFonts w:ascii="Verdana" w:eastAsia="Verdana" w:hAnsi="Verdana" w:cs="Verdana"/>
          <w:b/>
          <w:bCs/>
          <w:noProof/>
          <w:sz w:val="18"/>
          <w:szCs w:val="18"/>
          <w:highlight w:val="lightGray"/>
        </w:rPr>
        <w:t>MODULE THREE: Transfer processor to processor</w:t>
      </w:r>
    </w:p>
    <w:p w14:paraId="47979A8D" w14:textId="77777777" w:rsidR="00A008AE" w:rsidRPr="00031EB2" w:rsidRDefault="00A008AE" w:rsidP="00A008AE">
      <w:pPr>
        <w:spacing w:before="120" w:after="120"/>
        <w:jc w:val="both"/>
        <w:rPr>
          <w:rFonts w:ascii="Verdana" w:eastAsia="Verdana" w:hAnsi="Verdana" w:cs="Verdana"/>
          <w:b/>
          <w:bCs/>
          <w:noProof/>
          <w:sz w:val="18"/>
          <w:szCs w:val="18"/>
        </w:rPr>
      </w:pPr>
    </w:p>
    <w:p w14:paraId="1E10FBC0" w14:textId="77777777" w:rsidR="00A008AE" w:rsidRPr="00031EB2" w:rsidRDefault="00A008AE" w:rsidP="00A008AE">
      <w:pPr>
        <w:spacing w:before="120" w:after="120"/>
        <w:jc w:val="both"/>
        <w:rPr>
          <w:rFonts w:ascii="Verdana" w:eastAsia="Verdana" w:hAnsi="Verdana" w:cs="Verdana"/>
          <w:i/>
          <w:iCs/>
          <w:noProof/>
          <w:sz w:val="18"/>
          <w:szCs w:val="18"/>
        </w:rPr>
      </w:pPr>
      <w:r w:rsidRPr="00031EB2">
        <w:rPr>
          <w:rFonts w:ascii="Verdana" w:eastAsia="Verdana" w:hAnsi="Verdana" w:cs="Verdana"/>
          <w:b/>
          <w:bCs/>
          <w:noProof/>
          <w:sz w:val="18"/>
          <w:szCs w:val="18"/>
        </w:rPr>
        <w:t xml:space="preserve">Data exporter(s): </w:t>
      </w:r>
      <w:r w:rsidRPr="00031EB2">
        <w:rPr>
          <w:rFonts w:ascii="Verdana" w:eastAsia="Verdana" w:hAnsi="Verdana" w:cs="Verdana"/>
          <w:noProof/>
          <w:sz w:val="18"/>
          <w:szCs w:val="18"/>
        </w:rPr>
        <w:t>[</w:t>
      </w:r>
      <w:r w:rsidRPr="00031EB2">
        <w:rPr>
          <w:rFonts w:ascii="Verdana" w:eastAsia="Verdana" w:hAnsi="Verdana" w:cs="Verdana"/>
          <w:i/>
          <w:iCs/>
          <w:noProof/>
          <w:sz w:val="18"/>
          <w:szCs w:val="18"/>
        </w:rPr>
        <w:t xml:space="preserve">Identity and contact details of the data exporter(s) and, where applicable, of its/their data protection officer and/or representative in the European Union] </w:t>
      </w:r>
    </w:p>
    <w:p w14:paraId="0C96B724" w14:textId="77777777" w:rsidR="00A008AE" w:rsidRPr="00031EB2" w:rsidRDefault="00A008AE" w:rsidP="00A008AE">
      <w:pPr>
        <w:pStyle w:val="Body"/>
        <w:rPr>
          <w:rFonts w:ascii="Verdana" w:eastAsia="Verdana" w:hAnsi="Verdana" w:cs="Verdana"/>
          <w:sz w:val="18"/>
          <w:szCs w:val="18"/>
        </w:rPr>
      </w:pPr>
      <w:r w:rsidRPr="00031EB2">
        <w:rPr>
          <w:rFonts w:ascii="Verdana" w:eastAsia="Verdana" w:hAnsi="Verdana" w:cs="Verdana"/>
          <w:noProof/>
          <w:sz w:val="18"/>
          <w:szCs w:val="18"/>
        </w:rPr>
        <w:t xml:space="preserve">1. Name: </w:t>
      </w:r>
      <w:r w:rsidRPr="00031EB2">
        <w:rPr>
          <w:rFonts w:ascii="Verdana" w:eastAsia="Verdana" w:hAnsi="Verdana" w:cs="Verdana"/>
          <w:sz w:val="18"/>
          <w:szCs w:val="18"/>
        </w:rPr>
        <w:t>Capgemini UK PLC</w:t>
      </w:r>
    </w:p>
    <w:p w14:paraId="0CFC9102" w14:textId="1A11F4EF" w:rsidR="00A008AE" w:rsidRPr="00031EB2" w:rsidRDefault="00A008AE" w:rsidP="00A008AE">
      <w:pPr>
        <w:spacing w:before="120" w:after="120"/>
        <w:jc w:val="both"/>
        <w:rPr>
          <w:rFonts w:ascii="Verdana" w:eastAsia="Verdana" w:hAnsi="Verdana" w:cs="Verdana"/>
          <w:noProof/>
          <w:sz w:val="18"/>
          <w:szCs w:val="18"/>
        </w:rPr>
      </w:pPr>
      <w:r w:rsidRPr="00031EB2">
        <w:rPr>
          <w:rFonts w:ascii="Verdana" w:eastAsia="Verdana" w:hAnsi="Verdana" w:cs="Verdana"/>
          <w:noProof/>
          <w:sz w:val="18"/>
          <w:szCs w:val="18"/>
        </w:rPr>
        <w:t xml:space="preserve">Address: </w:t>
      </w:r>
      <w:r w:rsidR="00D864DD" w:rsidRPr="00D864DD">
        <w:rPr>
          <w:rFonts w:ascii="Verdana" w:eastAsia="Verdana" w:hAnsi="Verdana" w:cs="Verdana"/>
          <w:sz w:val="18"/>
          <w:szCs w:val="18"/>
        </w:rPr>
        <w:t>95 Queen Victoria Street, London, EC4V 4HN</w:t>
      </w:r>
    </w:p>
    <w:p w14:paraId="5053C4A7" w14:textId="77777777" w:rsidR="00A008AE" w:rsidRPr="00031EB2" w:rsidRDefault="00A008AE" w:rsidP="00A008AE">
      <w:pPr>
        <w:spacing w:before="120" w:after="120"/>
        <w:jc w:val="both"/>
        <w:rPr>
          <w:rFonts w:ascii="Verdana" w:eastAsia="Verdana" w:hAnsi="Verdana" w:cs="Verdana"/>
          <w:noProof/>
          <w:sz w:val="18"/>
          <w:szCs w:val="18"/>
        </w:rPr>
      </w:pPr>
      <w:r w:rsidRPr="00031EB2">
        <w:rPr>
          <w:rFonts w:ascii="Verdana" w:eastAsia="Verdana" w:hAnsi="Verdana" w:cs="Verdana"/>
          <w:noProof/>
          <w:sz w:val="18"/>
          <w:szCs w:val="18"/>
        </w:rPr>
        <w:t xml:space="preserve">Contact person’s name, position and contact details:  </w:t>
      </w:r>
    </w:p>
    <w:p w14:paraId="38AC2D16" w14:textId="77777777" w:rsidR="00A008AE" w:rsidRPr="00031EB2" w:rsidRDefault="00A008AE" w:rsidP="00A008AE">
      <w:pPr>
        <w:spacing w:before="120" w:after="120"/>
        <w:jc w:val="both"/>
        <w:rPr>
          <w:rFonts w:ascii="Verdana" w:eastAsia="Verdana" w:hAnsi="Verdana" w:cs="Verdana"/>
          <w:noProof/>
          <w:sz w:val="18"/>
          <w:szCs w:val="18"/>
        </w:rPr>
      </w:pPr>
      <w:r w:rsidRPr="00031EB2">
        <w:rPr>
          <w:rFonts w:ascii="Verdana" w:eastAsia="Verdana" w:hAnsi="Verdana" w:cs="Verdana"/>
          <w:noProof/>
          <w:sz w:val="18"/>
          <w:szCs w:val="18"/>
        </w:rPr>
        <w:t>Activities relevant to the data transferred under these Clauses: …</w:t>
      </w:r>
    </w:p>
    <w:p w14:paraId="404A667B" w14:textId="77777777" w:rsidR="00A008AE" w:rsidRPr="00031EB2" w:rsidRDefault="00A008AE" w:rsidP="00A008AE">
      <w:pPr>
        <w:spacing w:before="120" w:after="120"/>
        <w:jc w:val="both"/>
        <w:rPr>
          <w:rFonts w:ascii="Verdana" w:eastAsia="Verdana" w:hAnsi="Verdana" w:cs="Verdana"/>
          <w:noProof/>
          <w:sz w:val="18"/>
          <w:szCs w:val="18"/>
        </w:rPr>
      </w:pPr>
      <w:r w:rsidRPr="00031EB2">
        <w:rPr>
          <w:rFonts w:ascii="Verdana" w:eastAsia="Verdana" w:hAnsi="Verdana" w:cs="Verdana"/>
          <w:noProof/>
          <w:sz w:val="18"/>
          <w:szCs w:val="18"/>
        </w:rPr>
        <w:t>Signature and date: …</w:t>
      </w:r>
    </w:p>
    <w:p w14:paraId="014A4D16" w14:textId="4B1DA75F" w:rsidR="00A008AE" w:rsidRPr="00031EB2" w:rsidRDefault="00A008AE" w:rsidP="00A008AE">
      <w:pPr>
        <w:spacing w:before="120" w:after="120"/>
        <w:jc w:val="both"/>
        <w:rPr>
          <w:rFonts w:ascii="Verdana" w:eastAsia="Verdana" w:hAnsi="Verdana" w:cs="Verdana"/>
          <w:noProof/>
          <w:sz w:val="18"/>
          <w:szCs w:val="18"/>
        </w:rPr>
      </w:pPr>
      <w:r w:rsidRPr="00031EB2">
        <w:rPr>
          <w:rFonts w:ascii="Verdana" w:eastAsia="Verdana" w:hAnsi="Verdana" w:cs="Verdana"/>
          <w:noProof/>
          <w:sz w:val="18"/>
          <w:szCs w:val="18"/>
        </w:rPr>
        <w:t xml:space="preserve">Role (controller/processor): </w:t>
      </w:r>
      <w:r w:rsidRPr="00B42EA7">
        <w:rPr>
          <w:rFonts w:ascii="Verdana" w:eastAsia="Verdana" w:hAnsi="Verdana" w:cs="Verdana"/>
          <w:noProof/>
          <w:sz w:val="18"/>
          <w:szCs w:val="18"/>
        </w:rPr>
        <w:t>Controller</w:t>
      </w:r>
      <w:r w:rsidR="00B42EA7">
        <w:rPr>
          <w:rFonts w:ascii="Verdana" w:eastAsia="Verdana" w:hAnsi="Verdana" w:cs="Verdana"/>
          <w:noProof/>
          <w:sz w:val="18"/>
          <w:szCs w:val="18"/>
        </w:rPr>
        <w:t xml:space="preserve"> of </w:t>
      </w:r>
      <w:r w:rsidR="009B229B">
        <w:rPr>
          <w:rFonts w:ascii="Verdana" w:eastAsia="Verdana" w:hAnsi="Verdana" w:cs="Verdana"/>
          <w:noProof/>
          <w:sz w:val="18"/>
          <w:szCs w:val="18"/>
        </w:rPr>
        <w:t>business contact</w:t>
      </w:r>
      <w:r w:rsidR="00B42EA7">
        <w:rPr>
          <w:rFonts w:ascii="Verdana" w:eastAsia="Verdana" w:hAnsi="Verdana" w:cs="Verdana"/>
          <w:noProof/>
          <w:sz w:val="18"/>
          <w:szCs w:val="18"/>
        </w:rPr>
        <w:t xml:space="preserve"> data and Process</w:t>
      </w:r>
      <w:r w:rsidR="0003521C">
        <w:rPr>
          <w:rFonts w:ascii="Verdana" w:eastAsia="Verdana" w:hAnsi="Verdana" w:cs="Verdana"/>
          <w:noProof/>
          <w:sz w:val="18"/>
          <w:szCs w:val="18"/>
        </w:rPr>
        <w:t>or</w:t>
      </w:r>
      <w:r w:rsidR="00B42EA7">
        <w:rPr>
          <w:rFonts w:ascii="Verdana" w:eastAsia="Verdana" w:hAnsi="Verdana" w:cs="Verdana"/>
          <w:noProof/>
          <w:sz w:val="18"/>
          <w:szCs w:val="18"/>
        </w:rPr>
        <w:t xml:space="preserve"> of Customer Pers</w:t>
      </w:r>
      <w:r w:rsidR="0003521C">
        <w:rPr>
          <w:rFonts w:ascii="Verdana" w:eastAsia="Verdana" w:hAnsi="Verdana" w:cs="Verdana"/>
          <w:noProof/>
          <w:sz w:val="18"/>
          <w:szCs w:val="18"/>
        </w:rPr>
        <w:t>o</w:t>
      </w:r>
      <w:r w:rsidR="00B42EA7">
        <w:rPr>
          <w:rFonts w:ascii="Verdana" w:eastAsia="Verdana" w:hAnsi="Verdana" w:cs="Verdana"/>
          <w:noProof/>
          <w:sz w:val="18"/>
          <w:szCs w:val="18"/>
        </w:rPr>
        <w:t>nal Data</w:t>
      </w:r>
    </w:p>
    <w:p w14:paraId="1A7BF4A6" w14:textId="77777777" w:rsidR="00A008AE" w:rsidRPr="00031EB2" w:rsidRDefault="00A008AE" w:rsidP="00A008AE">
      <w:pPr>
        <w:spacing w:before="120" w:after="120"/>
        <w:jc w:val="both"/>
        <w:rPr>
          <w:rFonts w:ascii="Verdana" w:eastAsia="Verdana" w:hAnsi="Verdana" w:cs="Verdana"/>
          <w:noProof/>
          <w:sz w:val="18"/>
          <w:szCs w:val="18"/>
        </w:rPr>
      </w:pPr>
    </w:p>
    <w:p w14:paraId="20654BDD" w14:textId="77777777" w:rsidR="00A008AE" w:rsidRPr="00031EB2" w:rsidRDefault="00A008AE" w:rsidP="00A008AE">
      <w:pPr>
        <w:spacing w:before="120" w:after="120"/>
        <w:jc w:val="both"/>
        <w:rPr>
          <w:rFonts w:ascii="Verdana" w:eastAsia="Verdana" w:hAnsi="Verdana" w:cs="Verdana"/>
          <w:noProof/>
          <w:sz w:val="18"/>
          <w:szCs w:val="18"/>
        </w:rPr>
      </w:pPr>
      <w:r w:rsidRPr="00031EB2">
        <w:rPr>
          <w:rFonts w:ascii="Verdana" w:eastAsia="Verdana" w:hAnsi="Verdana" w:cs="Verdana"/>
          <w:noProof/>
          <w:sz w:val="18"/>
          <w:szCs w:val="18"/>
        </w:rPr>
        <w:t>2. …</w:t>
      </w:r>
    </w:p>
    <w:p w14:paraId="691C2E2B" w14:textId="77777777" w:rsidR="00A008AE" w:rsidRPr="00031EB2" w:rsidRDefault="00A008AE" w:rsidP="00A008AE">
      <w:pPr>
        <w:spacing w:before="120" w:after="120"/>
        <w:jc w:val="both"/>
        <w:rPr>
          <w:rFonts w:ascii="Verdana" w:eastAsia="Verdana" w:hAnsi="Verdana" w:cs="Verdana"/>
          <w:noProof/>
          <w:sz w:val="18"/>
          <w:szCs w:val="18"/>
        </w:rPr>
      </w:pPr>
    </w:p>
    <w:p w14:paraId="792417C0" w14:textId="77777777" w:rsidR="00A008AE" w:rsidRPr="00031EB2" w:rsidRDefault="00A008AE" w:rsidP="00A008AE">
      <w:pPr>
        <w:spacing w:before="120" w:after="120"/>
        <w:jc w:val="both"/>
        <w:rPr>
          <w:rFonts w:ascii="Verdana" w:eastAsia="Verdana" w:hAnsi="Verdana" w:cs="Verdana"/>
          <w:i/>
          <w:iCs/>
          <w:noProof/>
          <w:sz w:val="18"/>
          <w:szCs w:val="18"/>
        </w:rPr>
      </w:pPr>
      <w:r w:rsidRPr="00031EB2">
        <w:rPr>
          <w:rFonts w:ascii="Verdana" w:eastAsia="Verdana" w:hAnsi="Verdana" w:cs="Verdana"/>
          <w:b/>
          <w:bCs/>
          <w:noProof/>
          <w:sz w:val="18"/>
          <w:szCs w:val="18"/>
        </w:rPr>
        <w:t xml:space="preserve">Data importer(s): </w:t>
      </w:r>
      <w:r w:rsidRPr="00031EB2">
        <w:rPr>
          <w:rFonts w:ascii="Verdana" w:eastAsia="Verdana" w:hAnsi="Verdana" w:cs="Verdana"/>
          <w:noProof/>
          <w:sz w:val="18"/>
          <w:szCs w:val="18"/>
        </w:rPr>
        <w:t>[</w:t>
      </w:r>
      <w:r w:rsidRPr="00031EB2">
        <w:rPr>
          <w:rFonts w:ascii="Verdana" w:eastAsia="Verdana" w:hAnsi="Verdana" w:cs="Verdana"/>
          <w:i/>
          <w:iCs/>
          <w:noProof/>
          <w:sz w:val="18"/>
          <w:szCs w:val="18"/>
        </w:rPr>
        <w:t>Identity and contact details of the data importer(s), including any contact person with responsibility for data protection]</w:t>
      </w:r>
    </w:p>
    <w:p w14:paraId="78B00719" w14:textId="77777777" w:rsidR="00A008AE" w:rsidRPr="00031EB2" w:rsidRDefault="00A008AE" w:rsidP="00A008AE">
      <w:pPr>
        <w:spacing w:before="120" w:after="120"/>
        <w:jc w:val="both"/>
        <w:rPr>
          <w:rFonts w:ascii="Verdana" w:eastAsia="Verdana" w:hAnsi="Verdana" w:cs="Verdana"/>
          <w:noProof/>
          <w:sz w:val="18"/>
          <w:szCs w:val="18"/>
        </w:rPr>
      </w:pPr>
      <w:r w:rsidRPr="00031EB2">
        <w:rPr>
          <w:rFonts w:ascii="Verdana" w:eastAsia="Verdana" w:hAnsi="Verdana" w:cs="Verdana"/>
          <w:noProof/>
          <w:sz w:val="18"/>
          <w:szCs w:val="18"/>
        </w:rPr>
        <w:t>1. Name: …</w:t>
      </w:r>
    </w:p>
    <w:p w14:paraId="140D4F15" w14:textId="77777777" w:rsidR="00A008AE" w:rsidRPr="00031EB2" w:rsidRDefault="00A008AE" w:rsidP="00A008AE">
      <w:pPr>
        <w:spacing w:before="120" w:after="120"/>
        <w:jc w:val="both"/>
        <w:rPr>
          <w:rFonts w:ascii="Verdana" w:eastAsia="Verdana" w:hAnsi="Verdana" w:cs="Verdana"/>
          <w:noProof/>
          <w:sz w:val="18"/>
          <w:szCs w:val="18"/>
        </w:rPr>
      </w:pPr>
      <w:r w:rsidRPr="00031EB2">
        <w:rPr>
          <w:rFonts w:ascii="Verdana" w:eastAsia="Verdana" w:hAnsi="Verdana" w:cs="Verdana"/>
          <w:noProof/>
          <w:sz w:val="18"/>
          <w:szCs w:val="18"/>
        </w:rPr>
        <w:t>Address: …</w:t>
      </w:r>
    </w:p>
    <w:p w14:paraId="5D9F9BFD" w14:textId="77777777" w:rsidR="00A008AE" w:rsidRPr="00031EB2" w:rsidRDefault="00A008AE" w:rsidP="00A008AE">
      <w:pPr>
        <w:spacing w:before="120" w:after="120"/>
        <w:jc w:val="both"/>
        <w:rPr>
          <w:rFonts w:ascii="Verdana" w:eastAsia="Verdana" w:hAnsi="Verdana" w:cs="Verdana"/>
          <w:noProof/>
          <w:sz w:val="18"/>
          <w:szCs w:val="18"/>
        </w:rPr>
      </w:pPr>
      <w:r w:rsidRPr="00031EB2">
        <w:rPr>
          <w:rFonts w:ascii="Verdana" w:eastAsia="Verdana" w:hAnsi="Verdana" w:cs="Verdana"/>
          <w:noProof/>
          <w:sz w:val="18"/>
          <w:szCs w:val="18"/>
        </w:rPr>
        <w:t>Contact person’s name, position and contact details: …</w:t>
      </w:r>
    </w:p>
    <w:p w14:paraId="4F301E10" w14:textId="77777777" w:rsidR="00A008AE" w:rsidRPr="00031EB2" w:rsidRDefault="00A008AE" w:rsidP="00A008AE">
      <w:pPr>
        <w:spacing w:before="120" w:after="120"/>
        <w:jc w:val="both"/>
        <w:rPr>
          <w:rFonts w:ascii="Verdana" w:eastAsia="Verdana" w:hAnsi="Verdana" w:cs="Verdana"/>
          <w:noProof/>
          <w:sz w:val="18"/>
          <w:szCs w:val="18"/>
        </w:rPr>
      </w:pPr>
      <w:r w:rsidRPr="00031EB2">
        <w:rPr>
          <w:rFonts w:ascii="Verdana" w:eastAsia="Verdana" w:hAnsi="Verdana" w:cs="Verdana"/>
          <w:noProof/>
          <w:sz w:val="18"/>
          <w:szCs w:val="18"/>
        </w:rPr>
        <w:t>Activities relevant to the data transferred under these Clauses: …</w:t>
      </w:r>
    </w:p>
    <w:p w14:paraId="03FE2DE6" w14:textId="77777777" w:rsidR="00A008AE" w:rsidRPr="00031EB2" w:rsidRDefault="00A008AE" w:rsidP="00A008AE">
      <w:pPr>
        <w:spacing w:before="120" w:after="120"/>
        <w:jc w:val="both"/>
        <w:rPr>
          <w:rFonts w:ascii="Verdana" w:eastAsia="Verdana" w:hAnsi="Verdana" w:cs="Verdana"/>
          <w:noProof/>
          <w:sz w:val="18"/>
          <w:szCs w:val="18"/>
        </w:rPr>
      </w:pPr>
      <w:r w:rsidRPr="00031EB2">
        <w:rPr>
          <w:rFonts w:ascii="Verdana" w:eastAsia="Verdana" w:hAnsi="Verdana" w:cs="Verdana"/>
          <w:noProof/>
          <w:sz w:val="18"/>
          <w:szCs w:val="18"/>
        </w:rPr>
        <w:t>Signature and date: …</w:t>
      </w:r>
    </w:p>
    <w:p w14:paraId="7996C1BC" w14:textId="7B1A5C9E" w:rsidR="001419E7" w:rsidRPr="00031EB2" w:rsidRDefault="00A008AE" w:rsidP="001419E7">
      <w:pPr>
        <w:spacing w:before="120" w:after="120"/>
        <w:jc w:val="both"/>
        <w:rPr>
          <w:rFonts w:ascii="Verdana" w:eastAsia="Verdana" w:hAnsi="Verdana" w:cs="Verdana"/>
          <w:noProof/>
          <w:sz w:val="18"/>
          <w:szCs w:val="18"/>
        </w:rPr>
      </w:pPr>
      <w:r w:rsidRPr="00031EB2">
        <w:rPr>
          <w:rFonts w:ascii="Verdana" w:eastAsia="Verdana" w:hAnsi="Verdana" w:cs="Verdana"/>
          <w:noProof/>
          <w:sz w:val="18"/>
          <w:szCs w:val="18"/>
        </w:rPr>
        <w:t xml:space="preserve">Role (controller/processor): </w:t>
      </w:r>
      <w:r w:rsidR="001419E7" w:rsidRPr="00B42EA7">
        <w:rPr>
          <w:rFonts w:ascii="Verdana" w:eastAsia="Verdana" w:hAnsi="Verdana" w:cs="Verdana"/>
          <w:noProof/>
          <w:sz w:val="18"/>
          <w:szCs w:val="18"/>
        </w:rPr>
        <w:t>Controller</w:t>
      </w:r>
      <w:r w:rsidR="001419E7">
        <w:rPr>
          <w:rFonts w:ascii="Verdana" w:eastAsia="Verdana" w:hAnsi="Verdana" w:cs="Verdana"/>
          <w:noProof/>
          <w:sz w:val="18"/>
          <w:szCs w:val="18"/>
        </w:rPr>
        <w:t xml:space="preserve"> of </w:t>
      </w:r>
      <w:r w:rsidR="009B229B">
        <w:rPr>
          <w:rFonts w:ascii="Verdana" w:eastAsia="Verdana" w:hAnsi="Verdana" w:cs="Verdana"/>
          <w:noProof/>
          <w:sz w:val="18"/>
          <w:szCs w:val="18"/>
        </w:rPr>
        <w:t>business contact</w:t>
      </w:r>
      <w:r w:rsidR="001419E7">
        <w:rPr>
          <w:rFonts w:ascii="Verdana" w:eastAsia="Verdana" w:hAnsi="Verdana" w:cs="Verdana"/>
          <w:noProof/>
          <w:sz w:val="18"/>
          <w:szCs w:val="18"/>
        </w:rPr>
        <w:t xml:space="preserve"> data and Processor of Customer Personal Data</w:t>
      </w:r>
    </w:p>
    <w:p w14:paraId="49337B1D" w14:textId="27934FB8" w:rsidR="00A008AE" w:rsidRPr="00031EB2" w:rsidRDefault="00A008AE" w:rsidP="00A008AE">
      <w:pPr>
        <w:spacing w:before="120" w:after="120"/>
        <w:jc w:val="both"/>
        <w:rPr>
          <w:rFonts w:ascii="Verdana" w:eastAsia="Verdana" w:hAnsi="Verdana" w:cs="Verdana"/>
          <w:noProof/>
          <w:sz w:val="18"/>
          <w:szCs w:val="18"/>
        </w:rPr>
      </w:pPr>
    </w:p>
    <w:p w14:paraId="5706E7F7" w14:textId="77777777" w:rsidR="00A008AE" w:rsidRPr="00031EB2" w:rsidRDefault="00A008AE" w:rsidP="00A008AE">
      <w:pPr>
        <w:spacing w:before="120" w:after="120"/>
        <w:jc w:val="both"/>
        <w:rPr>
          <w:rFonts w:ascii="Verdana" w:eastAsia="Verdana" w:hAnsi="Verdana" w:cs="Verdana"/>
          <w:noProof/>
          <w:sz w:val="18"/>
          <w:szCs w:val="18"/>
        </w:rPr>
      </w:pPr>
    </w:p>
    <w:p w14:paraId="3EFDE62B" w14:textId="77777777" w:rsidR="00A008AE" w:rsidRPr="00031EB2" w:rsidRDefault="00A008AE" w:rsidP="00A008AE">
      <w:pPr>
        <w:spacing w:before="120" w:after="120"/>
        <w:jc w:val="both"/>
        <w:rPr>
          <w:rFonts w:ascii="Verdana" w:eastAsia="Verdana" w:hAnsi="Verdana" w:cs="Verdana"/>
          <w:noProof/>
          <w:sz w:val="18"/>
          <w:szCs w:val="18"/>
        </w:rPr>
      </w:pPr>
      <w:r w:rsidRPr="00031EB2">
        <w:rPr>
          <w:rFonts w:ascii="Verdana" w:eastAsia="Verdana" w:hAnsi="Verdana" w:cs="Verdana"/>
          <w:noProof/>
          <w:sz w:val="18"/>
          <w:szCs w:val="18"/>
        </w:rPr>
        <w:t>2. …</w:t>
      </w:r>
    </w:p>
    <w:p w14:paraId="2D73C7A1" w14:textId="278D142A" w:rsidR="00A008AE" w:rsidRPr="00031EB2" w:rsidRDefault="00A008AE" w:rsidP="00A008AE">
      <w:pPr>
        <w:spacing w:before="240" w:after="120"/>
        <w:ind w:left="851"/>
        <w:jc w:val="both"/>
        <w:rPr>
          <w:rFonts w:ascii="Verdana" w:eastAsia="Verdana" w:hAnsi="Verdana" w:cs="Verdana"/>
          <w:b/>
          <w:bCs/>
          <w:noProof/>
          <w:sz w:val="18"/>
          <w:szCs w:val="18"/>
        </w:rPr>
      </w:pPr>
      <w:bookmarkStart w:id="778" w:name="_Ref42601435"/>
      <w:r w:rsidRPr="00031EB2">
        <w:rPr>
          <w:rFonts w:ascii="Verdana" w:eastAsia="Verdana" w:hAnsi="Verdana" w:cs="Verdana"/>
          <w:b/>
          <w:bCs/>
          <w:noProof/>
          <w:sz w:val="18"/>
          <w:szCs w:val="18"/>
        </w:rPr>
        <w:t>B. DESCRIPTION OF TRANSFER</w:t>
      </w:r>
      <w:bookmarkEnd w:id="778"/>
    </w:p>
    <w:p w14:paraId="4DBE3451" w14:textId="77777777" w:rsidR="00A008AE" w:rsidRPr="00031EB2" w:rsidRDefault="00A008AE" w:rsidP="00A008AE">
      <w:pPr>
        <w:spacing w:before="120" w:after="120"/>
        <w:jc w:val="both"/>
        <w:rPr>
          <w:rFonts w:ascii="Verdana" w:eastAsia="Verdana" w:hAnsi="Verdana" w:cs="Verdana"/>
          <w:b/>
          <w:bCs/>
          <w:noProof/>
          <w:sz w:val="18"/>
          <w:szCs w:val="18"/>
          <w:highlight w:val="lightGray"/>
        </w:rPr>
      </w:pPr>
      <w:r w:rsidRPr="00031EB2">
        <w:rPr>
          <w:rFonts w:ascii="Verdana" w:eastAsia="Verdana" w:hAnsi="Verdana" w:cs="Verdana"/>
          <w:b/>
          <w:bCs/>
          <w:noProof/>
          <w:sz w:val="18"/>
          <w:szCs w:val="18"/>
          <w:highlight w:val="lightGray"/>
        </w:rPr>
        <w:t xml:space="preserve">MODULE ONE: </w:t>
      </w:r>
      <w:commentRangeStart w:id="779"/>
      <w:r w:rsidRPr="00031EB2">
        <w:rPr>
          <w:rFonts w:ascii="Verdana" w:eastAsia="Verdana" w:hAnsi="Verdana" w:cs="Verdana"/>
          <w:b/>
          <w:bCs/>
          <w:noProof/>
          <w:sz w:val="18"/>
          <w:szCs w:val="18"/>
          <w:highlight w:val="lightGray"/>
        </w:rPr>
        <w:t>Transfer controller to controller</w:t>
      </w:r>
      <w:commentRangeEnd w:id="779"/>
      <w:r w:rsidR="00085322">
        <w:rPr>
          <w:rStyle w:val="CommentReference"/>
        </w:rPr>
        <w:commentReference w:id="779"/>
      </w:r>
    </w:p>
    <w:p w14:paraId="6351E96F" w14:textId="1C7E1D05" w:rsidR="00D56F7B" w:rsidRPr="00031EB2" w:rsidRDefault="00D56F7B" w:rsidP="00A008AE">
      <w:pPr>
        <w:spacing w:before="120" w:after="120"/>
        <w:jc w:val="both"/>
        <w:rPr>
          <w:rFonts w:ascii="Verdana" w:eastAsia="Verdana" w:hAnsi="Verdana" w:cs="Verdana"/>
          <w:b/>
          <w:bCs/>
          <w:noProof/>
          <w:sz w:val="18"/>
          <w:szCs w:val="18"/>
          <w:highlight w:val="lightGray"/>
        </w:rPr>
      </w:pPr>
      <w:r w:rsidRPr="00D56F7B">
        <w:rPr>
          <w:rFonts w:ascii="Verdana" w:eastAsia="Verdana" w:hAnsi="Verdana" w:cs="Verdana"/>
          <w:b/>
          <w:bCs/>
          <w:noProof/>
          <w:sz w:val="18"/>
          <w:szCs w:val="18"/>
          <w:highlight w:val="lightGray"/>
        </w:rPr>
        <w:t>MODULE THREE: Transfer processor to processor</w:t>
      </w:r>
    </w:p>
    <w:p w14:paraId="6EA41AA5" w14:textId="77777777" w:rsidR="00A008AE" w:rsidRPr="00031EB2" w:rsidRDefault="00A008AE" w:rsidP="00A008AE">
      <w:pPr>
        <w:spacing w:before="120" w:after="120"/>
        <w:jc w:val="both"/>
        <w:rPr>
          <w:rFonts w:ascii="Verdana" w:eastAsia="Verdana" w:hAnsi="Verdana" w:cs="Verdana"/>
          <w:b/>
          <w:bCs/>
          <w:noProof/>
          <w:sz w:val="18"/>
          <w:szCs w:val="18"/>
          <w:highlight w:val="lightGray"/>
        </w:rPr>
      </w:pPr>
    </w:p>
    <w:p w14:paraId="289F1837" w14:textId="77777777" w:rsidR="00A008AE" w:rsidRPr="00031EB2" w:rsidRDefault="00A008AE" w:rsidP="00A008AE">
      <w:pPr>
        <w:spacing w:before="120" w:after="120"/>
        <w:jc w:val="both"/>
        <w:rPr>
          <w:rFonts w:ascii="Verdana" w:eastAsia="Verdana" w:hAnsi="Verdana" w:cs="Verdana"/>
          <w:i/>
          <w:iCs/>
          <w:noProof/>
          <w:sz w:val="18"/>
          <w:szCs w:val="18"/>
        </w:rPr>
      </w:pPr>
      <w:r w:rsidRPr="00031EB2">
        <w:rPr>
          <w:rFonts w:ascii="Verdana" w:eastAsia="Verdana" w:hAnsi="Verdana" w:cs="Verdana"/>
          <w:i/>
          <w:iCs/>
          <w:noProof/>
          <w:sz w:val="18"/>
          <w:szCs w:val="18"/>
        </w:rPr>
        <w:t>Categories of data subjects whose personal data is transferred</w:t>
      </w:r>
    </w:p>
    <w:p w14:paraId="7A70BB96" w14:textId="77777777" w:rsidR="00A008AE" w:rsidRPr="00031EB2" w:rsidRDefault="00A008AE" w:rsidP="00A008AE">
      <w:pPr>
        <w:spacing w:before="120" w:after="120"/>
        <w:jc w:val="both"/>
        <w:rPr>
          <w:rFonts w:ascii="Verdana" w:eastAsia="Verdana" w:hAnsi="Verdana" w:cs="Verdana"/>
          <w:i/>
          <w:iCs/>
          <w:noProof/>
          <w:sz w:val="18"/>
          <w:szCs w:val="18"/>
        </w:rPr>
      </w:pPr>
      <w:r w:rsidRPr="00031EB2">
        <w:rPr>
          <w:rFonts w:ascii="Verdana" w:eastAsia="Verdana" w:hAnsi="Verdana" w:cs="Verdana"/>
          <w:i/>
          <w:iCs/>
          <w:noProof/>
          <w:sz w:val="18"/>
          <w:szCs w:val="18"/>
        </w:rPr>
        <w:t>………………………..</w:t>
      </w:r>
    </w:p>
    <w:p w14:paraId="51D95FE1" w14:textId="77777777" w:rsidR="00A008AE" w:rsidRPr="00031EB2" w:rsidRDefault="00A008AE" w:rsidP="00A008AE">
      <w:pPr>
        <w:spacing w:before="120" w:after="120"/>
        <w:jc w:val="both"/>
        <w:rPr>
          <w:rFonts w:ascii="Verdana" w:eastAsia="Verdana" w:hAnsi="Verdana" w:cs="Verdana"/>
          <w:i/>
          <w:iCs/>
          <w:noProof/>
          <w:sz w:val="18"/>
          <w:szCs w:val="18"/>
        </w:rPr>
      </w:pPr>
      <w:r w:rsidRPr="00031EB2">
        <w:rPr>
          <w:rFonts w:ascii="Verdana" w:eastAsia="Verdana" w:hAnsi="Verdana" w:cs="Verdana"/>
          <w:i/>
          <w:iCs/>
          <w:noProof/>
          <w:sz w:val="18"/>
          <w:szCs w:val="18"/>
        </w:rPr>
        <w:lastRenderedPageBreak/>
        <w:t>Categories of personal data transferred</w:t>
      </w:r>
    </w:p>
    <w:p w14:paraId="1B401448" w14:textId="77777777" w:rsidR="00A008AE" w:rsidRPr="00031EB2" w:rsidRDefault="00A008AE" w:rsidP="00A008AE">
      <w:pPr>
        <w:spacing w:before="120" w:after="120"/>
        <w:jc w:val="both"/>
        <w:rPr>
          <w:rFonts w:ascii="Verdana" w:eastAsia="Verdana" w:hAnsi="Verdana" w:cs="Verdana"/>
          <w:i/>
          <w:iCs/>
          <w:noProof/>
          <w:sz w:val="18"/>
          <w:szCs w:val="18"/>
        </w:rPr>
      </w:pPr>
      <w:r w:rsidRPr="00031EB2">
        <w:rPr>
          <w:rFonts w:ascii="Verdana" w:eastAsia="Verdana" w:hAnsi="Verdana" w:cs="Verdana"/>
          <w:i/>
          <w:iCs/>
          <w:noProof/>
          <w:sz w:val="18"/>
          <w:szCs w:val="18"/>
        </w:rPr>
        <w:t>………………………..</w:t>
      </w:r>
    </w:p>
    <w:p w14:paraId="0456C3F5" w14:textId="77777777" w:rsidR="00A008AE" w:rsidRPr="00031EB2" w:rsidRDefault="00A008AE" w:rsidP="00A008AE">
      <w:pPr>
        <w:spacing w:before="120" w:after="120"/>
        <w:jc w:val="both"/>
        <w:rPr>
          <w:rFonts w:ascii="Verdana" w:eastAsia="Verdana" w:hAnsi="Verdana" w:cs="Verdana"/>
          <w:i/>
          <w:iCs/>
          <w:noProof/>
          <w:sz w:val="18"/>
          <w:szCs w:val="18"/>
        </w:rPr>
      </w:pPr>
      <w:r w:rsidRPr="00031EB2">
        <w:rPr>
          <w:rFonts w:ascii="Verdana" w:eastAsia="Verdana" w:hAnsi="Verdana" w:cs="Verdana"/>
          <w:i/>
          <w:iCs/>
          <w:noProof/>
          <w:sz w:val="18"/>
          <w:szCs w:val="18"/>
        </w:rPr>
        <w:t>Sensitive data transferred (if applicable) and applied restrictions or safeguards that fully take into consideration the nature of the data and the risks involved, such as for instance strict purpose limitation, access restrictions (including access only for staff having followed specialised training), keeping a record of access to the data, restrictions for onward transfers or additional security measures.</w:t>
      </w:r>
    </w:p>
    <w:p w14:paraId="0FA85184" w14:textId="77777777" w:rsidR="00A008AE" w:rsidRPr="00031EB2" w:rsidRDefault="00A008AE" w:rsidP="00A008AE">
      <w:pPr>
        <w:spacing w:before="120" w:after="120"/>
        <w:jc w:val="both"/>
        <w:rPr>
          <w:rFonts w:ascii="Verdana" w:eastAsia="Verdana" w:hAnsi="Verdana" w:cs="Verdana"/>
          <w:i/>
          <w:iCs/>
          <w:noProof/>
          <w:sz w:val="18"/>
          <w:szCs w:val="18"/>
        </w:rPr>
      </w:pPr>
      <w:r w:rsidRPr="00031EB2">
        <w:rPr>
          <w:rFonts w:ascii="Verdana" w:eastAsia="Verdana" w:hAnsi="Verdana" w:cs="Verdana"/>
          <w:i/>
          <w:iCs/>
          <w:noProof/>
          <w:sz w:val="18"/>
          <w:szCs w:val="18"/>
        </w:rPr>
        <w:t>………………………..</w:t>
      </w:r>
    </w:p>
    <w:p w14:paraId="474C01AE" w14:textId="77777777" w:rsidR="00A008AE" w:rsidRPr="00031EB2" w:rsidRDefault="00A008AE" w:rsidP="00A008AE">
      <w:pPr>
        <w:spacing w:before="120" w:after="120"/>
        <w:jc w:val="both"/>
        <w:rPr>
          <w:rFonts w:ascii="Verdana" w:eastAsia="Verdana" w:hAnsi="Verdana" w:cs="Verdana"/>
          <w:i/>
          <w:iCs/>
          <w:noProof/>
          <w:sz w:val="18"/>
          <w:szCs w:val="18"/>
        </w:rPr>
      </w:pPr>
      <w:r w:rsidRPr="00031EB2">
        <w:rPr>
          <w:rFonts w:ascii="Verdana" w:eastAsia="Verdana" w:hAnsi="Verdana" w:cs="Verdana"/>
          <w:i/>
          <w:iCs/>
          <w:noProof/>
          <w:sz w:val="18"/>
          <w:szCs w:val="18"/>
        </w:rPr>
        <w:t>The frequency of the transfer (e.g. whether the data is transferred on a one-off or continuous basis).</w:t>
      </w:r>
    </w:p>
    <w:p w14:paraId="49E94A0D" w14:textId="77777777" w:rsidR="00A008AE" w:rsidRPr="00031EB2" w:rsidRDefault="00A008AE" w:rsidP="00A008AE">
      <w:pPr>
        <w:spacing w:before="120" w:after="120"/>
        <w:jc w:val="both"/>
        <w:rPr>
          <w:rFonts w:ascii="Verdana" w:eastAsia="Verdana" w:hAnsi="Verdana" w:cs="Verdana"/>
          <w:i/>
          <w:iCs/>
          <w:noProof/>
          <w:sz w:val="18"/>
          <w:szCs w:val="18"/>
        </w:rPr>
      </w:pPr>
      <w:r w:rsidRPr="00031EB2">
        <w:rPr>
          <w:rFonts w:ascii="Verdana" w:eastAsia="Verdana" w:hAnsi="Verdana" w:cs="Verdana"/>
          <w:i/>
          <w:iCs/>
          <w:noProof/>
          <w:sz w:val="18"/>
          <w:szCs w:val="18"/>
        </w:rPr>
        <w:t>…………………………</w:t>
      </w:r>
    </w:p>
    <w:p w14:paraId="15CAA666" w14:textId="77777777" w:rsidR="00A008AE" w:rsidRPr="00031EB2" w:rsidRDefault="00A008AE" w:rsidP="00A008AE">
      <w:pPr>
        <w:spacing w:before="120" w:after="120"/>
        <w:jc w:val="both"/>
        <w:rPr>
          <w:rFonts w:ascii="Verdana" w:eastAsia="Verdana" w:hAnsi="Verdana" w:cs="Verdana"/>
          <w:i/>
          <w:iCs/>
          <w:noProof/>
          <w:sz w:val="18"/>
          <w:szCs w:val="18"/>
        </w:rPr>
      </w:pPr>
      <w:r w:rsidRPr="00031EB2">
        <w:rPr>
          <w:rFonts w:ascii="Verdana" w:eastAsia="Verdana" w:hAnsi="Verdana" w:cs="Verdana"/>
          <w:i/>
          <w:iCs/>
          <w:noProof/>
          <w:sz w:val="18"/>
          <w:szCs w:val="18"/>
        </w:rPr>
        <w:t>Nature of the processing</w:t>
      </w:r>
    </w:p>
    <w:p w14:paraId="1A5E4A15" w14:textId="77777777" w:rsidR="00A008AE" w:rsidRPr="00031EB2" w:rsidRDefault="00A008AE" w:rsidP="00A008AE">
      <w:pPr>
        <w:spacing w:before="120" w:after="120"/>
        <w:jc w:val="both"/>
        <w:rPr>
          <w:rFonts w:ascii="Verdana" w:eastAsia="Verdana" w:hAnsi="Verdana" w:cs="Verdana"/>
          <w:i/>
          <w:iCs/>
          <w:noProof/>
          <w:sz w:val="18"/>
          <w:szCs w:val="18"/>
        </w:rPr>
      </w:pPr>
      <w:r w:rsidRPr="00031EB2">
        <w:rPr>
          <w:rFonts w:ascii="Verdana" w:eastAsia="Verdana" w:hAnsi="Verdana" w:cs="Verdana"/>
          <w:i/>
          <w:iCs/>
          <w:noProof/>
          <w:sz w:val="18"/>
          <w:szCs w:val="18"/>
        </w:rPr>
        <w:t>…………………………</w:t>
      </w:r>
    </w:p>
    <w:p w14:paraId="2E4CD5DB" w14:textId="77777777" w:rsidR="00A008AE" w:rsidRPr="00031EB2" w:rsidRDefault="00A008AE" w:rsidP="00A008AE">
      <w:pPr>
        <w:spacing w:before="120" w:after="120"/>
        <w:jc w:val="both"/>
        <w:rPr>
          <w:rFonts w:ascii="Verdana" w:eastAsia="Verdana" w:hAnsi="Verdana" w:cs="Verdana"/>
          <w:i/>
          <w:iCs/>
          <w:noProof/>
          <w:sz w:val="18"/>
          <w:szCs w:val="18"/>
        </w:rPr>
      </w:pPr>
      <w:r w:rsidRPr="00031EB2">
        <w:rPr>
          <w:rFonts w:ascii="Verdana" w:eastAsia="Verdana" w:hAnsi="Verdana" w:cs="Verdana"/>
          <w:i/>
          <w:iCs/>
          <w:noProof/>
          <w:sz w:val="18"/>
          <w:szCs w:val="18"/>
        </w:rPr>
        <w:t>Purpose(s) of the data transfer and further processing</w:t>
      </w:r>
    </w:p>
    <w:p w14:paraId="54B4FE4F" w14:textId="77777777" w:rsidR="00A008AE" w:rsidRPr="00031EB2" w:rsidRDefault="00A008AE" w:rsidP="00A008AE">
      <w:pPr>
        <w:spacing w:before="120" w:after="120"/>
        <w:jc w:val="both"/>
        <w:rPr>
          <w:rFonts w:ascii="Verdana" w:eastAsia="Verdana" w:hAnsi="Verdana" w:cs="Verdana"/>
          <w:i/>
          <w:iCs/>
          <w:noProof/>
          <w:sz w:val="18"/>
          <w:szCs w:val="18"/>
        </w:rPr>
      </w:pPr>
      <w:r w:rsidRPr="00031EB2">
        <w:rPr>
          <w:rFonts w:ascii="Verdana" w:eastAsia="Verdana" w:hAnsi="Verdana" w:cs="Verdana"/>
          <w:i/>
          <w:iCs/>
          <w:noProof/>
          <w:sz w:val="18"/>
          <w:szCs w:val="18"/>
        </w:rPr>
        <w:t>………………………..</w:t>
      </w:r>
    </w:p>
    <w:p w14:paraId="3E8D0F0A" w14:textId="77777777" w:rsidR="00A008AE" w:rsidRPr="00031EB2" w:rsidRDefault="00A008AE" w:rsidP="00A008AE">
      <w:pPr>
        <w:spacing w:before="120" w:after="120"/>
        <w:jc w:val="both"/>
        <w:rPr>
          <w:rFonts w:ascii="Verdana" w:eastAsia="Verdana" w:hAnsi="Verdana" w:cs="Verdana"/>
          <w:i/>
          <w:iCs/>
          <w:noProof/>
          <w:sz w:val="18"/>
          <w:szCs w:val="18"/>
        </w:rPr>
      </w:pPr>
      <w:r w:rsidRPr="00031EB2">
        <w:rPr>
          <w:rFonts w:ascii="Verdana" w:eastAsia="Verdana" w:hAnsi="Verdana" w:cs="Verdana"/>
          <w:i/>
          <w:iCs/>
          <w:noProof/>
          <w:sz w:val="18"/>
          <w:szCs w:val="18"/>
        </w:rPr>
        <w:t xml:space="preserve">The period for which the personal data will be retained, or, if that is not possible, the criteria used to determine that period </w:t>
      </w:r>
    </w:p>
    <w:p w14:paraId="4486D384" w14:textId="77777777" w:rsidR="00A008AE" w:rsidRPr="00031EB2" w:rsidRDefault="00A008AE" w:rsidP="00A008AE">
      <w:pPr>
        <w:spacing w:before="120" w:after="120"/>
        <w:jc w:val="both"/>
        <w:rPr>
          <w:rFonts w:ascii="Verdana" w:eastAsia="Verdana" w:hAnsi="Verdana" w:cs="Verdana"/>
          <w:i/>
          <w:iCs/>
          <w:noProof/>
          <w:sz w:val="18"/>
          <w:szCs w:val="18"/>
        </w:rPr>
      </w:pPr>
      <w:r w:rsidRPr="00031EB2">
        <w:rPr>
          <w:rFonts w:ascii="Verdana" w:eastAsia="Verdana" w:hAnsi="Verdana" w:cs="Verdana"/>
          <w:i/>
          <w:iCs/>
          <w:noProof/>
          <w:sz w:val="18"/>
          <w:szCs w:val="18"/>
        </w:rPr>
        <w:t>……………………..</w:t>
      </w:r>
    </w:p>
    <w:p w14:paraId="036D437A" w14:textId="77777777" w:rsidR="00A008AE" w:rsidRPr="00031EB2" w:rsidRDefault="00A008AE" w:rsidP="00A008AE">
      <w:pPr>
        <w:spacing w:before="120" w:after="120"/>
        <w:jc w:val="both"/>
        <w:rPr>
          <w:rFonts w:ascii="Verdana" w:eastAsia="Verdana" w:hAnsi="Verdana" w:cs="Verdana"/>
          <w:i/>
          <w:iCs/>
          <w:noProof/>
          <w:sz w:val="18"/>
          <w:szCs w:val="18"/>
        </w:rPr>
      </w:pPr>
      <w:r w:rsidRPr="00031EB2">
        <w:rPr>
          <w:rFonts w:ascii="Verdana" w:eastAsia="Verdana" w:hAnsi="Verdana" w:cs="Verdana"/>
          <w:i/>
          <w:iCs/>
          <w:noProof/>
          <w:sz w:val="18"/>
          <w:szCs w:val="18"/>
        </w:rPr>
        <w:t>For transfers to (sub-) processors, also specify subject matter, nature and duration of the processing</w:t>
      </w:r>
    </w:p>
    <w:p w14:paraId="11C24E9A" w14:textId="77777777" w:rsidR="00A008AE" w:rsidRPr="00031EB2" w:rsidRDefault="00A008AE" w:rsidP="00A008AE">
      <w:pPr>
        <w:spacing w:before="120" w:after="120"/>
        <w:jc w:val="both"/>
        <w:rPr>
          <w:rFonts w:ascii="Verdana" w:eastAsia="Verdana" w:hAnsi="Verdana" w:cs="Verdana"/>
          <w:i/>
          <w:iCs/>
          <w:noProof/>
          <w:sz w:val="18"/>
          <w:szCs w:val="18"/>
        </w:rPr>
      </w:pPr>
      <w:r w:rsidRPr="00031EB2">
        <w:rPr>
          <w:rFonts w:ascii="Verdana" w:eastAsia="Verdana" w:hAnsi="Verdana" w:cs="Verdana"/>
          <w:i/>
          <w:iCs/>
          <w:noProof/>
          <w:sz w:val="18"/>
          <w:szCs w:val="18"/>
        </w:rPr>
        <w:t>……………………..</w:t>
      </w:r>
    </w:p>
    <w:p w14:paraId="664E3505" w14:textId="77777777" w:rsidR="00A008AE" w:rsidRPr="00031EB2" w:rsidRDefault="00A008AE" w:rsidP="00A008AE">
      <w:pPr>
        <w:spacing w:before="120" w:after="120"/>
        <w:jc w:val="both"/>
        <w:rPr>
          <w:rFonts w:ascii="Verdana" w:eastAsia="Verdana" w:hAnsi="Verdana" w:cs="Verdana"/>
          <w:i/>
          <w:iCs/>
          <w:noProof/>
          <w:sz w:val="18"/>
          <w:szCs w:val="18"/>
        </w:rPr>
      </w:pPr>
    </w:p>
    <w:p w14:paraId="151AAE3C" w14:textId="51655CA0" w:rsidR="00A008AE" w:rsidRPr="00031EB2" w:rsidRDefault="00A008AE" w:rsidP="00F65F0D">
      <w:pPr>
        <w:ind w:left="709"/>
        <w:rPr>
          <w:rFonts w:ascii="Verdana" w:eastAsia="Verdana" w:hAnsi="Verdana" w:cs="Verdana"/>
          <w:b/>
          <w:bCs/>
          <w:noProof/>
          <w:sz w:val="18"/>
          <w:szCs w:val="18"/>
        </w:rPr>
      </w:pPr>
      <w:r w:rsidRPr="00031EB2">
        <w:rPr>
          <w:rFonts w:ascii="Verdana" w:eastAsia="Verdana" w:hAnsi="Verdana" w:cs="Verdana"/>
          <w:b/>
          <w:bCs/>
          <w:noProof/>
          <w:sz w:val="18"/>
          <w:szCs w:val="18"/>
        </w:rPr>
        <w:t>C. COMPETENT SUPERVISORY AUTHORITY</w:t>
      </w:r>
    </w:p>
    <w:p w14:paraId="3B9ADE95" w14:textId="77777777" w:rsidR="00A008AE" w:rsidRPr="00031EB2" w:rsidRDefault="00A008AE" w:rsidP="00A008AE">
      <w:pPr>
        <w:spacing w:before="120" w:after="120"/>
        <w:jc w:val="both"/>
        <w:rPr>
          <w:rFonts w:ascii="Verdana" w:eastAsia="Verdana" w:hAnsi="Verdana" w:cs="Verdana"/>
          <w:b/>
          <w:bCs/>
          <w:noProof/>
          <w:sz w:val="18"/>
          <w:szCs w:val="18"/>
          <w:highlight w:val="lightGray"/>
        </w:rPr>
      </w:pPr>
    </w:p>
    <w:p w14:paraId="3F59C91B" w14:textId="77777777" w:rsidR="00A008AE" w:rsidRPr="00031EB2" w:rsidRDefault="00A008AE" w:rsidP="00A008AE">
      <w:pPr>
        <w:spacing w:before="120" w:after="120"/>
        <w:jc w:val="both"/>
        <w:rPr>
          <w:rFonts w:ascii="Verdana" w:eastAsia="Verdana" w:hAnsi="Verdana" w:cs="Verdana"/>
          <w:b/>
          <w:bCs/>
          <w:noProof/>
          <w:sz w:val="18"/>
          <w:szCs w:val="18"/>
          <w:highlight w:val="lightGray"/>
        </w:rPr>
      </w:pPr>
      <w:r w:rsidRPr="00031EB2">
        <w:rPr>
          <w:rFonts w:ascii="Verdana" w:eastAsia="Verdana" w:hAnsi="Verdana" w:cs="Verdana"/>
          <w:b/>
          <w:bCs/>
          <w:noProof/>
          <w:sz w:val="18"/>
          <w:szCs w:val="18"/>
          <w:highlight w:val="lightGray"/>
        </w:rPr>
        <w:t>MODULE ONE: Transfer controller to controller</w:t>
      </w:r>
    </w:p>
    <w:p w14:paraId="2E936C5A" w14:textId="410A745E" w:rsidR="00D56F7B" w:rsidRPr="00031EB2" w:rsidRDefault="00D56F7B" w:rsidP="00A008AE">
      <w:pPr>
        <w:spacing w:before="120" w:after="120"/>
        <w:jc w:val="both"/>
        <w:rPr>
          <w:rFonts w:ascii="Verdana" w:eastAsia="Verdana" w:hAnsi="Verdana" w:cs="Verdana"/>
          <w:b/>
          <w:bCs/>
          <w:noProof/>
          <w:sz w:val="18"/>
          <w:szCs w:val="18"/>
          <w:highlight w:val="lightGray"/>
        </w:rPr>
      </w:pPr>
      <w:r w:rsidRPr="00D56F7B">
        <w:rPr>
          <w:rFonts w:ascii="Verdana" w:eastAsia="Verdana" w:hAnsi="Verdana" w:cs="Verdana"/>
          <w:b/>
          <w:bCs/>
          <w:noProof/>
          <w:sz w:val="18"/>
          <w:szCs w:val="18"/>
          <w:highlight w:val="lightGray"/>
        </w:rPr>
        <w:t>MODULE THREE: Transfer processor to processor</w:t>
      </w:r>
    </w:p>
    <w:p w14:paraId="6D001872" w14:textId="77777777" w:rsidR="00A008AE" w:rsidRPr="00031EB2" w:rsidRDefault="00A008AE" w:rsidP="00A008AE">
      <w:pPr>
        <w:spacing w:before="120" w:after="120"/>
        <w:jc w:val="both"/>
        <w:rPr>
          <w:rFonts w:ascii="Verdana" w:eastAsia="Verdana" w:hAnsi="Verdana" w:cs="Verdana"/>
          <w:i/>
          <w:iCs/>
          <w:noProof/>
          <w:sz w:val="18"/>
          <w:szCs w:val="18"/>
        </w:rPr>
      </w:pPr>
    </w:p>
    <w:p w14:paraId="37B6B20B" w14:textId="77777777" w:rsidR="00A008AE" w:rsidRPr="00031EB2" w:rsidRDefault="00A008AE" w:rsidP="00A008AE">
      <w:pPr>
        <w:spacing w:before="120" w:after="120"/>
        <w:jc w:val="both"/>
        <w:rPr>
          <w:rFonts w:ascii="Verdana" w:eastAsia="Verdana" w:hAnsi="Verdana" w:cs="Verdana"/>
          <w:i/>
          <w:iCs/>
          <w:noProof/>
          <w:sz w:val="18"/>
          <w:szCs w:val="18"/>
        </w:rPr>
      </w:pPr>
      <w:r w:rsidRPr="00031EB2">
        <w:rPr>
          <w:rFonts w:ascii="Verdana" w:eastAsia="Verdana" w:hAnsi="Verdana" w:cs="Verdana"/>
          <w:i/>
          <w:iCs/>
          <w:noProof/>
          <w:sz w:val="18"/>
          <w:szCs w:val="18"/>
        </w:rPr>
        <w:t>Identify the competent supervisory authority/ies in accordance with Clause 13</w:t>
      </w:r>
    </w:p>
    <w:p w14:paraId="08B21A27" w14:textId="77777777" w:rsidR="00D56F7B" w:rsidRDefault="00D56F7B" w:rsidP="00A008AE">
      <w:pPr>
        <w:spacing w:before="120" w:after="120"/>
        <w:jc w:val="both"/>
        <w:rPr>
          <w:rFonts w:ascii="Verdana" w:eastAsia="Verdana" w:hAnsi="Verdana" w:cs="Verdana"/>
          <w:i/>
          <w:iCs/>
          <w:noProof/>
          <w:sz w:val="18"/>
          <w:szCs w:val="18"/>
        </w:rPr>
      </w:pPr>
    </w:p>
    <w:p w14:paraId="76D927BC" w14:textId="088F9E21" w:rsidR="00A008AE" w:rsidRPr="00031EB2" w:rsidRDefault="00A008AE" w:rsidP="00A008AE">
      <w:pPr>
        <w:spacing w:before="120" w:after="120"/>
        <w:jc w:val="both"/>
        <w:rPr>
          <w:rFonts w:ascii="Verdana" w:eastAsia="Verdana" w:hAnsi="Verdana" w:cs="Verdana"/>
          <w:b/>
          <w:bCs/>
          <w:i/>
          <w:iCs/>
          <w:noProof/>
          <w:sz w:val="18"/>
          <w:szCs w:val="18"/>
          <w:u w:val="single"/>
        </w:rPr>
      </w:pPr>
      <w:r w:rsidRPr="00031EB2">
        <w:rPr>
          <w:rFonts w:ascii="Verdana" w:eastAsia="Verdana" w:hAnsi="Verdana" w:cs="Verdana"/>
          <w:i/>
          <w:iCs/>
          <w:noProof/>
          <w:sz w:val="18"/>
          <w:szCs w:val="18"/>
        </w:rPr>
        <w:t>The Data Protection Commission</w:t>
      </w:r>
      <w:r w:rsidRPr="00031EB2">
        <w:rPr>
          <w:rFonts w:ascii="Verdana" w:eastAsia="Verdana" w:hAnsi="Verdana" w:cs="Verdana"/>
          <w:b/>
          <w:bCs/>
          <w:i/>
          <w:iCs/>
          <w:noProof/>
          <w:sz w:val="18"/>
          <w:szCs w:val="18"/>
          <w:u w:val="single"/>
        </w:rPr>
        <w:br w:type="page"/>
      </w:r>
    </w:p>
    <w:p w14:paraId="03D64C0A" w14:textId="77777777" w:rsidR="00A008AE" w:rsidRPr="00031EB2" w:rsidRDefault="00A008AE" w:rsidP="00A008AE">
      <w:pPr>
        <w:spacing w:before="120" w:after="120"/>
        <w:jc w:val="both"/>
        <w:rPr>
          <w:rFonts w:ascii="Verdana" w:eastAsia="Verdana" w:hAnsi="Verdana" w:cs="Verdana"/>
          <w:b/>
          <w:bCs/>
          <w:noProof/>
          <w:sz w:val="18"/>
          <w:szCs w:val="18"/>
          <w:u w:val="single"/>
        </w:rPr>
      </w:pPr>
      <w:r w:rsidRPr="00031EB2">
        <w:rPr>
          <w:rFonts w:ascii="Verdana" w:eastAsia="Verdana" w:hAnsi="Verdana" w:cs="Verdana"/>
          <w:b/>
          <w:bCs/>
          <w:noProof/>
          <w:sz w:val="18"/>
          <w:szCs w:val="18"/>
          <w:u w:val="single"/>
        </w:rPr>
        <w:lastRenderedPageBreak/>
        <w:t>ANNEX II - TECHNICAL AND ORGANISATIONAL MEASURES INCLUDING TECHNICAL AND ORGANISATIONAL MEASURES TO ENSURE THE SECURITY OF THE DATA</w:t>
      </w:r>
    </w:p>
    <w:p w14:paraId="4F2FCF1C" w14:textId="77777777" w:rsidR="00A008AE" w:rsidRPr="00031EB2" w:rsidRDefault="00A008AE" w:rsidP="00A008AE">
      <w:pPr>
        <w:spacing w:before="120" w:after="120"/>
        <w:jc w:val="both"/>
        <w:rPr>
          <w:rFonts w:ascii="Verdana" w:eastAsia="Verdana" w:hAnsi="Verdana" w:cs="Verdana"/>
          <w:b/>
          <w:bCs/>
          <w:noProof/>
          <w:sz w:val="18"/>
          <w:szCs w:val="18"/>
          <w:highlight w:val="lightGray"/>
        </w:rPr>
      </w:pPr>
    </w:p>
    <w:p w14:paraId="782936D7" w14:textId="77777777" w:rsidR="00A008AE" w:rsidRPr="00031EB2" w:rsidRDefault="00A008AE" w:rsidP="00A008AE">
      <w:pPr>
        <w:spacing w:before="120" w:after="120"/>
        <w:jc w:val="both"/>
        <w:rPr>
          <w:rFonts w:ascii="Verdana" w:eastAsia="Verdana" w:hAnsi="Verdana" w:cs="Verdana"/>
          <w:b/>
          <w:bCs/>
          <w:noProof/>
          <w:sz w:val="18"/>
          <w:szCs w:val="18"/>
          <w:highlight w:val="lightGray"/>
        </w:rPr>
      </w:pPr>
      <w:r w:rsidRPr="00031EB2">
        <w:rPr>
          <w:rFonts w:ascii="Verdana" w:eastAsia="Verdana" w:hAnsi="Verdana" w:cs="Verdana"/>
          <w:b/>
          <w:bCs/>
          <w:noProof/>
          <w:sz w:val="18"/>
          <w:szCs w:val="18"/>
          <w:highlight w:val="lightGray"/>
        </w:rPr>
        <w:t>MODULE ONE: Transfer controller to controller</w:t>
      </w:r>
    </w:p>
    <w:p w14:paraId="1EC31790" w14:textId="3B646D93" w:rsidR="00D56F7B" w:rsidRPr="00031EB2" w:rsidRDefault="00D56F7B" w:rsidP="00A008AE">
      <w:pPr>
        <w:spacing w:before="120" w:after="120"/>
        <w:jc w:val="both"/>
        <w:rPr>
          <w:rFonts w:ascii="Verdana" w:eastAsia="Verdana" w:hAnsi="Verdana" w:cs="Verdana"/>
          <w:b/>
          <w:bCs/>
          <w:noProof/>
          <w:sz w:val="18"/>
          <w:szCs w:val="18"/>
          <w:highlight w:val="lightGray"/>
        </w:rPr>
      </w:pPr>
      <w:r w:rsidRPr="00D56F7B">
        <w:rPr>
          <w:rFonts w:ascii="Verdana" w:eastAsia="Verdana" w:hAnsi="Verdana" w:cs="Verdana"/>
          <w:b/>
          <w:bCs/>
          <w:noProof/>
          <w:sz w:val="18"/>
          <w:szCs w:val="18"/>
          <w:highlight w:val="lightGray"/>
        </w:rPr>
        <w:t>MODULE THREE: Transfer processor to processor</w:t>
      </w:r>
    </w:p>
    <w:p w14:paraId="3FFE2739" w14:textId="77777777" w:rsidR="00A008AE" w:rsidRPr="00031EB2" w:rsidRDefault="00A008AE" w:rsidP="00A008AE">
      <w:pPr>
        <w:spacing w:before="120" w:after="120"/>
        <w:jc w:val="both"/>
        <w:rPr>
          <w:rFonts w:ascii="Verdana" w:eastAsia="Verdana" w:hAnsi="Verdana" w:cs="Verdana"/>
          <w:noProof/>
          <w:sz w:val="18"/>
          <w:szCs w:val="18"/>
        </w:rPr>
      </w:pPr>
    </w:p>
    <w:p w14:paraId="1433886E" w14:textId="1CB0A830" w:rsidR="00A008AE" w:rsidRPr="00031EB2" w:rsidRDefault="00A008AE" w:rsidP="00A008AE">
      <w:pPr>
        <w:spacing w:before="120" w:after="120"/>
        <w:jc w:val="both"/>
        <w:rPr>
          <w:rFonts w:ascii="Verdana" w:eastAsia="Verdana" w:hAnsi="Verdana" w:cs="Verdana"/>
          <w:noProof/>
          <w:sz w:val="18"/>
          <w:szCs w:val="18"/>
        </w:rPr>
      </w:pPr>
      <w:r w:rsidRPr="00031EB2">
        <w:rPr>
          <w:rFonts w:ascii="Verdana" w:eastAsia="Verdana" w:hAnsi="Verdana" w:cs="Verdana"/>
          <w:noProof/>
          <w:sz w:val="18"/>
          <w:szCs w:val="18"/>
        </w:rPr>
        <w:t xml:space="preserve">Please see </w:t>
      </w:r>
      <w:r w:rsidR="00D56F7B">
        <w:rPr>
          <w:rFonts w:ascii="Verdana" w:eastAsia="Verdana" w:hAnsi="Verdana" w:cs="Verdana"/>
          <w:noProof/>
          <w:sz w:val="18"/>
          <w:szCs w:val="18"/>
        </w:rPr>
        <w:t xml:space="preserve">Schedule </w:t>
      </w:r>
      <w:r w:rsidR="001419E7">
        <w:rPr>
          <w:rFonts w:ascii="Verdana" w:eastAsia="Verdana" w:hAnsi="Verdana" w:cs="Verdana"/>
          <w:noProof/>
          <w:sz w:val="18"/>
          <w:szCs w:val="18"/>
        </w:rPr>
        <w:t>2</w:t>
      </w:r>
      <w:r w:rsidRPr="00031EB2">
        <w:rPr>
          <w:rFonts w:ascii="Verdana" w:eastAsia="Verdana" w:hAnsi="Verdana" w:cs="Verdana"/>
          <w:noProof/>
          <w:sz w:val="18"/>
          <w:szCs w:val="18"/>
        </w:rPr>
        <w:t xml:space="preserve"> of </w:t>
      </w:r>
      <w:r w:rsidR="0052289D">
        <w:rPr>
          <w:rFonts w:ascii="Verdana" w:eastAsia="Verdana" w:hAnsi="Verdana" w:cs="Verdana"/>
          <w:noProof/>
          <w:sz w:val="18"/>
          <w:szCs w:val="18"/>
        </w:rPr>
        <w:t>the A</w:t>
      </w:r>
      <w:r w:rsidRPr="00031EB2">
        <w:rPr>
          <w:rFonts w:ascii="Verdana" w:eastAsia="Verdana" w:hAnsi="Verdana" w:cs="Verdana"/>
          <w:noProof/>
          <w:sz w:val="18"/>
          <w:szCs w:val="18"/>
        </w:rPr>
        <w:t xml:space="preserve">greement which lists out the technical and organisational measures. </w:t>
      </w:r>
    </w:p>
    <w:p w14:paraId="1805ABD2" w14:textId="77777777" w:rsidR="00A008AE" w:rsidRPr="00031EB2" w:rsidRDefault="00A008AE" w:rsidP="00A008AE">
      <w:pPr>
        <w:contextualSpacing/>
        <w:jc w:val="both"/>
        <w:rPr>
          <w:rFonts w:ascii="Verdana" w:eastAsia="Verdana" w:hAnsi="Verdana" w:cs="Verdana"/>
          <w:i/>
          <w:iCs/>
          <w:noProof/>
          <w:sz w:val="18"/>
          <w:szCs w:val="18"/>
        </w:rPr>
      </w:pPr>
    </w:p>
    <w:p w14:paraId="2C9D522F" w14:textId="77777777" w:rsidR="00A008AE" w:rsidRPr="00031EB2" w:rsidRDefault="00A008AE" w:rsidP="00A008AE">
      <w:pPr>
        <w:spacing w:before="120" w:after="120"/>
        <w:jc w:val="both"/>
        <w:rPr>
          <w:rFonts w:ascii="Verdana" w:eastAsia="Verdana" w:hAnsi="Verdana" w:cs="Verdana"/>
          <w:b/>
          <w:bCs/>
          <w:noProof/>
          <w:sz w:val="18"/>
          <w:szCs w:val="18"/>
          <w:u w:val="single"/>
        </w:rPr>
      </w:pPr>
      <w:r w:rsidRPr="00031EB2">
        <w:rPr>
          <w:rFonts w:ascii="Verdana" w:eastAsia="Verdana" w:hAnsi="Verdana" w:cs="Verdana"/>
          <w:b/>
          <w:bCs/>
          <w:noProof/>
          <w:sz w:val="18"/>
          <w:szCs w:val="18"/>
          <w:u w:val="single"/>
        </w:rPr>
        <w:t>ANNEX III – LIST OF SUB-PROCESSORS</w:t>
      </w:r>
    </w:p>
    <w:p w14:paraId="2A66A613" w14:textId="77777777" w:rsidR="00A008AE" w:rsidRPr="00031EB2" w:rsidRDefault="00A008AE" w:rsidP="00A008AE">
      <w:pPr>
        <w:spacing w:before="120" w:after="120"/>
        <w:jc w:val="both"/>
        <w:rPr>
          <w:rFonts w:ascii="Verdana" w:eastAsia="Verdana" w:hAnsi="Verdana" w:cs="Verdana"/>
          <w:b/>
          <w:bCs/>
          <w:noProof/>
          <w:sz w:val="18"/>
          <w:szCs w:val="18"/>
          <w:highlight w:val="lightGray"/>
        </w:rPr>
      </w:pPr>
    </w:p>
    <w:p w14:paraId="35D9B713" w14:textId="245F27F3" w:rsidR="00D56F7B" w:rsidRPr="00031EB2" w:rsidRDefault="00D56F7B" w:rsidP="00A008AE">
      <w:pPr>
        <w:spacing w:before="120" w:after="120"/>
        <w:jc w:val="both"/>
        <w:rPr>
          <w:rFonts w:ascii="Verdana" w:eastAsia="Verdana" w:hAnsi="Verdana" w:cs="Verdana"/>
          <w:b/>
          <w:bCs/>
          <w:noProof/>
          <w:sz w:val="18"/>
          <w:szCs w:val="18"/>
          <w:highlight w:val="lightGray"/>
        </w:rPr>
      </w:pPr>
      <w:r w:rsidRPr="00D56F7B">
        <w:rPr>
          <w:rFonts w:ascii="Verdana" w:eastAsia="Verdana" w:hAnsi="Verdana" w:cs="Verdana"/>
          <w:b/>
          <w:bCs/>
          <w:noProof/>
          <w:sz w:val="18"/>
          <w:szCs w:val="18"/>
          <w:highlight w:val="lightGray"/>
        </w:rPr>
        <w:t>MODULE THREE: Transfer processor to processor</w:t>
      </w:r>
    </w:p>
    <w:p w14:paraId="2DB7D581" w14:textId="77777777" w:rsidR="00A008AE" w:rsidRPr="00031EB2" w:rsidRDefault="00A008AE" w:rsidP="00A008AE">
      <w:pPr>
        <w:spacing w:before="120" w:after="120"/>
        <w:jc w:val="both"/>
        <w:rPr>
          <w:rFonts w:ascii="Verdana" w:eastAsia="Verdana" w:hAnsi="Verdana" w:cs="Verdana"/>
          <w:noProof/>
          <w:sz w:val="18"/>
          <w:szCs w:val="18"/>
        </w:rPr>
      </w:pPr>
    </w:p>
    <w:p w14:paraId="00867E40" w14:textId="77777777" w:rsidR="00A008AE" w:rsidRPr="00031EB2" w:rsidRDefault="00A008AE" w:rsidP="00A008AE">
      <w:pPr>
        <w:spacing w:before="120" w:after="120"/>
        <w:jc w:val="both"/>
        <w:rPr>
          <w:rFonts w:ascii="Verdana" w:eastAsia="Verdana" w:hAnsi="Verdana" w:cs="Verdana"/>
          <w:noProof/>
          <w:sz w:val="18"/>
          <w:szCs w:val="18"/>
        </w:rPr>
      </w:pPr>
      <w:r w:rsidRPr="00031EB2">
        <w:rPr>
          <w:rFonts w:ascii="Verdana" w:eastAsia="Verdana" w:hAnsi="Verdana" w:cs="Verdana"/>
          <w:noProof/>
          <w:sz w:val="18"/>
          <w:szCs w:val="18"/>
        </w:rPr>
        <w:t xml:space="preserve">The controller has authorised the use of the following sub-processors: </w:t>
      </w:r>
    </w:p>
    <w:p w14:paraId="42A5FC32" w14:textId="28A0336F" w:rsidR="00A008AE" w:rsidRPr="00031EB2" w:rsidRDefault="00A008AE" w:rsidP="00A008AE">
      <w:pPr>
        <w:spacing w:before="120" w:after="120"/>
        <w:jc w:val="both"/>
        <w:rPr>
          <w:rFonts w:ascii="Verdana" w:eastAsia="Verdana" w:hAnsi="Verdana" w:cs="Verdana"/>
          <w:noProof/>
          <w:sz w:val="18"/>
          <w:szCs w:val="18"/>
        </w:rPr>
      </w:pPr>
      <w:r w:rsidRPr="00031EB2">
        <w:rPr>
          <w:rFonts w:ascii="Verdana" w:eastAsia="Verdana" w:hAnsi="Verdana" w:cs="Verdana"/>
          <w:noProof/>
          <w:sz w:val="18"/>
          <w:szCs w:val="18"/>
        </w:rPr>
        <w:t xml:space="preserve">For the details please see </w:t>
      </w:r>
      <w:r w:rsidR="0052289D">
        <w:rPr>
          <w:rFonts w:ascii="Verdana" w:eastAsia="Verdana" w:hAnsi="Verdana" w:cs="Verdana"/>
          <w:noProof/>
          <w:sz w:val="18"/>
          <w:szCs w:val="18"/>
        </w:rPr>
        <w:t xml:space="preserve">Appendix D </w:t>
      </w:r>
      <w:r w:rsidRPr="00031EB2">
        <w:rPr>
          <w:rFonts w:ascii="Verdana" w:eastAsia="Verdana" w:hAnsi="Verdana" w:cs="Verdana"/>
          <w:noProof/>
          <w:sz w:val="18"/>
          <w:szCs w:val="18"/>
        </w:rPr>
        <w:t xml:space="preserve">of </w:t>
      </w:r>
      <w:r w:rsidR="0052289D">
        <w:rPr>
          <w:rFonts w:ascii="Verdana" w:eastAsia="Verdana" w:hAnsi="Verdana" w:cs="Verdana"/>
          <w:noProof/>
          <w:sz w:val="18"/>
          <w:szCs w:val="18"/>
        </w:rPr>
        <w:t xml:space="preserve">the </w:t>
      </w:r>
      <w:r w:rsidR="00964A63">
        <w:rPr>
          <w:rFonts w:ascii="Verdana" w:eastAsia="Verdana" w:hAnsi="Verdana" w:cs="Verdana"/>
          <w:noProof/>
          <w:sz w:val="18"/>
          <w:szCs w:val="18"/>
        </w:rPr>
        <w:t>Statement of Wor</w:t>
      </w:r>
      <w:r w:rsidR="00C62CAA">
        <w:rPr>
          <w:rFonts w:ascii="Verdana" w:eastAsia="Verdana" w:hAnsi="Verdana" w:cs="Verdana"/>
          <w:noProof/>
          <w:sz w:val="18"/>
          <w:szCs w:val="18"/>
        </w:rPr>
        <w:t>k</w:t>
      </w:r>
      <w:r w:rsidRPr="00031EB2">
        <w:rPr>
          <w:rFonts w:ascii="Verdana" w:eastAsia="Verdana" w:hAnsi="Verdana" w:cs="Verdana"/>
          <w:noProof/>
          <w:sz w:val="18"/>
          <w:szCs w:val="18"/>
        </w:rPr>
        <w:t xml:space="preserve"> which lists any authrosied sub-processors. </w:t>
      </w:r>
    </w:p>
    <w:p w14:paraId="6404C682" w14:textId="77777777" w:rsidR="00A008AE" w:rsidRDefault="00A008AE" w:rsidP="00A008AE">
      <w:pPr>
        <w:spacing w:before="120" w:after="120"/>
        <w:jc w:val="both"/>
        <w:rPr>
          <w:rFonts w:ascii="Times New Roman" w:hAnsi="Times New Roman"/>
          <w:noProof/>
        </w:rPr>
      </w:pPr>
    </w:p>
    <w:p w14:paraId="26405B1F" w14:textId="77777777" w:rsidR="00A008AE" w:rsidRDefault="00A008AE" w:rsidP="00A008AE">
      <w:r>
        <w:br w:type="page"/>
      </w:r>
    </w:p>
    <w:p w14:paraId="7F876404" w14:textId="77777777" w:rsidR="00A008AE" w:rsidRPr="00031EB2" w:rsidRDefault="00A008AE" w:rsidP="00A008AE">
      <w:pPr>
        <w:pStyle w:val="Heading1"/>
        <w:numPr>
          <w:ilvl w:val="0"/>
          <w:numId w:val="0"/>
        </w:numPr>
        <w:rPr>
          <w:rFonts w:eastAsia="Verdana" w:cs="Verdana"/>
          <w:sz w:val="18"/>
          <w:szCs w:val="18"/>
        </w:rPr>
      </w:pPr>
      <w:r w:rsidRPr="00031EB2">
        <w:rPr>
          <w:rFonts w:eastAsia="Verdana" w:cs="Verdana"/>
          <w:sz w:val="18"/>
          <w:szCs w:val="18"/>
        </w:rPr>
        <w:lastRenderedPageBreak/>
        <w:t>Standard Data Protection Clauses to be issued by the Commissioner under S119A(1) Data Protection Act 2018</w:t>
      </w:r>
    </w:p>
    <w:p w14:paraId="0814F41A" w14:textId="77777777" w:rsidR="00A008AE" w:rsidRPr="00031EB2" w:rsidRDefault="00A008AE" w:rsidP="00A008AE">
      <w:pPr>
        <w:pStyle w:val="Heading2"/>
        <w:rPr>
          <w:rFonts w:ascii="Verdana" w:eastAsia="Verdana" w:hAnsi="Verdana" w:cs="Verdana"/>
          <w:b/>
          <w:bCs/>
          <w:sz w:val="18"/>
          <w:szCs w:val="18"/>
        </w:rPr>
      </w:pPr>
      <w:r w:rsidRPr="00031EB2">
        <w:rPr>
          <w:rFonts w:ascii="Verdana" w:eastAsia="Verdana" w:hAnsi="Verdana" w:cs="Verdana"/>
          <w:sz w:val="18"/>
          <w:szCs w:val="18"/>
        </w:rPr>
        <w:t>International Data Transfer Addendum to the EU Commission Standard Contractual Clauses</w:t>
      </w:r>
    </w:p>
    <w:p w14:paraId="26E54CA8" w14:textId="77777777" w:rsidR="00A008AE" w:rsidRPr="00031EB2" w:rsidRDefault="00A008AE" w:rsidP="00A008AE">
      <w:pPr>
        <w:pBdr>
          <w:bottom w:val="single" w:sz="4" w:space="16" w:color="003768"/>
        </w:pBdr>
        <w:spacing w:before="200" w:after="360"/>
        <w:rPr>
          <w:rFonts w:ascii="Verdana" w:eastAsia="Verdana" w:hAnsi="Verdana" w:cs="Verdana"/>
          <w:b/>
          <w:bCs/>
          <w:color w:val="54534A"/>
          <w:sz w:val="18"/>
          <w:szCs w:val="18"/>
          <w:lang w:eastAsia="zh-CN"/>
        </w:rPr>
      </w:pPr>
      <w:r w:rsidRPr="00031EB2">
        <w:rPr>
          <w:rFonts w:ascii="Verdana" w:eastAsia="Verdana" w:hAnsi="Verdana" w:cs="Verdana"/>
          <w:b/>
          <w:bCs/>
          <w:color w:val="54534A"/>
          <w:sz w:val="18"/>
          <w:szCs w:val="18"/>
          <w:lang w:eastAsia="zh-CN"/>
        </w:rPr>
        <w:t>VERSION B1.0, in force 21 March 2022</w:t>
      </w:r>
    </w:p>
    <w:p w14:paraId="45BAA03F" w14:textId="77777777" w:rsidR="00A008AE" w:rsidRPr="00031EB2" w:rsidRDefault="00A008AE" w:rsidP="00A008AE">
      <w:pPr>
        <w:rPr>
          <w:rFonts w:ascii="Verdana" w:eastAsia="Verdana" w:hAnsi="Verdana" w:cs="Verdana"/>
          <w:color w:val="000000"/>
          <w:sz w:val="18"/>
          <w:szCs w:val="18"/>
          <w:lang w:eastAsia="en-GB"/>
        </w:rPr>
      </w:pPr>
      <w:r w:rsidRPr="00031EB2">
        <w:rPr>
          <w:rFonts w:ascii="Verdana" w:eastAsia="Verdana" w:hAnsi="Verdana" w:cs="Verdana"/>
          <w:sz w:val="18"/>
          <w:szCs w:val="18"/>
          <w:lang w:eastAsia="zh-CN"/>
        </w:rPr>
        <w:t>This</w:t>
      </w:r>
      <w:bookmarkStart w:id="780" w:name="_Hlk92884578"/>
      <w:r w:rsidRPr="00031EB2">
        <w:rPr>
          <w:rFonts w:ascii="Verdana" w:eastAsia="Verdana" w:hAnsi="Verdana" w:cs="Verdana"/>
          <w:sz w:val="18"/>
          <w:szCs w:val="18"/>
          <w:lang w:eastAsia="zh-CN"/>
        </w:rPr>
        <w:t xml:space="preserve"> </w:t>
      </w:r>
      <w:r w:rsidRPr="00031EB2">
        <w:rPr>
          <w:rFonts w:ascii="Verdana" w:eastAsia="Verdana" w:hAnsi="Verdana" w:cs="Verdana"/>
          <w:sz w:val="18"/>
          <w:szCs w:val="18"/>
        </w:rPr>
        <w:t>Addendum has been issued by the Information Commissioner for Parties making Restricted Transfers. The Information Commissioner considers that it provides Appropriate Safeguards for Restricted Transfers when it is entered into as a legally binding contract.</w:t>
      </w:r>
      <w:bookmarkStart w:id="781" w:name="_Hlk92885565"/>
      <w:bookmarkEnd w:id="780"/>
    </w:p>
    <w:p w14:paraId="23A27B36" w14:textId="77777777" w:rsidR="00A008AE" w:rsidRPr="00031EB2" w:rsidRDefault="00A008AE" w:rsidP="00A008AE">
      <w:pPr>
        <w:pStyle w:val="Heading2"/>
        <w:rPr>
          <w:rFonts w:ascii="Verdana" w:eastAsia="Verdana" w:hAnsi="Verdana" w:cs="Verdana"/>
          <w:sz w:val="18"/>
          <w:szCs w:val="18"/>
        </w:rPr>
      </w:pPr>
      <w:r w:rsidRPr="00031EB2">
        <w:rPr>
          <w:rFonts w:ascii="Verdana" w:eastAsia="Verdana" w:hAnsi="Verdana" w:cs="Verdana"/>
          <w:sz w:val="18"/>
          <w:szCs w:val="18"/>
        </w:rPr>
        <w:t>Part 1: Tables</w:t>
      </w:r>
    </w:p>
    <w:p w14:paraId="2B5D96CB" w14:textId="77777777" w:rsidR="00A008AE" w:rsidRPr="00031EB2" w:rsidRDefault="00A008AE" w:rsidP="00A008AE">
      <w:pPr>
        <w:pStyle w:val="Heading3"/>
        <w:rPr>
          <w:rFonts w:ascii="Verdana" w:eastAsia="Verdana" w:hAnsi="Verdana" w:cs="Verdana"/>
          <w:sz w:val="18"/>
          <w:szCs w:val="18"/>
        </w:rPr>
      </w:pPr>
      <w:r w:rsidRPr="00031EB2">
        <w:rPr>
          <w:rFonts w:ascii="Verdana" w:eastAsia="Verdana" w:hAnsi="Verdana" w:cs="Verdana"/>
          <w:sz w:val="18"/>
          <w:szCs w:val="18"/>
        </w:rPr>
        <w:t>Table 1: Parties</w:t>
      </w:r>
    </w:p>
    <w:tbl>
      <w:tblPr>
        <w:tblW w:w="5000" w:type="pct"/>
        <w:tblBorders>
          <w:left w:val="single" w:sz="4" w:space="0" w:color="FFC000"/>
          <w:right w:val="single" w:sz="4" w:space="0" w:color="FFC000"/>
          <w:insideH w:val="single" w:sz="4" w:space="0" w:color="FFC000"/>
          <w:insideV w:val="single" w:sz="4" w:space="0" w:color="FFC000"/>
        </w:tblBorders>
        <w:tblCellMar>
          <w:top w:w="108" w:type="dxa"/>
          <w:bottom w:w="108" w:type="dxa"/>
        </w:tblCellMar>
        <w:tblLook w:val="04A0" w:firstRow="1" w:lastRow="0" w:firstColumn="1" w:lastColumn="0" w:noHBand="0" w:noVBand="1"/>
      </w:tblPr>
      <w:tblGrid>
        <w:gridCol w:w="1717"/>
        <w:gridCol w:w="3643"/>
        <w:gridCol w:w="2936"/>
      </w:tblGrid>
      <w:tr w:rsidR="00A008AE" w14:paraId="67575BBA" w14:textId="77777777" w:rsidTr="00031EB2">
        <w:tc>
          <w:tcPr>
            <w:tcW w:w="1177" w:type="pct"/>
            <w:tcBorders>
              <w:top w:val="single" w:sz="4" w:space="0" w:color="FFC000"/>
              <w:left w:val="single" w:sz="4" w:space="0" w:color="FFC000"/>
              <w:bottom w:val="single" w:sz="4" w:space="0" w:color="FFC000"/>
              <w:right w:val="single" w:sz="4" w:space="0" w:color="FFC000"/>
            </w:tcBorders>
            <w:shd w:val="clear" w:color="auto" w:fill="FFF9DD"/>
            <w:hideMark/>
          </w:tcPr>
          <w:p w14:paraId="406EAADC" w14:textId="77777777" w:rsidR="00A008AE" w:rsidRPr="00031EB2" w:rsidRDefault="00A008AE" w:rsidP="002054D2">
            <w:pPr>
              <w:pStyle w:val="Body"/>
              <w:numPr>
                <w:ilvl w:val="0"/>
                <w:numId w:val="53"/>
              </w:numPr>
              <w:rPr>
                <w:rFonts w:ascii="Verdana" w:eastAsia="Verdana" w:hAnsi="Verdana" w:cs="Verdana"/>
                <w:b/>
                <w:bCs/>
                <w:color w:val="003768"/>
                <w:sz w:val="18"/>
                <w:szCs w:val="18"/>
              </w:rPr>
            </w:pPr>
            <w:commentRangeStart w:id="782"/>
            <w:r w:rsidRPr="00031EB2">
              <w:rPr>
                <w:rFonts w:ascii="Verdana" w:eastAsia="Verdana" w:hAnsi="Verdana" w:cs="Verdana"/>
                <w:b/>
                <w:bCs/>
                <w:color w:val="003768"/>
                <w:sz w:val="18"/>
                <w:szCs w:val="18"/>
              </w:rPr>
              <w:t>Start date</w:t>
            </w:r>
            <w:commentRangeEnd w:id="782"/>
            <w:r w:rsidR="00085322">
              <w:rPr>
                <w:rStyle w:val="CommentReference"/>
                <w:rFonts w:eastAsiaTheme="minorHAnsi"/>
                <w:lang w:eastAsia="en-US"/>
              </w:rPr>
              <w:commentReference w:id="782"/>
            </w:r>
          </w:p>
        </w:tc>
        <w:tc>
          <w:tcPr>
            <w:tcW w:w="3823" w:type="pct"/>
            <w:gridSpan w:val="2"/>
            <w:tcBorders>
              <w:top w:val="single" w:sz="4" w:space="0" w:color="FFC000"/>
              <w:left w:val="single" w:sz="4" w:space="0" w:color="FFC000"/>
              <w:bottom w:val="single" w:sz="4" w:space="0" w:color="FFC000"/>
              <w:right w:val="single" w:sz="4" w:space="0" w:color="FFC000"/>
            </w:tcBorders>
          </w:tcPr>
          <w:p w14:paraId="709D8DD7" w14:textId="77777777" w:rsidR="00A008AE" w:rsidRPr="00031EB2" w:rsidRDefault="00A008AE" w:rsidP="002054D2">
            <w:pPr>
              <w:pStyle w:val="Body"/>
              <w:numPr>
                <w:ilvl w:val="0"/>
                <w:numId w:val="53"/>
              </w:numPr>
              <w:rPr>
                <w:rFonts w:ascii="Verdana" w:eastAsia="Verdana" w:hAnsi="Verdana" w:cs="Verdana"/>
                <w:sz w:val="18"/>
                <w:szCs w:val="18"/>
              </w:rPr>
            </w:pPr>
          </w:p>
        </w:tc>
      </w:tr>
      <w:tr w:rsidR="00A008AE" w14:paraId="75089F1F" w14:textId="77777777" w:rsidTr="00031EB2">
        <w:tc>
          <w:tcPr>
            <w:tcW w:w="1177" w:type="pct"/>
            <w:tcBorders>
              <w:top w:val="single" w:sz="4" w:space="0" w:color="FFC000"/>
              <w:left w:val="single" w:sz="4" w:space="0" w:color="FFC000"/>
              <w:bottom w:val="single" w:sz="4" w:space="0" w:color="FFC000"/>
              <w:right w:val="single" w:sz="4" w:space="0" w:color="FFC000"/>
            </w:tcBorders>
            <w:shd w:val="clear" w:color="auto" w:fill="FFF0A9"/>
            <w:vAlign w:val="center"/>
            <w:hideMark/>
          </w:tcPr>
          <w:p w14:paraId="1D66DAB2" w14:textId="77777777" w:rsidR="00A008AE" w:rsidRPr="00031EB2" w:rsidRDefault="00A008AE" w:rsidP="002054D2">
            <w:pPr>
              <w:pStyle w:val="Body"/>
              <w:numPr>
                <w:ilvl w:val="0"/>
                <w:numId w:val="53"/>
              </w:numPr>
              <w:rPr>
                <w:rFonts w:ascii="Verdana" w:eastAsia="Verdana" w:hAnsi="Verdana" w:cs="Verdana"/>
                <w:b/>
                <w:bCs/>
                <w:color w:val="003768"/>
                <w:sz w:val="18"/>
                <w:szCs w:val="18"/>
              </w:rPr>
            </w:pPr>
            <w:r w:rsidRPr="00031EB2">
              <w:rPr>
                <w:rFonts w:ascii="Verdana" w:eastAsia="Verdana" w:hAnsi="Verdana" w:cs="Verdana"/>
                <w:b/>
                <w:bCs/>
                <w:color w:val="003768"/>
                <w:sz w:val="18"/>
                <w:szCs w:val="18"/>
              </w:rPr>
              <w:t>The Parties</w:t>
            </w:r>
          </w:p>
        </w:tc>
        <w:tc>
          <w:tcPr>
            <w:tcW w:w="1911" w:type="pct"/>
            <w:tcBorders>
              <w:top w:val="single" w:sz="4" w:space="0" w:color="FFC000"/>
              <w:left w:val="single" w:sz="4" w:space="0" w:color="FFC000"/>
              <w:bottom w:val="single" w:sz="4" w:space="0" w:color="FFC000"/>
              <w:right w:val="single" w:sz="4" w:space="0" w:color="FFC000"/>
            </w:tcBorders>
            <w:shd w:val="clear" w:color="auto" w:fill="FFF0A9"/>
            <w:vAlign w:val="center"/>
            <w:hideMark/>
          </w:tcPr>
          <w:p w14:paraId="0DE09644" w14:textId="77777777" w:rsidR="00A008AE" w:rsidRPr="00031EB2" w:rsidRDefault="00A008AE" w:rsidP="002054D2">
            <w:pPr>
              <w:pStyle w:val="Body"/>
              <w:numPr>
                <w:ilvl w:val="0"/>
                <w:numId w:val="53"/>
              </w:numPr>
              <w:rPr>
                <w:rFonts w:ascii="Verdana" w:eastAsia="Verdana" w:hAnsi="Verdana" w:cs="Verdana"/>
                <w:b/>
                <w:bCs/>
                <w:color w:val="003768"/>
                <w:sz w:val="18"/>
                <w:szCs w:val="18"/>
              </w:rPr>
            </w:pPr>
            <w:r w:rsidRPr="00031EB2">
              <w:rPr>
                <w:rFonts w:ascii="Verdana" w:eastAsia="Verdana" w:hAnsi="Verdana" w:cs="Verdana"/>
                <w:b/>
                <w:bCs/>
                <w:color w:val="003768"/>
                <w:sz w:val="18"/>
                <w:szCs w:val="18"/>
              </w:rPr>
              <w:t>Exporter (who sends the Restricted Transfer)</w:t>
            </w:r>
          </w:p>
        </w:tc>
        <w:tc>
          <w:tcPr>
            <w:tcW w:w="1912" w:type="pct"/>
            <w:tcBorders>
              <w:top w:val="single" w:sz="4" w:space="0" w:color="FFC000"/>
              <w:left w:val="single" w:sz="4" w:space="0" w:color="FFC000"/>
              <w:bottom w:val="single" w:sz="4" w:space="0" w:color="FFC000"/>
              <w:right w:val="single" w:sz="4" w:space="0" w:color="FFC000"/>
            </w:tcBorders>
            <w:shd w:val="clear" w:color="auto" w:fill="FFF0A9"/>
            <w:vAlign w:val="center"/>
            <w:hideMark/>
          </w:tcPr>
          <w:p w14:paraId="7BF159A2" w14:textId="77777777" w:rsidR="00A008AE" w:rsidRPr="00031EB2" w:rsidRDefault="00A008AE" w:rsidP="002054D2">
            <w:pPr>
              <w:pStyle w:val="Body"/>
              <w:numPr>
                <w:ilvl w:val="0"/>
                <w:numId w:val="53"/>
              </w:numPr>
              <w:rPr>
                <w:rFonts w:ascii="Verdana" w:eastAsia="Verdana" w:hAnsi="Verdana" w:cs="Verdana"/>
                <w:b/>
                <w:bCs/>
                <w:color w:val="003768"/>
                <w:sz w:val="18"/>
                <w:szCs w:val="18"/>
              </w:rPr>
            </w:pPr>
            <w:r w:rsidRPr="00031EB2">
              <w:rPr>
                <w:rFonts w:ascii="Verdana" w:eastAsia="Verdana" w:hAnsi="Verdana" w:cs="Verdana"/>
                <w:b/>
                <w:bCs/>
                <w:color w:val="003768"/>
                <w:sz w:val="18"/>
                <w:szCs w:val="18"/>
              </w:rPr>
              <w:t>Importer (who receives the Restricted Transfer)</w:t>
            </w:r>
          </w:p>
        </w:tc>
      </w:tr>
      <w:tr w:rsidR="00A008AE" w14:paraId="732AC074" w14:textId="77777777" w:rsidTr="00031EB2">
        <w:tc>
          <w:tcPr>
            <w:tcW w:w="1177" w:type="pct"/>
            <w:tcBorders>
              <w:top w:val="single" w:sz="4" w:space="0" w:color="FFC000"/>
              <w:left w:val="single" w:sz="4" w:space="0" w:color="FFC000"/>
              <w:bottom w:val="single" w:sz="4" w:space="0" w:color="FFC000"/>
              <w:right w:val="single" w:sz="4" w:space="0" w:color="FFC000"/>
            </w:tcBorders>
            <w:shd w:val="clear" w:color="auto" w:fill="FFF9DD"/>
            <w:hideMark/>
          </w:tcPr>
          <w:p w14:paraId="66CD7174" w14:textId="77777777" w:rsidR="00A008AE" w:rsidRPr="00031EB2" w:rsidRDefault="00A008AE" w:rsidP="002054D2">
            <w:pPr>
              <w:pStyle w:val="Body"/>
              <w:numPr>
                <w:ilvl w:val="0"/>
                <w:numId w:val="53"/>
              </w:numPr>
              <w:rPr>
                <w:rFonts w:ascii="Verdana" w:eastAsia="Verdana" w:hAnsi="Verdana" w:cs="Verdana"/>
                <w:b/>
                <w:bCs/>
                <w:color w:val="003768"/>
                <w:sz w:val="18"/>
                <w:szCs w:val="18"/>
              </w:rPr>
            </w:pPr>
            <w:r w:rsidRPr="00031EB2">
              <w:rPr>
                <w:rFonts w:ascii="Verdana" w:eastAsia="Verdana" w:hAnsi="Verdana" w:cs="Verdana"/>
                <w:b/>
                <w:bCs/>
                <w:color w:val="003768"/>
                <w:sz w:val="18"/>
                <w:szCs w:val="18"/>
              </w:rPr>
              <w:t>Parties’ details</w:t>
            </w:r>
          </w:p>
        </w:tc>
        <w:tc>
          <w:tcPr>
            <w:tcW w:w="1911" w:type="pct"/>
            <w:tcBorders>
              <w:top w:val="single" w:sz="4" w:space="0" w:color="FFC000"/>
              <w:left w:val="single" w:sz="4" w:space="0" w:color="FFC000"/>
              <w:bottom w:val="single" w:sz="4" w:space="0" w:color="FFC000"/>
              <w:right w:val="single" w:sz="4" w:space="0" w:color="FFC000"/>
            </w:tcBorders>
            <w:hideMark/>
          </w:tcPr>
          <w:p w14:paraId="72865F75" w14:textId="77777777" w:rsidR="00A008AE" w:rsidRPr="00031EB2" w:rsidRDefault="00A008AE" w:rsidP="002054D2">
            <w:pPr>
              <w:pStyle w:val="Body"/>
              <w:numPr>
                <w:ilvl w:val="0"/>
                <w:numId w:val="53"/>
              </w:numPr>
              <w:rPr>
                <w:rFonts w:ascii="Verdana" w:eastAsia="Verdana" w:hAnsi="Verdana" w:cs="Verdana"/>
                <w:sz w:val="18"/>
                <w:szCs w:val="18"/>
              </w:rPr>
            </w:pPr>
            <w:r w:rsidRPr="00031EB2">
              <w:rPr>
                <w:rFonts w:ascii="Verdana" w:eastAsia="Verdana" w:hAnsi="Verdana" w:cs="Verdana"/>
                <w:sz w:val="18"/>
                <w:szCs w:val="18"/>
              </w:rPr>
              <w:t xml:space="preserve">Full legal name: </w:t>
            </w:r>
            <w:r w:rsidRPr="00675C37">
              <w:rPr>
                <w:rFonts w:ascii="Verdana" w:eastAsia="Verdana" w:hAnsi="Verdana" w:cs="Verdana"/>
                <w:b/>
                <w:bCs/>
                <w:sz w:val="18"/>
                <w:szCs w:val="18"/>
              </w:rPr>
              <w:t>Capgemini UK plc</w:t>
            </w:r>
          </w:p>
          <w:p w14:paraId="2808F00F" w14:textId="080D6EE5" w:rsidR="00A008AE" w:rsidRPr="00031EB2" w:rsidRDefault="00A008AE" w:rsidP="002054D2">
            <w:pPr>
              <w:pStyle w:val="Body"/>
              <w:numPr>
                <w:ilvl w:val="0"/>
                <w:numId w:val="53"/>
              </w:numPr>
              <w:rPr>
                <w:rFonts w:ascii="Verdana" w:eastAsia="Verdana" w:hAnsi="Verdana" w:cs="Verdana"/>
                <w:noProof/>
                <w:sz w:val="18"/>
                <w:szCs w:val="18"/>
                <w:highlight w:val="lightGray"/>
              </w:rPr>
            </w:pPr>
            <w:r w:rsidRPr="00031EB2">
              <w:rPr>
                <w:rFonts w:ascii="Verdana" w:eastAsia="Verdana" w:hAnsi="Verdana" w:cs="Verdana"/>
                <w:sz w:val="18"/>
                <w:szCs w:val="18"/>
              </w:rPr>
              <w:t xml:space="preserve">Trading name (if different): </w:t>
            </w:r>
            <w:r w:rsidR="00675C37" w:rsidRPr="00675C37">
              <w:rPr>
                <w:b/>
                <w:bCs/>
              </w:rPr>
              <w:t>N/A</w:t>
            </w:r>
          </w:p>
          <w:p w14:paraId="79EE404B" w14:textId="17966F19" w:rsidR="00A008AE" w:rsidRPr="00031EB2" w:rsidRDefault="00A008AE" w:rsidP="002054D2">
            <w:pPr>
              <w:pStyle w:val="Body"/>
              <w:numPr>
                <w:ilvl w:val="0"/>
                <w:numId w:val="53"/>
              </w:numPr>
              <w:rPr>
                <w:rFonts w:ascii="Verdana" w:eastAsia="Verdana" w:hAnsi="Verdana" w:cs="Verdana"/>
                <w:sz w:val="18"/>
                <w:szCs w:val="18"/>
              </w:rPr>
            </w:pPr>
            <w:r w:rsidRPr="00031EB2">
              <w:rPr>
                <w:rFonts w:ascii="Verdana" w:eastAsia="Verdana" w:hAnsi="Verdana" w:cs="Verdana"/>
                <w:sz w:val="18"/>
                <w:szCs w:val="18"/>
              </w:rPr>
              <w:t xml:space="preserve">Main address (if a company registered address): </w:t>
            </w:r>
            <w:r w:rsidR="00D864DD" w:rsidRPr="00D864DD">
              <w:rPr>
                <w:rFonts w:ascii="Verdana" w:eastAsia="Verdana" w:hAnsi="Verdana" w:cs="Verdana"/>
                <w:b/>
                <w:bCs/>
                <w:sz w:val="18"/>
                <w:szCs w:val="18"/>
              </w:rPr>
              <w:t>95 Queen Victoria Street, London, EC4V 4HN</w:t>
            </w:r>
          </w:p>
          <w:p w14:paraId="44257D13" w14:textId="77777777" w:rsidR="00A008AE" w:rsidRPr="00031EB2" w:rsidRDefault="00A008AE" w:rsidP="002054D2">
            <w:pPr>
              <w:pStyle w:val="Body"/>
              <w:numPr>
                <w:ilvl w:val="0"/>
                <w:numId w:val="53"/>
              </w:numPr>
              <w:rPr>
                <w:rFonts w:ascii="Verdana" w:eastAsia="Verdana" w:hAnsi="Verdana" w:cs="Verdana"/>
                <w:sz w:val="18"/>
                <w:szCs w:val="18"/>
              </w:rPr>
            </w:pPr>
            <w:r w:rsidRPr="00031EB2">
              <w:rPr>
                <w:rFonts w:ascii="Verdana" w:eastAsia="Verdana" w:hAnsi="Verdana" w:cs="Verdana"/>
                <w:sz w:val="18"/>
                <w:szCs w:val="18"/>
              </w:rPr>
              <w:t xml:space="preserve">Official registration number (if any) (company number or similar identifier): </w:t>
            </w:r>
            <w:r w:rsidRPr="00675C37">
              <w:rPr>
                <w:rFonts w:ascii="Verdana" w:eastAsia="Verdana" w:hAnsi="Verdana" w:cs="Verdana"/>
                <w:b/>
                <w:bCs/>
                <w:sz w:val="18"/>
                <w:szCs w:val="18"/>
              </w:rPr>
              <w:t>00943935</w:t>
            </w:r>
          </w:p>
        </w:tc>
        <w:tc>
          <w:tcPr>
            <w:tcW w:w="1912" w:type="pct"/>
            <w:tcBorders>
              <w:top w:val="single" w:sz="4" w:space="0" w:color="FFC000"/>
              <w:left w:val="single" w:sz="4" w:space="0" w:color="FFC000"/>
              <w:bottom w:val="single" w:sz="4" w:space="0" w:color="FFC000"/>
              <w:right w:val="single" w:sz="4" w:space="0" w:color="FFC000"/>
            </w:tcBorders>
            <w:hideMark/>
          </w:tcPr>
          <w:p w14:paraId="6D3C173E" w14:textId="77777777" w:rsidR="00A008AE" w:rsidRPr="00031EB2" w:rsidRDefault="00A008AE" w:rsidP="002054D2">
            <w:pPr>
              <w:pStyle w:val="Body"/>
              <w:numPr>
                <w:ilvl w:val="0"/>
                <w:numId w:val="53"/>
              </w:numPr>
              <w:rPr>
                <w:rFonts w:ascii="Verdana" w:eastAsia="Verdana" w:hAnsi="Verdana" w:cs="Verdana"/>
                <w:noProof/>
                <w:sz w:val="18"/>
                <w:szCs w:val="18"/>
                <w:highlight w:val="lightGray"/>
              </w:rPr>
            </w:pPr>
            <w:r w:rsidRPr="00031EB2">
              <w:rPr>
                <w:rFonts w:ascii="Verdana" w:eastAsia="Verdana" w:hAnsi="Verdana" w:cs="Verdana"/>
                <w:sz w:val="18"/>
                <w:szCs w:val="18"/>
              </w:rPr>
              <w:t xml:space="preserve">Full legal name: </w:t>
            </w:r>
            <w:r>
              <w:fldChar w:fldCharType="begin"/>
            </w:r>
            <w:r w:rsidRPr="3C476E0C">
              <w:rPr>
                <w:highlight w:val="lightGray"/>
              </w:rPr>
              <w:instrText xml:space="preserve"> FORMTEXT </w:instrText>
            </w:r>
            <w:r>
              <w:fldChar w:fldCharType="separate"/>
            </w:r>
            <w:r w:rsidRPr="3C476E0C">
              <w:rPr>
                <w:noProof/>
                <w:highlight w:val="lightGray"/>
              </w:rPr>
              <w:t> </w:t>
            </w:r>
            <w:r w:rsidRPr="3C476E0C">
              <w:rPr>
                <w:noProof/>
                <w:highlight w:val="lightGray"/>
              </w:rPr>
              <w:t> </w:t>
            </w:r>
            <w:r w:rsidRPr="3C476E0C">
              <w:rPr>
                <w:noProof/>
                <w:highlight w:val="lightGray"/>
              </w:rPr>
              <w:t> </w:t>
            </w:r>
            <w:r w:rsidRPr="3C476E0C">
              <w:rPr>
                <w:noProof/>
                <w:highlight w:val="lightGray"/>
              </w:rPr>
              <w:t> </w:t>
            </w:r>
            <w:r w:rsidRPr="3C476E0C">
              <w:rPr>
                <w:noProof/>
                <w:highlight w:val="lightGray"/>
              </w:rPr>
              <w:t> </w:t>
            </w:r>
            <w:r>
              <w:fldChar w:fldCharType="end"/>
            </w:r>
          </w:p>
          <w:p w14:paraId="3554A175" w14:textId="77777777" w:rsidR="00A008AE" w:rsidRPr="00031EB2" w:rsidRDefault="00A008AE" w:rsidP="002054D2">
            <w:pPr>
              <w:pStyle w:val="Body"/>
              <w:numPr>
                <w:ilvl w:val="0"/>
                <w:numId w:val="53"/>
              </w:numPr>
              <w:rPr>
                <w:rFonts w:ascii="Verdana" w:eastAsia="Verdana" w:hAnsi="Verdana" w:cs="Verdana"/>
                <w:noProof/>
                <w:sz w:val="18"/>
                <w:szCs w:val="18"/>
                <w:highlight w:val="lightGray"/>
              </w:rPr>
            </w:pPr>
            <w:r w:rsidRPr="00031EB2">
              <w:rPr>
                <w:rFonts w:ascii="Verdana" w:eastAsia="Verdana" w:hAnsi="Verdana" w:cs="Verdana"/>
                <w:sz w:val="18"/>
                <w:szCs w:val="18"/>
              </w:rPr>
              <w:t xml:space="preserve">Trading name (if different): </w:t>
            </w:r>
            <w:r>
              <w:fldChar w:fldCharType="begin"/>
            </w:r>
            <w:r w:rsidRPr="3C476E0C">
              <w:rPr>
                <w:highlight w:val="lightGray"/>
              </w:rPr>
              <w:instrText xml:space="preserve"> FORMTEXT </w:instrText>
            </w:r>
            <w:r>
              <w:fldChar w:fldCharType="separate"/>
            </w:r>
            <w:r w:rsidRPr="3C476E0C">
              <w:rPr>
                <w:noProof/>
                <w:highlight w:val="lightGray"/>
              </w:rPr>
              <w:t> </w:t>
            </w:r>
            <w:r w:rsidRPr="3C476E0C">
              <w:rPr>
                <w:noProof/>
                <w:highlight w:val="lightGray"/>
              </w:rPr>
              <w:t> </w:t>
            </w:r>
            <w:r w:rsidRPr="3C476E0C">
              <w:rPr>
                <w:noProof/>
                <w:highlight w:val="lightGray"/>
              </w:rPr>
              <w:t> </w:t>
            </w:r>
            <w:r w:rsidRPr="3C476E0C">
              <w:rPr>
                <w:noProof/>
                <w:highlight w:val="lightGray"/>
              </w:rPr>
              <w:t> </w:t>
            </w:r>
            <w:r w:rsidRPr="3C476E0C">
              <w:rPr>
                <w:noProof/>
                <w:highlight w:val="lightGray"/>
              </w:rPr>
              <w:t> </w:t>
            </w:r>
            <w:r>
              <w:fldChar w:fldCharType="end"/>
            </w:r>
          </w:p>
          <w:p w14:paraId="0AC2C9C4" w14:textId="77777777" w:rsidR="00A008AE" w:rsidRPr="00031EB2" w:rsidRDefault="00A008AE" w:rsidP="002054D2">
            <w:pPr>
              <w:pStyle w:val="Body"/>
              <w:numPr>
                <w:ilvl w:val="0"/>
                <w:numId w:val="53"/>
              </w:numPr>
              <w:rPr>
                <w:rFonts w:ascii="Verdana" w:eastAsia="Verdana" w:hAnsi="Verdana" w:cs="Verdana"/>
                <w:noProof/>
                <w:sz w:val="18"/>
                <w:szCs w:val="18"/>
                <w:highlight w:val="lightGray"/>
              </w:rPr>
            </w:pPr>
            <w:r w:rsidRPr="00031EB2">
              <w:rPr>
                <w:rFonts w:ascii="Verdana" w:eastAsia="Verdana" w:hAnsi="Verdana" w:cs="Verdana"/>
                <w:sz w:val="18"/>
                <w:szCs w:val="18"/>
              </w:rPr>
              <w:t xml:space="preserve">Main address (if a company registered address): </w:t>
            </w:r>
            <w:r>
              <w:fldChar w:fldCharType="begin"/>
            </w:r>
            <w:r w:rsidRPr="3C476E0C">
              <w:rPr>
                <w:highlight w:val="lightGray"/>
              </w:rPr>
              <w:instrText xml:space="preserve"> FORMTEXT </w:instrText>
            </w:r>
            <w:r>
              <w:fldChar w:fldCharType="separate"/>
            </w:r>
            <w:r w:rsidRPr="3C476E0C">
              <w:rPr>
                <w:noProof/>
                <w:highlight w:val="lightGray"/>
              </w:rPr>
              <w:t> </w:t>
            </w:r>
            <w:r w:rsidRPr="3C476E0C">
              <w:rPr>
                <w:noProof/>
                <w:highlight w:val="lightGray"/>
              </w:rPr>
              <w:t> </w:t>
            </w:r>
            <w:r w:rsidRPr="3C476E0C">
              <w:rPr>
                <w:noProof/>
                <w:highlight w:val="lightGray"/>
              </w:rPr>
              <w:t> </w:t>
            </w:r>
            <w:r w:rsidRPr="3C476E0C">
              <w:rPr>
                <w:noProof/>
                <w:highlight w:val="lightGray"/>
              </w:rPr>
              <w:t> </w:t>
            </w:r>
            <w:r w:rsidRPr="3C476E0C">
              <w:rPr>
                <w:noProof/>
                <w:highlight w:val="lightGray"/>
              </w:rPr>
              <w:t> </w:t>
            </w:r>
            <w:r>
              <w:fldChar w:fldCharType="end"/>
            </w:r>
          </w:p>
          <w:p w14:paraId="6DC329E2" w14:textId="77777777" w:rsidR="00A008AE" w:rsidRPr="00031EB2" w:rsidRDefault="00A008AE" w:rsidP="002054D2">
            <w:pPr>
              <w:pStyle w:val="Body"/>
              <w:numPr>
                <w:ilvl w:val="0"/>
                <w:numId w:val="53"/>
              </w:numPr>
              <w:rPr>
                <w:rFonts w:ascii="Verdana" w:eastAsia="Verdana" w:hAnsi="Verdana" w:cs="Verdana"/>
                <w:noProof/>
                <w:sz w:val="18"/>
                <w:szCs w:val="18"/>
                <w:highlight w:val="lightGray"/>
              </w:rPr>
            </w:pPr>
            <w:r w:rsidRPr="00031EB2">
              <w:rPr>
                <w:rFonts w:ascii="Verdana" w:eastAsia="Verdana" w:hAnsi="Verdana" w:cs="Verdana"/>
                <w:sz w:val="18"/>
                <w:szCs w:val="18"/>
              </w:rPr>
              <w:t xml:space="preserve">Official registration number (if any) (company number or similar identifier): </w:t>
            </w:r>
            <w:r>
              <w:fldChar w:fldCharType="begin"/>
            </w:r>
            <w:r w:rsidRPr="3C476E0C">
              <w:rPr>
                <w:highlight w:val="lightGray"/>
              </w:rPr>
              <w:instrText xml:space="preserve"> FORMTEXT </w:instrText>
            </w:r>
            <w:r>
              <w:fldChar w:fldCharType="separate"/>
            </w:r>
            <w:r w:rsidRPr="3C476E0C">
              <w:rPr>
                <w:noProof/>
                <w:highlight w:val="lightGray"/>
              </w:rPr>
              <w:t> </w:t>
            </w:r>
            <w:r w:rsidRPr="3C476E0C">
              <w:rPr>
                <w:noProof/>
                <w:highlight w:val="lightGray"/>
              </w:rPr>
              <w:t> </w:t>
            </w:r>
            <w:r w:rsidRPr="3C476E0C">
              <w:rPr>
                <w:noProof/>
                <w:highlight w:val="lightGray"/>
              </w:rPr>
              <w:t> </w:t>
            </w:r>
            <w:r w:rsidRPr="3C476E0C">
              <w:rPr>
                <w:noProof/>
                <w:highlight w:val="lightGray"/>
              </w:rPr>
              <w:t> </w:t>
            </w:r>
            <w:r w:rsidRPr="3C476E0C">
              <w:rPr>
                <w:noProof/>
                <w:highlight w:val="lightGray"/>
              </w:rPr>
              <w:t> </w:t>
            </w:r>
            <w:r>
              <w:fldChar w:fldCharType="end"/>
            </w:r>
          </w:p>
        </w:tc>
      </w:tr>
      <w:tr w:rsidR="00A008AE" w14:paraId="7131B93D" w14:textId="77777777" w:rsidTr="00031EB2">
        <w:tc>
          <w:tcPr>
            <w:tcW w:w="1177" w:type="pct"/>
            <w:tcBorders>
              <w:top w:val="single" w:sz="4" w:space="0" w:color="FFC000"/>
              <w:left w:val="single" w:sz="4" w:space="0" w:color="FFC000"/>
              <w:bottom w:val="single" w:sz="4" w:space="0" w:color="FFC000"/>
              <w:right w:val="single" w:sz="4" w:space="0" w:color="FFC000"/>
            </w:tcBorders>
            <w:shd w:val="clear" w:color="auto" w:fill="FFF9DD"/>
            <w:hideMark/>
          </w:tcPr>
          <w:p w14:paraId="4A261DFF" w14:textId="77777777" w:rsidR="00A008AE" w:rsidRPr="00031EB2" w:rsidRDefault="00A008AE" w:rsidP="002054D2">
            <w:pPr>
              <w:pStyle w:val="Body"/>
              <w:numPr>
                <w:ilvl w:val="0"/>
                <w:numId w:val="53"/>
              </w:numPr>
              <w:rPr>
                <w:rFonts w:ascii="Verdana" w:eastAsia="Verdana" w:hAnsi="Verdana" w:cs="Verdana"/>
                <w:b/>
                <w:bCs/>
                <w:color w:val="003768"/>
                <w:sz w:val="18"/>
                <w:szCs w:val="18"/>
              </w:rPr>
            </w:pPr>
            <w:r w:rsidRPr="00031EB2">
              <w:rPr>
                <w:rFonts w:ascii="Verdana" w:eastAsia="Verdana" w:hAnsi="Verdana" w:cs="Verdana"/>
                <w:b/>
                <w:bCs/>
                <w:color w:val="003768"/>
                <w:sz w:val="18"/>
                <w:szCs w:val="18"/>
              </w:rPr>
              <w:t>Key Contact</w:t>
            </w:r>
          </w:p>
        </w:tc>
        <w:tc>
          <w:tcPr>
            <w:tcW w:w="1911" w:type="pct"/>
            <w:tcBorders>
              <w:top w:val="single" w:sz="4" w:space="0" w:color="FFC000"/>
              <w:left w:val="single" w:sz="4" w:space="0" w:color="FFC000"/>
              <w:bottom w:val="single" w:sz="4" w:space="0" w:color="FFC000"/>
              <w:right w:val="single" w:sz="4" w:space="0" w:color="FFC000"/>
            </w:tcBorders>
            <w:hideMark/>
          </w:tcPr>
          <w:p w14:paraId="3359A338" w14:textId="77777777" w:rsidR="00A008AE" w:rsidRPr="00031EB2" w:rsidRDefault="00A008AE" w:rsidP="002054D2">
            <w:pPr>
              <w:pStyle w:val="Body"/>
              <w:numPr>
                <w:ilvl w:val="0"/>
                <w:numId w:val="53"/>
              </w:numPr>
              <w:rPr>
                <w:rFonts w:ascii="Verdana" w:eastAsia="Verdana" w:hAnsi="Verdana" w:cs="Verdana"/>
                <w:sz w:val="18"/>
                <w:szCs w:val="18"/>
              </w:rPr>
            </w:pPr>
            <w:r w:rsidRPr="00031EB2">
              <w:rPr>
                <w:rFonts w:ascii="Verdana" w:eastAsia="Verdana" w:hAnsi="Verdana" w:cs="Verdana"/>
                <w:sz w:val="18"/>
                <w:szCs w:val="18"/>
              </w:rPr>
              <w:t xml:space="preserve">Full Name (optional): </w:t>
            </w:r>
            <w:r w:rsidRPr="00675C37">
              <w:rPr>
                <w:rFonts w:ascii="Verdana" w:eastAsia="Verdana" w:hAnsi="Verdana" w:cs="Verdana"/>
                <w:b/>
                <w:bCs/>
                <w:sz w:val="18"/>
                <w:szCs w:val="18"/>
              </w:rPr>
              <w:t>Prakash Mistry</w:t>
            </w:r>
          </w:p>
          <w:p w14:paraId="10D75E2F" w14:textId="77777777" w:rsidR="00A008AE" w:rsidRPr="00031EB2" w:rsidRDefault="00A008AE" w:rsidP="002054D2">
            <w:pPr>
              <w:pStyle w:val="Body"/>
              <w:numPr>
                <w:ilvl w:val="0"/>
                <w:numId w:val="53"/>
              </w:numPr>
              <w:rPr>
                <w:rFonts w:ascii="Verdana" w:eastAsia="Verdana" w:hAnsi="Verdana" w:cs="Verdana"/>
                <w:sz w:val="18"/>
                <w:szCs w:val="18"/>
              </w:rPr>
            </w:pPr>
            <w:r w:rsidRPr="00031EB2">
              <w:rPr>
                <w:rFonts w:ascii="Verdana" w:eastAsia="Verdana" w:hAnsi="Verdana" w:cs="Verdana"/>
                <w:sz w:val="18"/>
                <w:szCs w:val="18"/>
              </w:rPr>
              <w:t xml:space="preserve">Job Title: </w:t>
            </w:r>
            <w:r w:rsidRPr="00675C37">
              <w:rPr>
                <w:rFonts w:ascii="Verdana" w:eastAsia="Verdana" w:hAnsi="Verdana" w:cs="Verdana"/>
                <w:b/>
                <w:bCs/>
                <w:sz w:val="18"/>
                <w:szCs w:val="18"/>
              </w:rPr>
              <w:t>UK &amp; I DPO</w:t>
            </w:r>
          </w:p>
          <w:p w14:paraId="3144E573" w14:textId="77777777" w:rsidR="00A008AE" w:rsidRPr="00031EB2" w:rsidRDefault="00A008AE" w:rsidP="002054D2">
            <w:pPr>
              <w:pStyle w:val="Body"/>
              <w:numPr>
                <w:ilvl w:val="0"/>
                <w:numId w:val="53"/>
              </w:numPr>
              <w:rPr>
                <w:rFonts w:ascii="Verdana" w:eastAsia="Verdana" w:hAnsi="Verdana" w:cs="Verdana"/>
                <w:sz w:val="18"/>
                <w:szCs w:val="18"/>
              </w:rPr>
            </w:pPr>
            <w:r w:rsidRPr="00031EB2">
              <w:rPr>
                <w:rFonts w:ascii="Verdana" w:eastAsia="Verdana" w:hAnsi="Verdana" w:cs="Verdana"/>
                <w:sz w:val="18"/>
                <w:szCs w:val="18"/>
              </w:rPr>
              <w:t xml:space="preserve">Contact details including email: </w:t>
            </w:r>
            <w:hyperlink r:id="rId34" w:history="1">
              <w:r w:rsidRPr="00675C37">
                <w:rPr>
                  <w:rStyle w:val="Hyperlink"/>
                  <w:rFonts w:ascii="Verdana" w:hAnsi="Verdana"/>
                  <w:b/>
                  <w:bCs/>
                  <w:sz w:val="18"/>
                  <w:szCs w:val="18"/>
                </w:rPr>
                <w:t>dpocapgemini.uk@capgemini.com</w:t>
              </w:r>
            </w:hyperlink>
          </w:p>
        </w:tc>
        <w:tc>
          <w:tcPr>
            <w:tcW w:w="1912" w:type="pct"/>
            <w:tcBorders>
              <w:top w:val="single" w:sz="4" w:space="0" w:color="FFC000"/>
              <w:left w:val="single" w:sz="4" w:space="0" w:color="FFC000"/>
              <w:bottom w:val="single" w:sz="4" w:space="0" w:color="FFC000"/>
              <w:right w:val="single" w:sz="4" w:space="0" w:color="FFC000"/>
            </w:tcBorders>
            <w:hideMark/>
          </w:tcPr>
          <w:p w14:paraId="3B234558" w14:textId="77777777" w:rsidR="00A008AE" w:rsidRPr="00031EB2" w:rsidRDefault="00A008AE" w:rsidP="002054D2">
            <w:pPr>
              <w:pStyle w:val="Body"/>
              <w:numPr>
                <w:ilvl w:val="0"/>
                <w:numId w:val="53"/>
              </w:numPr>
              <w:rPr>
                <w:rFonts w:ascii="Verdana" w:eastAsia="Verdana" w:hAnsi="Verdana" w:cs="Verdana"/>
                <w:noProof/>
                <w:sz w:val="18"/>
                <w:szCs w:val="18"/>
                <w:highlight w:val="lightGray"/>
              </w:rPr>
            </w:pPr>
            <w:r w:rsidRPr="00031EB2">
              <w:rPr>
                <w:rFonts w:ascii="Verdana" w:eastAsia="Verdana" w:hAnsi="Verdana" w:cs="Verdana"/>
                <w:sz w:val="18"/>
                <w:szCs w:val="18"/>
              </w:rPr>
              <w:t xml:space="preserve">Full Name (optional): </w:t>
            </w:r>
            <w:r>
              <w:fldChar w:fldCharType="begin"/>
            </w:r>
            <w:r w:rsidRPr="3C476E0C">
              <w:rPr>
                <w:highlight w:val="lightGray"/>
              </w:rPr>
              <w:instrText xml:space="preserve"> FORMTEXT </w:instrText>
            </w:r>
            <w:r>
              <w:fldChar w:fldCharType="separate"/>
            </w:r>
            <w:r w:rsidRPr="3C476E0C">
              <w:rPr>
                <w:noProof/>
                <w:highlight w:val="lightGray"/>
              </w:rPr>
              <w:t> </w:t>
            </w:r>
            <w:r w:rsidRPr="3C476E0C">
              <w:rPr>
                <w:noProof/>
                <w:highlight w:val="lightGray"/>
              </w:rPr>
              <w:t> </w:t>
            </w:r>
            <w:r w:rsidRPr="3C476E0C">
              <w:rPr>
                <w:noProof/>
                <w:highlight w:val="lightGray"/>
              </w:rPr>
              <w:t> </w:t>
            </w:r>
            <w:r w:rsidRPr="3C476E0C">
              <w:rPr>
                <w:noProof/>
                <w:highlight w:val="lightGray"/>
              </w:rPr>
              <w:t> </w:t>
            </w:r>
            <w:r w:rsidRPr="3C476E0C">
              <w:rPr>
                <w:noProof/>
                <w:highlight w:val="lightGray"/>
              </w:rPr>
              <w:t> </w:t>
            </w:r>
            <w:r>
              <w:fldChar w:fldCharType="end"/>
            </w:r>
          </w:p>
          <w:p w14:paraId="53280F45" w14:textId="77777777" w:rsidR="00A008AE" w:rsidRPr="00031EB2" w:rsidRDefault="00A008AE" w:rsidP="002054D2">
            <w:pPr>
              <w:pStyle w:val="Body"/>
              <w:numPr>
                <w:ilvl w:val="0"/>
                <w:numId w:val="53"/>
              </w:numPr>
              <w:rPr>
                <w:rFonts w:ascii="Verdana" w:eastAsia="Verdana" w:hAnsi="Verdana" w:cs="Verdana"/>
                <w:noProof/>
                <w:sz w:val="18"/>
                <w:szCs w:val="18"/>
                <w:highlight w:val="lightGray"/>
              </w:rPr>
            </w:pPr>
            <w:r w:rsidRPr="00031EB2">
              <w:rPr>
                <w:rFonts w:ascii="Verdana" w:eastAsia="Verdana" w:hAnsi="Verdana" w:cs="Verdana"/>
                <w:sz w:val="18"/>
                <w:szCs w:val="18"/>
              </w:rPr>
              <w:t xml:space="preserve">Job Title: </w:t>
            </w:r>
            <w:r>
              <w:fldChar w:fldCharType="begin"/>
            </w:r>
            <w:r w:rsidRPr="3C476E0C">
              <w:rPr>
                <w:highlight w:val="lightGray"/>
              </w:rPr>
              <w:instrText xml:space="preserve"> FORMTEXT </w:instrText>
            </w:r>
            <w:r>
              <w:fldChar w:fldCharType="separate"/>
            </w:r>
            <w:r w:rsidRPr="3C476E0C">
              <w:rPr>
                <w:noProof/>
                <w:highlight w:val="lightGray"/>
              </w:rPr>
              <w:t> </w:t>
            </w:r>
            <w:r w:rsidRPr="3C476E0C">
              <w:rPr>
                <w:noProof/>
                <w:highlight w:val="lightGray"/>
              </w:rPr>
              <w:t> </w:t>
            </w:r>
            <w:r w:rsidRPr="3C476E0C">
              <w:rPr>
                <w:noProof/>
                <w:highlight w:val="lightGray"/>
              </w:rPr>
              <w:t> </w:t>
            </w:r>
            <w:r w:rsidRPr="3C476E0C">
              <w:rPr>
                <w:noProof/>
                <w:highlight w:val="lightGray"/>
              </w:rPr>
              <w:t> </w:t>
            </w:r>
            <w:r w:rsidRPr="3C476E0C">
              <w:rPr>
                <w:noProof/>
                <w:highlight w:val="lightGray"/>
              </w:rPr>
              <w:t> </w:t>
            </w:r>
            <w:r>
              <w:fldChar w:fldCharType="end"/>
            </w:r>
          </w:p>
          <w:p w14:paraId="42DE9CCA" w14:textId="77777777" w:rsidR="00A008AE" w:rsidRPr="00031EB2" w:rsidRDefault="00A008AE" w:rsidP="002054D2">
            <w:pPr>
              <w:pStyle w:val="Body"/>
              <w:numPr>
                <w:ilvl w:val="0"/>
                <w:numId w:val="53"/>
              </w:numPr>
              <w:rPr>
                <w:rFonts w:ascii="Verdana" w:eastAsia="Verdana" w:hAnsi="Verdana" w:cs="Verdana"/>
                <w:noProof/>
                <w:sz w:val="18"/>
                <w:szCs w:val="18"/>
                <w:highlight w:val="lightGray"/>
              </w:rPr>
            </w:pPr>
            <w:r w:rsidRPr="00031EB2">
              <w:rPr>
                <w:rFonts w:ascii="Verdana" w:eastAsia="Verdana" w:hAnsi="Verdana" w:cs="Verdana"/>
                <w:sz w:val="18"/>
                <w:szCs w:val="18"/>
              </w:rPr>
              <w:t xml:space="preserve">Contact details including email: </w:t>
            </w:r>
            <w:r>
              <w:fldChar w:fldCharType="begin"/>
            </w:r>
            <w:r w:rsidRPr="3C476E0C">
              <w:rPr>
                <w:highlight w:val="lightGray"/>
              </w:rPr>
              <w:instrText xml:space="preserve"> FORMTEXT </w:instrText>
            </w:r>
            <w:r>
              <w:fldChar w:fldCharType="separate"/>
            </w:r>
            <w:r w:rsidRPr="3C476E0C">
              <w:rPr>
                <w:noProof/>
                <w:highlight w:val="lightGray"/>
              </w:rPr>
              <w:t> </w:t>
            </w:r>
            <w:r w:rsidRPr="3C476E0C">
              <w:rPr>
                <w:noProof/>
                <w:highlight w:val="lightGray"/>
              </w:rPr>
              <w:t> </w:t>
            </w:r>
            <w:r w:rsidRPr="3C476E0C">
              <w:rPr>
                <w:noProof/>
                <w:highlight w:val="lightGray"/>
              </w:rPr>
              <w:t> </w:t>
            </w:r>
            <w:r w:rsidRPr="3C476E0C">
              <w:rPr>
                <w:noProof/>
                <w:highlight w:val="lightGray"/>
              </w:rPr>
              <w:t> </w:t>
            </w:r>
            <w:r w:rsidRPr="3C476E0C">
              <w:rPr>
                <w:noProof/>
                <w:highlight w:val="lightGray"/>
              </w:rPr>
              <w:t> </w:t>
            </w:r>
            <w:r>
              <w:fldChar w:fldCharType="end"/>
            </w:r>
          </w:p>
        </w:tc>
      </w:tr>
      <w:tr w:rsidR="00A008AE" w14:paraId="14221275" w14:textId="77777777" w:rsidTr="00031EB2">
        <w:tc>
          <w:tcPr>
            <w:tcW w:w="1177" w:type="pct"/>
            <w:tcBorders>
              <w:top w:val="single" w:sz="4" w:space="0" w:color="FFC000"/>
              <w:left w:val="single" w:sz="4" w:space="0" w:color="FFC000"/>
              <w:bottom w:val="single" w:sz="18" w:space="0" w:color="FFC000"/>
              <w:right w:val="single" w:sz="4" w:space="0" w:color="FFC000"/>
            </w:tcBorders>
            <w:shd w:val="clear" w:color="auto" w:fill="FFF9DD"/>
            <w:hideMark/>
          </w:tcPr>
          <w:p w14:paraId="1B9C3A6B" w14:textId="77777777" w:rsidR="00A008AE" w:rsidRPr="00031EB2" w:rsidRDefault="00A008AE" w:rsidP="002054D2">
            <w:pPr>
              <w:pStyle w:val="Body"/>
              <w:numPr>
                <w:ilvl w:val="0"/>
                <w:numId w:val="53"/>
              </w:numPr>
              <w:rPr>
                <w:rFonts w:ascii="Verdana" w:eastAsia="Verdana" w:hAnsi="Verdana" w:cs="Verdana"/>
                <w:b/>
                <w:bCs/>
                <w:color w:val="003768"/>
                <w:sz w:val="18"/>
                <w:szCs w:val="18"/>
              </w:rPr>
            </w:pPr>
            <w:r w:rsidRPr="00031EB2">
              <w:rPr>
                <w:rFonts w:ascii="Verdana" w:eastAsia="Verdana" w:hAnsi="Verdana" w:cs="Verdana"/>
                <w:b/>
                <w:bCs/>
                <w:color w:val="003768"/>
                <w:sz w:val="18"/>
                <w:szCs w:val="18"/>
              </w:rPr>
              <w:t xml:space="preserve">Signature (if required for the purposes of Section </w:t>
            </w:r>
            <w:r w:rsidRPr="00031EB2">
              <w:rPr>
                <w:rFonts w:ascii="Arial" w:eastAsia="Verdana" w:hAnsi="Arial" w:cs="Arial"/>
                <w:b/>
                <w:bCs/>
                <w:color w:val="003768"/>
                <w:sz w:val="18"/>
                <w:szCs w:val="18"/>
              </w:rPr>
              <w:t>‎</w:t>
            </w:r>
            <w:r w:rsidRPr="00031EB2">
              <w:rPr>
                <w:rFonts w:ascii="Verdana" w:eastAsia="Verdana" w:hAnsi="Verdana" w:cs="Verdana"/>
                <w:b/>
                <w:bCs/>
                <w:color w:val="003768"/>
                <w:sz w:val="18"/>
                <w:szCs w:val="18"/>
              </w:rPr>
              <w:t>2)</w:t>
            </w:r>
          </w:p>
        </w:tc>
        <w:tc>
          <w:tcPr>
            <w:tcW w:w="1911" w:type="pct"/>
            <w:tcBorders>
              <w:top w:val="single" w:sz="4" w:space="0" w:color="FFC000"/>
              <w:left w:val="single" w:sz="4" w:space="0" w:color="FFC000"/>
              <w:bottom w:val="single" w:sz="18" w:space="0" w:color="FFC000"/>
              <w:right w:val="single" w:sz="4" w:space="0" w:color="FFC000"/>
            </w:tcBorders>
          </w:tcPr>
          <w:p w14:paraId="5379EC04" w14:textId="77777777" w:rsidR="00A008AE" w:rsidRPr="00031EB2" w:rsidRDefault="00A008AE" w:rsidP="002054D2">
            <w:pPr>
              <w:pStyle w:val="Body"/>
              <w:numPr>
                <w:ilvl w:val="0"/>
                <w:numId w:val="53"/>
              </w:numPr>
              <w:rPr>
                <w:rFonts w:ascii="Verdana" w:eastAsia="Verdana" w:hAnsi="Verdana" w:cs="Verdana"/>
                <w:sz w:val="18"/>
                <w:szCs w:val="18"/>
              </w:rPr>
            </w:pPr>
          </w:p>
        </w:tc>
        <w:tc>
          <w:tcPr>
            <w:tcW w:w="1912" w:type="pct"/>
            <w:tcBorders>
              <w:top w:val="single" w:sz="4" w:space="0" w:color="FFC000"/>
              <w:left w:val="single" w:sz="4" w:space="0" w:color="FFC000"/>
              <w:bottom w:val="single" w:sz="18" w:space="0" w:color="FFC000"/>
              <w:right w:val="single" w:sz="4" w:space="0" w:color="FFC000"/>
            </w:tcBorders>
          </w:tcPr>
          <w:p w14:paraId="07604ACB" w14:textId="77777777" w:rsidR="00A008AE" w:rsidRPr="00031EB2" w:rsidRDefault="00A008AE" w:rsidP="002054D2">
            <w:pPr>
              <w:pStyle w:val="Body"/>
              <w:numPr>
                <w:ilvl w:val="0"/>
                <w:numId w:val="53"/>
              </w:numPr>
              <w:rPr>
                <w:rFonts w:ascii="Verdana" w:eastAsia="Verdana" w:hAnsi="Verdana" w:cs="Verdana"/>
                <w:sz w:val="18"/>
                <w:szCs w:val="18"/>
              </w:rPr>
            </w:pPr>
          </w:p>
        </w:tc>
      </w:tr>
    </w:tbl>
    <w:p w14:paraId="7A2ADBA1" w14:textId="77777777" w:rsidR="00A008AE" w:rsidRPr="00031EB2" w:rsidRDefault="00A008AE" w:rsidP="00A008AE">
      <w:pPr>
        <w:pStyle w:val="Heading3"/>
        <w:rPr>
          <w:rFonts w:ascii="Verdana" w:eastAsia="Verdana" w:hAnsi="Verdana" w:cs="Verdana"/>
          <w:color w:val="003768"/>
          <w:sz w:val="18"/>
          <w:szCs w:val="18"/>
        </w:rPr>
      </w:pPr>
      <w:r w:rsidRPr="00031EB2">
        <w:rPr>
          <w:rFonts w:ascii="Verdana" w:eastAsia="Verdana" w:hAnsi="Verdana" w:cs="Verdana"/>
          <w:sz w:val="18"/>
          <w:szCs w:val="18"/>
        </w:rPr>
        <w:lastRenderedPageBreak/>
        <w:t>Table 2: Selected SCCs, Modules and Selected Clauses</w:t>
      </w:r>
    </w:p>
    <w:tbl>
      <w:tblPr>
        <w:tblW w:w="5465" w:type="pct"/>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108" w:type="dxa"/>
          <w:bottom w:w="108" w:type="dxa"/>
        </w:tblCellMar>
        <w:tblLook w:val="04A0" w:firstRow="1" w:lastRow="0" w:firstColumn="1" w:lastColumn="0" w:noHBand="0" w:noVBand="1"/>
      </w:tblPr>
      <w:tblGrid>
        <w:gridCol w:w="1951"/>
        <w:gridCol w:w="7117"/>
      </w:tblGrid>
      <w:tr w:rsidR="00A008AE" w14:paraId="1C75E9BF" w14:textId="77777777" w:rsidTr="00675C37">
        <w:tc>
          <w:tcPr>
            <w:tcW w:w="1076" w:type="pct"/>
            <w:tcBorders>
              <w:top w:val="single" w:sz="4" w:space="0" w:color="FFC000"/>
              <w:left w:val="single" w:sz="4" w:space="0" w:color="FFC000"/>
              <w:bottom w:val="single" w:sz="4" w:space="0" w:color="FFC000"/>
              <w:right w:val="single" w:sz="4" w:space="0" w:color="FFC000"/>
            </w:tcBorders>
            <w:shd w:val="clear" w:color="auto" w:fill="FFF9DD"/>
            <w:hideMark/>
          </w:tcPr>
          <w:p w14:paraId="5938BA7B" w14:textId="77777777" w:rsidR="00A008AE" w:rsidRPr="00031EB2" w:rsidRDefault="00A008AE" w:rsidP="002054D2">
            <w:pPr>
              <w:pStyle w:val="Body"/>
              <w:numPr>
                <w:ilvl w:val="0"/>
                <w:numId w:val="53"/>
              </w:numPr>
              <w:rPr>
                <w:rFonts w:ascii="Verdana" w:eastAsia="Verdana" w:hAnsi="Verdana" w:cs="Verdana"/>
                <w:b/>
                <w:bCs/>
                <w:color w:val="003768"/>
                <w:sz w:val="18"/>
                <w:szCs w:val="18"/>
              </w:rPr>
            </w:pPr>
            <w:r w:rsidRPr="00031EB2">
              <w:rPr>
                <w:rFonts w:ascii="Verdana" w:eastAsia="Verdana" w:hAnsi="Verdana" w:cs="Verdana"/>
                <w:b/>
                <w:bCs/>
                <w:color w:val="003768"/>
                <w:sz w:val="18"/>
                <w:szCs w:val="18"/>
              </w:rPr>
              <w:t>Addendum EU SCCs</w:t>
            </w:r>
          </w:p>
        </w:tc>
        <w:tc>
          <w:tcPr>
            <w:tcW w:w="3924" w:type="pct"/>
            <w:tcBorders>
              <w:top w:val="single" w:sz="4" w:space="0" w:color="FFC000"/>
              <w:left w:val="single" w:sz="4" w:space="0" w:color="FFC000"/>
              <w:bottom w:val="single" w:sz="4" w:space="0" w:color="FFC000"/>
              <w:right w:val="single" w:sz="4" w:space="0" w:color="FFC000"/>
            </w:tcBorders>
            <w:hideMark/>
          </w:tcPr>
          <w:p w14:paraId="29C0DFAA" w14:textId="4BC15AD8" w:rsidR="00AB6233" w:rsidRPr="00AB6233" w:rsidRDefault="00AB6233" w:rsidP="00AB6233">
            <w:pPr>
              <w:pStyle w:val="Bodyindent"/>
            </w:pPr>
            <w:r w:rsidRPr="00AB6233">
              <w:rPr>
                <w:b/>
                <w:bCs/>
              </w:rPr>
              <w:t>X</w:t>
            </w:r>
            <w:r w:rsidRPr="00AB6233">
              <w:t xml:space="preserve"> The version of the Approved EU SCCs which this Addendum is appended to, detailed below, including the Appendix Information:</w:t>
            </w:r>
          </w:p>
          <w:p w14:paraId="675140F1" w14:textId="77777777" w:rsidR="00AB6233" w:rsidRPr="00AB6233" w:rsidRDefault="00AB6233" w:rsidP="00AB6233">
            <w:pPr>
              <w:pStyle w:val="Bodyindent"/>
              <w:tabs>
                <w:tab w:val="clear" w:pos="1843"/>
                <w:tab w:val="clear" w:pos="3119"/>
                <w:tab w:val="clear" w:pos="4253"/>
              </w:tabs>
            </w:pPr>
            <w:commentRangeStart w:id="783"/>
            <w:r w:rsidRPr="00AB6233">
              <w:t xml:space="preserve">Date:  </w:t>
            </w:r>
            <w:r w:rsidRPr="00AB6233">
              <w:fldChar w:fldCharType="begin" w:fldLock="1">
                <w:ffData>
                  <w:name w:val=""/>
                  <w:enabled/>
                  <w:calcOnExit w:val="0"/>
                  <w:textInput/>
                </w:ffData>
              </w:fldChar>
            </w:r>
            <w:r w:rsidRPr="00AB6233">
              <w:instrText xml:space="preserve"> FORMTEXT </w:instrText>
            </w:r>
            <w:r w:rsidRPr="00AB6233">
              <w:fldChar w:fldCharType="separate"/>
            </w:r>
            <w:r w:rsidRPr="00AB6233">
              <w:t> </w:t>
            </w:r>
            <w:r w:rsidRPr="00AB6233">
              <w:t> </w:t>
            </w:r>
            <w:r w:rsidRPr="00AB6233">
              <w:t> </w:t>
            </w:r>
            <w:r w:rsidRPr="00AB6233">
              <w:t> </w:t>
            </w:r>
            <w:r w:rsidRPr="00AB6233">
              <w:t> </w:t>
            </w:r>
            <w:r w:rsidRPr="00AB6233">
              <w:fldChar w:fldCharType="end"/>
            </w:r>
            <w:commentRangeEnd w:id="783"/>
            <w:r w:rsidR="00DD0FBD">
              <w:rPr>
                <w:rStyle w:val="CommentReference"/>
                <w:rFonts w:eastAsiaTheme="minorHAnsi"/>
                <w:lang w:eastAsia="en-US"/>
              </w:rPr>
              <w:commentReference w:id="783"/>
            </w:r>
          </w:p>
          <w:p w14:paraId="333542A1" w14:textId="77777777" w:rsidR="00AB6233" w:rsidRPr="00AB6233" w:rsidRDefault="00AB6233" w:rsidP="00AB6233">
            <w:pPr>
              <w:pStyle w:val="Bodyindent"/>
              <w:tabs>
                <w:tab w:val="clear" w:pos="1843"/>
                <w:tab w:val="clear" w:pos="3119"/>
                <w:tab w:val="clear" w:pos="4253"/>
              </w:tabs>
            </w:pPr>
            <w:r w:rsidRPr="00AB6233">
              <w:t xml:space="preserve">Reference (if any):  </w:t>
            </w:r>
            <w:r w:rsidRPr="00AB6233">
              <w:fldChar w:fldCharType="begin" w:fldLock="1">
                <w:ffData>
                  <w:name w:val=""/>
                  <w:enabled/>
                  <w:calcOnExit w:val="0"/>
                  <w:textInput/>
                </w:ffData>
              </w:fldChar>
            </w:r>
            <w:r w:rsidRPr="00AB6233">
              <w:instrText xml:space="preserve"> FORMTEXT </w:instrText>
            </w:r>
            <w:r w:rsidRPr="00AB6233">
              <w:fldChar w:fldCharType="separate"/>
            </w:r>
            <w:r w:rsidRPr="00AB6233">
              <w:t> </w:t>
            </w:r>
            <w:r w:rsidRPr="00AB6233">
              <w:t> </w:t>
            </w:r>
            <w:r w:rsidRPr="00AB6233">
              <w:t> </w:t>
            </w:r>
            <w:r w:rsidRPr="00AB6233">
              <w:t> </w:t>
            </w:r>
            <w:r w:rsidRPr="00AB6233">
              <w:t> </w:t>
            </w:r>
            <w:r w:rsidRPr="00AB6233">
              <w:fldChar w:fldCharType="end"/>
            </w:r>
          </w:p>
          <w:p w14:paraId="1D49F59B" w14:textId="77777777" w:rsidR="00AB6233" w:rsidRPr="00AB6233" w:rsidRDefault="00AB6233" w:rsidP="00AB6233">
            <w:pPr>
              <w:pStyle w:val="Bodyindent"/>
              <w:tabs>
                <w:tab w:val="clear" w:pos="1843"/>
                <w:tab w:val="clear" w:pos="3119"/>
                <w:tab w:val="clear" w:pos="4253"/>
              </w:tabs>
            </w:pPr>
            <w:proofErr w:type="gramStart"/>
            <w:r w:rsidRPr="00AB6233">
              <w:t>Other</w:t>
            </w:r>
            <w:proofErr w:type="gramEnd"/>
            <w:r w:rsidRPr="00AB6233">
              <w:t xml:space="preserve"> identifier (if any):  </w:t>
            </w:r>
            <w:r w:rsidRPr="00AB6233">
              <w:fldChar w:fldCharType="begin" w:fldLock="1">
                <w:ffData>
                  <w:name w:val=""/>
                  <w:enabled/>
                  <w:calcOnExit w:val="0"/>
                  <w:textInput/>
                </w:ffData>
              </w:fldChar>
            </w:r>
            <w:r w:rsidRPr="00AB6233">
              <w:instrText xml:space="preserve"> FORMTEXT </w:instrText>
            </w:r>
            <w:r w:rsidRPr="00AB6233">
              <w:fldChar w:fldCharType="separate"/>
            </w:r>
            <w:r w:rsidRPr="00AB6233">
              <w:t> </w:t>
            </w:r>
            <w:r w:rsidRPr="00AB6233">
              <w:t> </w:t>
            </w:r>
            <w:r w:rsidRPr="00AB6233">
              <w:t> </w:t>
            </w:r>
            <w:r w:rsidRPr="00AB6233">
              <w:t> </w:t>
            </w:r>
            <w:r w:rsidRPr="00AB6233">
              <w:t> </w:t>
            </w:r>
            <w:r w:rsidRPr="00AB6233">
              <w:fldChar w:fldCharType="end"/>
            </w:r>
          </w:p>
          <w:p w14:paraId="395FE9FD" w14:textId="77777777" w:rsidR="00AB6233" w:rsidRPr="00AB6233" w:rsidRDefault="00AB6233" w:rsidP="00AB6233">
            <w:pPr>
              <w:pStyle w:val="Bodyindent"/>
              <w:tabs>
                <w:tab w:val="clear" w:pos="1843"/>
                <w:tab w:val="clear" w:pos="3119"/>
                <w:tab w:val="clear" w:pos="4253"/>
              </w:tabs>
            </w:pPr>
            <w:r w:rsidRPr="00AB6233">
              <w:t>Or</w:t>
            </w:r>
          </w:p>
          <w:p w14:paraId="4EBBFA15" w14:textId="2FA06EF8" w:rsidR="00A008AE" w:rsidRPr="00031EB2" w:rsidRDefault="00AB6233" w:rsidP="00AB6233">
            <w:pPr>
              <w:pStyle w:val="Bodyindent"/>
              <w:tabs>
                <w:tab w:val="clear" w:pos="1843"/>
                <w:tab w:val="clear" w:pos="3119"/>
                <w:tab w:val="clear" w:pos="4253"/>
              </w:tabs>
              <w:rPr>
                <w:rFonts w:ascii="Verdana" w:eastAsia="Verdana" w:hAnsi="Verdana" w:cs="Verdana"/>
                <w:sz w:val="18"/>
                <w:szCs w:val="18"/>
              </w:rPr>
            </w:pPr>
            <w:r w:rsidRPr="00AB6233">
              <w:fldChar w:fldCharType="begin" w:fldLock="1">
                <w:ffData>
                  <w:name w:val=""/>
                  <w:enabled/>
                  <w:calcOnExit w:val="0"/>
                  <w:checkBox>
                    <w:size w:val="16"/>
                    <w:default w:val="0"/>
                  </w:checkBox>
                </w:ffData>
              </w:fldChar>
            </w:r>
            <w:r w:rsidRPr="00AB6233">
              <w:instrText xml:space="preserve"> FORMCHECKBOX </w:instrText>
            </w:r>
            <w:r w:rsidRPr="00AB6233">
              <w:fldChar w:fldCharType="separate"/>
            </w:r>
            <w:r w:rsidRPr="00AB6233">
              <w:fldChar w:fldCharType="end"/>
            </w:r>
            <w:r w:rsidRPr="00AB6233">
              <w:t xml:space="preserve"> the Approved EU SCCs, including the Appendix Information and with only the following modules, clauses or optional provisions of the Approved EU SCCs brought into effect for the purposes of this Addendum:</w:t>
            </w:r>
          </w:p>
        </w:tc>
      </w:tr>
    </w:tbl>
    <w:tbl>
      <w:tblPr>
        <w:tblStyle w:val="TableGrid"/>
        <w:tblW w:w="9030" w:type="dxa"/>
        <w:tblBorders>
          <w:top w:val="none" w:sz="0" w:space="0" w:color="auto"/>
          <w:left w:val="single" w:sz="4" w:space="0" w:color="FFC000"/>
          <w:bottom w:val="none" w:sz="0" w:space="0" w:color="auto"/>
          <w:right w:val="single" w:sz="4" w:space="0" w:color="FFC000"/>
          <w:insideH w:val="single" w:sz="4" w:space="0" w:color="FFC000"/>
          <w:insideV w:val="single" w:sz="4" w:space="0" w:color="FFC000"/>
        </w:tblBorders>
        <w:tblLayout w:type="fixed"/>
        <w:tblCellMar>
          <w:left w:w="57" w:type="dxa"/>
          <w:right w:w="57" w:type="dxa"/>
        </w:tblCellMar>
        <w:tblLook w:val="04A0" w:firstRow="1" w:lastRow="0" w:firstColumn="1" w:lastColumn="0" w:noHBand="0" w:noVBand="1"/>
      </w:tblPr>
      <w:tblGrid>
        <w:gridCol w:w="988"/>
        <w:gridCol w:w="1224"/>
        <w:gridCol w:w="1225"/>
        <w:gridCol w:w="1224"/>
        <w:gridCol w:w="1225"/>
        <w:gridCol w:w="1225"/>
        <w:gridCol w:w="1919"/>
      </w:tblGrid>
      <w:tr w:rsidR="00A008AE" w14:paraId="3591DA4C" w14:textId="77777777" w:rsidTr="00031EB2">
        <w:tc>
          <w:tcPr>
            <w:tcW w:w="988" w:type="dxa"/>
            <w:tcBorders>
              <w:top w:val="single" w:sz="4" w:space="0" w:color="FFC000"/>
              <w:left w:val="single" w:sz="4" w:space="0" w:color="FFC000"/>
              <w:bottom w:val="single" w:sz="4" w:space="0" w:color="FFC000"/>
              <w:right w:val="single" w:sz="4" w:space="0" w:color="FFC000"/>
            </w:tcBorders>
            <w:hideMark/>
          </w:tcPr>
          <w:p w14:paraId="7295105C" w14:textId="77777777" w:rsidR="00A008AE" w:rsidRPr="00031EB2" w:rsidRDefault="00A008AE" w:rsidP="002054D2">
            <w:pPr>
              <w:pStyle w:val="Body"/>
              <w:numPr>
                <w:ilvl w:val="0"/>
                <w:numId w:val="53"/>
              </w:numPr>
              <w:spacing w:line="240" w:lineRule="auto"/>
              <w:rPr>
                <w:rFonts w:ascii="Verdana" w:eastAsia="Verdana" w:hAnsi="Verdana" w:cs="Verdana"/>
                <w:sz w:val="18"/>
                <w:szCs w:val="18"/>
              </w:rPr>
            </w:pPr>
            <w:commentRangeStart w:id="784"/>
            <w:r w:rsidRPr="00031EB2">
              <w:rPr>
                <w:rFonts w:ascii="Verdana" w:eastAsia="Verdana" w:hAnsi="Verdana" w:cs="Verdana"/>
                <w:sz w:val="18"/>
                <w:szCs w:val="18"/>
              </w:rPr>
              <w:t>Module</w:t>
            </w:r>
          </w:p>
        </w:tc>
        <w:tc>
          <w:tcPr>
            <w:tcW w:w="1223" w:type="dxa"/>
            <w:tcBorders>
              <w:top w:val="single" w:sz="4" w:space="0" w:color="FFC000"/>
              <w:left w:val="single" w:sz="4" w:space="0" w:color="FFC000"/>
              <w:bottom w:val="single" w:sz="4" w:space="0" w:color="FFC000"/>
              <w:right w:val="single" w:sz="4" w:space="0" w:color="FFC000"/>
            </w:tcBorders>
            <w:hideMark/>
          </w:tcPr>
          <w:p w14:paraId="5BA1A0AB" w14:textId="77777777" w:rsidR="00A008AE" w:rsidRPr="00031EB2" w:rsidRDefault="00A008AE" w:rsidP="002054D2">
            <w:pPr>
              <w:pStyle w:val="Body"/>
              <w:numPr>
                <w:ilvl w:val="0"/>
                <w:numId w:val="53"/>
              </w:numPr>
              <w:spacing w:line="240" w:lineRule="auto"/>
              <w:rPr>
                <w:rFonts w:ascii="Verdana" w:eastAsia="Verdana" w:hAnsi="Verdana" w:cs="Verdana"/>
                <w:sz w:val="18"/>
                <w:szCs w:val="18"/>
              </w:rPr>
            </w:pPr>
            <w:r w:rsidRPr="00031EB2">
              <w:rPr>
                <w:rFonts w:ascii="Verdana" w:eastAsia="Verdana" w:hAnsi="Verdana" w:cs="Verdana"/>
                <w:sz w:val="18"/>
                <w:szCs w:val="18"/>
              </w:rPr>
              <w:t>Module in operation</w:t>
            </w:r>
          </w:p>
        </w:tc>
        <w:tc>
          <w:tcPr>
            <w:tcW w:w="1224" w:type="dxa"/>
            <w:tcBorders>
              <w:top w:val="single" w:sz="4" w:space="0" w:color="FFC000"/>
              <w:left w:val="single" w:sz="4" w:space="0" w:color="FFC000"/>
              <w:bottom w:val="single" w:sz="4" w:space="0" w:color="FFC000"/>
              <w:right w:val="single" w:sz="4" w:space="0" w:color="FFC000"/>
            </w:tcBorders>
            <w:hideMark/>
          </w:tcPr>
          <w:p w14:paraId="629D94B7" w14:textId="77777777" w:rsidR="00A008AE" w:rsidRPr="00031EB2" w:rsidRDefault="00A008AE" w:rsidP="002054D2">
            <w:pPr>
              <w:pStyle w:val="Body"/>
              <w:numPr>
                <w:ilvl w:val="0"/>
                <w:numId w:val="53"/>
              </w:numPr>
              <w:spacing w:line="240" w:lineRule="auto"/>
              <w:rPr>
                <w:rFonts w:ascii="Verdana" w:eastAsia="Verdana" w:hAnsi="Verdana" w:cs="Verdana"/>
                <w:sz w:val="18"/>
                <w:szCs w:val="18"/>
              </w:rPr>
            </w:pPr>
            <w:r w:rsidRPr="00031EB2">
              <w:rPr>
                <w:rFonts w:ascii="Verdana" w:eastAsia="Verdana" w:hAnsi="Verdana" w:cs="Verdana"/>
                <w:sz w:val="18"/>
                <w:szCs w:val="18"/>
              </w:rPr>
              <w:t>Clause 7 (Docking Clause)</w:t>
            </w:r>
          </w:p>
        </w:tc>
        <w:tc>
          <w:tcPr>
            <w:tcW w:w="1223" w:type="dxa"/>
            <w:tcBorders>
              <w:top w:val="single" w:sz="4" w:space="0" w:color="FFC000"/>
              <w:left w:val="single" w:sz="4" w:space="0" w:color="FFC000"/>
              <w:bottom w:val="single" w:sz="4" w:space="0" w:color="FFC000"/>
              <w:right w:val="single" w:sz="4" w:space="0" w:color="FFC000"/>
            </w:tcBorders>
            <w:hideMark/>
          </w:tcPr>
          <w:p w14:paraId="525F0D17" w14:textId="77777777" w:rsidR="00A008AE" w:rsidRPr="00031EB2" w:rsidRDefault="00A008AE" w:rsidP="002054D2">
            <w:pPr>
              <w:pStyle w:val="Body"/>
              <w:numPr>
                <w:ilvl w:val="0"/>
                <w:numId w:val="53"/>
              </w:numPr>
              <w:spacing w:line="240" w:lineRule="auto"/>
              <w:rPr>
                <w:rFonts w:ascii="Verdana" w:eastAsia="Verdana" w:hAnsi="Verdana" w:cs="Verdana"/>
                <w:sz w:val="18"/>
                <w:szCs w:val="18"/>
              </w:rPr>
            </w:pPr>
            <w:r w:rsidRPr="00031EB2">
              <w:rPr>
                <w:rFonts w:ascii="Verdana" w:eastAsia="Verdana" w:hAnsi="Verdana" w:cs="Verdana"/>
                <w:sz w:val="18"/>
                <w:szCs w:val="18"/>
              </w:rPr>
              <w:t xml:space="preserve">Clause 11 </w:t>
            </w:r>
            <w:r>
              <w:br/>
            </w:r>
            <w:r w:rsidRPr="00031EB2">
              <w:rPr>
                <w:rFonts w:ascii="Verdana" w:eastAsia="Verdana" w:hAnsi="Verdana" w:cs="Verdana"/>
                <w:sz w:val="18"/>
                <w:szCs w:val="18"/>
              </w:rPr>
              <w:t>(Option)</w:t>
            </w:r>
          </w:p>
        </w:tc>
        <w:tc>
          <w:tcPr>
            <w:tcW w:w="1224" w:type="dxa"/>
            <w:tcBorders>
              <w:top w:val="single" w:sz="4" w:space="0" w:color="FFC000"/>
              <w:left w:val="single" w:sz="4" w:space="0" w:color="FFC000"/>
              <w:bottom w:val="single" w:sz="4" w:space="0" w:color="FFC000"/>
              <w:right w:val="single" w:sz="4" w:space="0" w:color="FFC000"/>
            </w:tcBorders>
            <w:hideMark/>
          </w:tcPr>
          <w:p w14:paraId="238618AE" w14:textId="77777777" w:rsidR="00A008AE" w:rsidRPr="00031EB2" w:rsidRDefault="00A008AE" w:rsidP="002054D2">
            <w:pPr>
              <w:pStyle w:val="Body"/>
              <w:numPr>
                <w:ilvl w:val="0"/>
                <w:numId w:val="53"/>
              </w:numPr>
              <w:spacing w:line="240" w:lineRule="auto"/>
              <w:rPr>
                <w:rFonts w:ascii="Verdana" w:eastAsia="Verdana" w:hAnsi="Verdana" w:cs="Verdana"/>
                <w:sz w:val="18"/>
                <w:szCs w:val="18"/>
              </w:rPr>
            </w:pPr>
            <w:r w:rsidRPr="00031EB2">
              <w:rPr>
                <w:rFonts w:ascii="Verdana" w:eastAsia="Verdana" w:hAnsi="Verdana" w:cs="Verdana"/>
                <w:sz w:val="18"/>
                <w:szCs w:val="18"/>
              </w:rPr>
              <w:t>Clause 9a (Prior Authorisation or General Authorisation)</w:t>
            </w:r>
          </w:p>
        </w:tc>
        <w:tc>
          <w:tcPr>
            <w:tcW w:w="1224" w:type="dxa"/>
            <w:tcBorders>
              <w:top w:val="single" w:sz="4" w:space="0" w:color="FFC000"/>
              <w:left w:val="single" w:sz="4" w:space="0" w:color="FFC000"/>
              <w:bottom w:val="single" w:sz="4" w:space="0" w:color="FFC000"/>
              <w:right w:val="single" w:sz="4" w:space="0" w:color="FFC000"/>
            </w:tcBorders>
            <w:hideMark/>
          </w:tcPr>
          <w:p w14:paraId="6A6D7F35" w14:textId="77777777" w:rsidR="00A008AE" w:rsidRPr="00031EB2" w:rsidRDefault="00A008AE" w:rsidP="002054D2">
            <w:pPr>
              <w:pStyle w:val="Body"/>
              <w:numPr>
                <w:ilvl w:val="0"/>
                <w:numId w:val="53"/>
              </w:numPr>
              <w:spacing w:line="240" w:lineRule="auto"/>
              <w:rPr>
                <w:rFonts w:ascii="Verdana" w:eastAsia="Verdana" w:hAnsi="Verdana" w:cs="Verdana"/>
                <w:sz w:val="18"/>
                <w:szCs w:val="18"/>
              </w:rPr>
            </w:pPr>
            <w:r w:rsidRPr="00031EB2">
              <w:rPr>
                <w:rFonts w:ascii="Verdana" w:eastAsia="Verdana" w:hAnsi="Verdana" w:cs="Verdana"/>
                <w:sz w:val="18"/>
                <w:szCs w:val="18"/>
              </w:rPr>
              <w:t>Clause 9a (Time period)</w:t>
            </w:r>
          </w:p>
        </w:tc>
        <w:tc>
          <w:tcPr>
            <w:tcW w:w="1918" w:type="dxa"/>
            <w:tcBorders>
              <w:top w:val="single" w:sz="4" w:space="0" w:color="FFC000"/>
              <w:left w:val="single" w:sz="4" w:space="0" w:color="FFC000"/>
              <w:bottom w:val="single" w:sz="4" w:space="0" w:color="FFC000"/>
              <w:right w:val="single" w:sz="4" w:space="0" w:color="FFC000"/>
            </w:tcBorders>
            <w:hideMark/>
          </w:tcPr>
          <w:p w14:paraId="05B616B5" w14:textId="77777777" w:rsidR="00A008AE" w:rsidRPr="00031EB2" w:rsidRDefault="00A008AE" w:rsidP="002054D2">
            <w:pPr>
              <w:pStyle w:val="Body"/>
              <w:numPr>
                <w:ilvl w:val="0"/>
                <w:numId w:val="53"/>
              </w:numPr>
              <w:spacing w:line="240" w:lineRule="auto"/>
              <w:rPr>
                <w:rFonts w:ascii="Verdana" w:eastAsia="Verdana" w:hAnsi="Verdana" w:cs="Verdana"/>
                <w:sz w:val="18"/>
                <w:szCs w:val="18"/>
              </w:rPr>
            </w:pPr>
            <w:r w:rsidRPr="00031EB2">
              <w:rPr>
                <w:rFonts w:ascii="Verdana" w:eastAsia="Verdana" w:hAnsi="Verdana" w:cs="Verdana"/>
                <w:sz w:val="18"/>
                <w:szCs w:val="18"/>
              </w:rPr>
              <w:t>Is personal data received from the Importer combined with personal data collected by the Exporter?</w:t>
            </w:r>
            <w:commentRangeEnd w:id="784"/>
            <w:r w:rsidR="00327637">
              <w:rPr>
                <w:rStyle w:val="CommentReference"/>
                <w:rFonts w:eastAsiaTheme="minorHAnsi"/>
                <w:lang w:eastAsia="en-US"/>
              </w:rPr>
              <w:commentReference w:id="784"/>
            </w:r>
          </w:p>
        </w:tc>
      </w:tr>
      <w:tr w:rsidR="00A008AE" w14:paraId="1458774F" w14:textId="77777777" w:rsidTr="00031EB2">
        <w:tc>
          <w:tcPr>
            <w:tcW w:w="988" w:type="dxa"/>
            <w:tcBorders>
              <w:top w:val="single" w:sz="4" w:space="0" w:color="FFC000"/>
              <w:left w:val="single" w:sz="4" w:space="0" w:color="FFC000"/>
              <w:bottom w:val="single" w:sz="4" w:space="0" w:color="FFC000"/>
              <w:right w:val="single" w:sz="4" w:space="0" w:color="FFC000"/>
            </w:tcBorders>
            <w:hideMark/>
          </w:tcPr>
          <w:p w14:paraId="37706675" w14:textId="77777777" w:rsidR="00A008AE" w:rsidRPr="00031EB2" w:rsidRDefault="00A008AE" w:rsidP="002054D2">
            <w:pPr>
              <w:pStyle w:val="Body"/>
              <w:numPr>
                <w:ilvl w:val="0"/>
                <w:numId w:val="53"/>
              </w:numPr>
              <w:spacing w:line="240" w:lineRule="auto"/>
              <w:jc w:val="center"/>
              <w:rPr>
                <w:rFonts w:ascii="Verdana" w:eastAsia="Verdana" w:hAnsi="Verdana" w:cs="Verdana"/>
                <w:sz w:val="18"/>
                <w:szCs w:val="18"/>
              </w:rPr>
            </w:pPr>
            <w:r w:rsidRPr="00031EB2">
              <w:rPr>
                <w:rFonts w:ascii="Verdana" w:eastAsia="Verdana" w:hAnsi="Verdana" w:cs="Verdana"/>
                <w:sz w:val="18"/>
                <w:szCs w:val="18"/>
              </w:rPr>
              <w:t>1</w:t>
            </w:r>
          </w:p>
        </w:tc>
        <w:tc>
          <w:tcPr>
            <w:tcW w:w="1223" w:type="dxa"/>
            <w:tcBorders>
              <w:top w:val="single" w:sz="4" w:space="0" w:color="FFC000"/>
              <w:left w:val="single" w:sz="4" w:space="0" w:color="FFC000"/>
              <w:bottom w:val="single" w:sz="4" w:space="0" w:color="FFC000"/>
              <w:right w:val="single" w:sz="4" w:space="0" w:color="FFC000"/>
            </w:tcBorders>
          </w:tcPr>
          <w:p w14:paraId="6E176FF7" w14:textId="2E857B0C" w:rsidR="00A008AE" w:rsidRPr="00031EB2" w:rsidRDefault="00A008AE" w:rsidP="002054D2">
            <w:pPr>
              <w:pStyle w:val="Body"/>
              <w:numPr>
                <w:ilvl w:val="0"/>
                <w:numId w:val="53"/>
              </w:numPr>
              <w:spacing w:line="240" w:lineRule="auto"/>
              <w:rPr>
                <w:rFonts w:ascii="Verdana" w:eastAsia="Verdana" w:hAnsi="Verdana" w:cs="Verdana"/>
                <w:sz w:val="18"/>
                <w:szCs w:val="18"/>
              </w:rPr>
            </w:pPr>
          </w:p>
        </w:tc>
        <w:tc>
          <w:tcPr>
            <w:tcW w:w="1224" w:type="dxa"/>
            <w:tcBorders>
              <w:top w:val="single" w:sz="4" w:space="0" w:color="FFC000"/>
              <w:left w:val="single" w:sz="4" w:space="0" w:color="FFC000"/>
              <w:bottom w:val="single" w:sz="4" w:space="0" w:color="FFC000"/>
              <w:right w:val="single" w:sz="4" w:space="0" w:color="FFC000"/>
            </w:tcBorders>
          </w:tcPr>
          <w:p w14:paraId="142F524A" w14:textId="42075645" w:rsidR="00A008AE" w:rsidRPr="00031EB2" w:rsidRDefault="00A008AE" w:rsidP="002054D2">
            <w:pPr>
              <w:pStyle w:val="Body"/>
              <w:numPr>
                <w:ilvl w:val="0"/>
                <w:numId w:val="53"/>
              </w:numPr>
              <w:spacing w:line="240" w:lineRule="auto"/>
              <w:rPr>
                <w:rFonts w:ascii="Verdana" w:eastAsia="Verdana" w:hAnsi="Verdana" w:cs="Verdana"/>
                <w:sz w:val="18"/>
                <w:szCs w:val="18"/>
              </w:rPr>
            </w:pPr>
          </w:p>
        </w:tc>
        <w:tc>
          <w:tcPr>
            <w:tcW w:w="1223" w:type="dxa"/>
            <w:tcBorders>
              <w:top w:val="single" w:sz="4" w:space="0" w:color="FFC000"/>
              <w:left w:val="single" w:sz="4" w:space="0" w:color="FFC000"/>
              <w:bottom w:val="single" w:sz="4" w:space="0" w:color="FFC000"/>
              <w:right w:val="single" w:sz="4" w:space="0" w:color="FFC000"/>
            </w:tcBorders>
          </w:tcPr>
          <w:p w14:paraId="7674A896" w14:textId="4B381841" w:rsidR="00A008AE" w:rsidRPr="00031EB2" w:rsidRDefault="00A008AE" w:rsidP="002054D2">
            <w:pPr>
              <w:pStyle w:val="Body"/>
              <w:numPr>
                <w:ilvl w:val="0"/>
                <w:numId w:val="53"/>
              </w:numPr>
              <w:spacing w:line="240" w:lineRule="auto"/>
              <w:rPr>
                <w:rFonts w:ascii="Verdana" w:eastAsia="Verdana" w:hAnsi="Verdana" w:cs="Verdana"/>
                <w:sz w:val="18"/>
                <w:szCs w:val="18"/>
              </w:rPr>
            </w:pPr>
          </w:p>
        </w:tc>
        <w:tc>
          <w:tcPr>
            <w:tcW w:w="1224" w:type="dxa"/>
            <w:tcBorders>
              <w:top w:val="single" w:sz="4" w:space="0" w:color="FFC000"/>
              <w:left w:val="single" w:sz="4" w:space="0" w:color="FFC000"/>
              <w:bottom w:val="single" w:sz="4" w:space="0" w:color="FFC000"/>
              <w:right w:val="single" w:sz="4" w:space="0" w:color="FFC000"/>
            </w:tcBorders>
            <w:shd w:val="clear" w:color="auto" w:fill="FFF0A9"/>
          </w:tcPr>
          <w:p w14:paraId="74747C2C" w14:textId="20327826" w:rsidR="00A008AE" w:rsidRPr="00031EB2" w:rsidRDefault="00A008AE" w:rsidP="002054D2">
            <w:pPr>
              <w:pStyle w:val="Body"/>
              <w:numPr>
                <w:ilvl w:val="0"/>
                <w:numId w:val="53"/>
              </w:numPr>
              <w:spacing w:line="240" w:lineRule="auto"/>
              <w:rPr>
                <w:rFonts w:ascii="Verdana" w:eastAsia="Verdana" w:hAnsi="Verdana" w:cs="Verdana"/>
                <w:sz w:val="18"/>
                <w:szCs w:val="18"/>
              </w:rPr>
            </w:pPr>
          </w:p>
        </w:tc>
        <w:tc>
          <w:tcPr>
            <w:tcW w:w="1224" w:type="dxa"/>
            <w:tcBorders>
              <w:top w:val="single" w:sz="4" w:space="0" w:color="FFC000"/>
              <w:left w:val="single" w:sz="4" w:space="0" w:color="FFC000"/>
              <w:bottom w:val="single" w:sz="4" w:space="0" w:color="FFC000"/>
              <w:right w:val="single" w:sz="4" w:space="0" w:color="FFC000"/>
            </w:tcBorders>
            <w:shd w:val="clear" w:color="auto" w:fill="FFF0A9"/>
          </w:tcPr>
          <w:p w14:paraId="33CCA397" w14:textId="3F0E3C77" w:rsidR="00A008AE" w:rsidRPr="00031EB2" w:rsidRDefault="00A008AE" w:rsidP="002054D2">
            <w:pPr>
              <w:pStyle w:val="Body"/>
              <w:numPr>
                <w:ilvl w:val="0"/>
                <w:numId w:val="53"/>
              </w:numPr>
              <w:spacing w:line="240" w:lineRule="auto"/>
              <w:rPr>
                <w:rFonts w:ascii="Verdana" w:eastAsia="Verdana" w:hAnsi="Verdana" w:cs="Verdana"/>
                <w:sz w:val="18"/>
                <w:szCs w:val="18"/>
              </w:rPr>
            </w:pPr>
          </w:p>
        </w:tc>
        <w:tc>
          <w:tcPr>
            <w:tcW w:w="1918" w:type="dxa"/>
            <w:tcBorders>
              <w:top w:val="single" w:sz="4" w:space="0" w:color="FFC000"/>
              <w:left w:val="single" w:sz="4" w:space="0" w:color="FFC000"/>
              <w:bottom w:val="single" w:sz="4" w:space="0" w:color="FFC000"/>
              <w:right w:val="single" w:sz="4" w:space="0" w:color="FFC000"/>
            </w:tcBorders>
            <w:shd w:val="clear" w:color="auto" w:fill="FFF0A9"/>
          </w:tcPr>
          <w:p w14:paraId="4CAC9838" w14:textId="538F6478" w:rsidR="00A008AE" w:rsidRPr="00031EB2" w:rsidRDefault="00A008AE" w:rsidP="002054D2">
            <w:pPr>
              <w:pStyle w:val="Body"/>
              <w:numPr>
                <w:ilvl w:val="0"/>
                <w:numId w:val="53"/>
              </w:numPr>
              <w:spacing w:line="240" w:lineRule="auto"/>
              <w:rPr>
                <w:rFonts w:ascii="Verdana" w:eastAsia="Verdana" w:hAnsi="Verdana" w:cs="Verdana"/>
                <w:sz w:val="18"/>
                <w:szCs w:val="18"/>
              </w:rPr>
            </w:pPr>
          </w:p>
        </w:tc>
      </w:tr>
      <w:tr w:rsidR="00A008AE" w14:paraId="0073A0D8" w14:textId="77777777" w:rsidTr="00031EB2">
        <w:tc>
          <w:tcPr>
            <w:tcW w:w="988" w:type="dxa"/>
            <w:tcBorders>
              <w:top w:val="single" w:sz="4" w:space="0" w:color="FFC000"/>
              <w:left w:val="single" w:sz="4" w:space="0" w:color="FFC000"/>
              <w:bottom w:val="single" w:sz="4" w:space="0" w:color="FFC000"/>
              <w:right w:val="single" w:sz="4" w:space="0" w:color="FFC000"/>
            </w:tcBorders>
            <w:hideMark/>
          </w:tcPr>
          <w:p w14:paraId="20E5D8CF" w14:textId="77777777" w:rsidR="00A008AE" w:rsidRPr="00031EB2" w:rsidRDefault="00A008AE" w:rsidP="002054D2">
            <w:pPr>
              <w:pStyle w:val="Body"/>
              <w:numPr>
                <w:ilvl w:val="0"/>
                <w:numId w:val="53"/>
              </w:numPr>
              <w:spacing w:line="240" w:lineRule="auto"/>
              <w:jc w:val="center"/>
              <w:rPr>
                <w:rFonts w:ascii="Verdana" w:eastAsia="Verdana" w:hAnsi="Verdana" w:cs="Verdana"/>
                <w:sz w:val="18"/>
                <w:szCs w:val="18"/>
              </w:rPr>
            </w:pPr>
            <w:r w:rsidRPr="00031EB2">
              <w:rPr>
                <w:rFonts w:ascii="Verdana" w:eastAsia="Verdana" w:hAnsi="Verdana" w:cs="Verdana"/>
                <w:sz w:val="18"/>
                <w:szCs w:val="18"/>
              </w:rPr>
              <w:t>2</w:t>
            </w:r>
          </w:p>
        </w:tc>
        <w:tc>
          <w:tcPr>
            <w:tcW w:w="1223" w:type="dxa"/>
            <w:tcBorders>
              <w:top w:val="single" w:sz="4" w:space="0" w:color="FFC000"/>
              <w:left w:val="single" w:sz="4" w:space="0" w:color="FFC000"/>
              <w:bottom w:val="single" w:sz="4" w:space="0" w:color="FFC000"/>
              <w:right w:val="single" w:sz="4" w:space="0" w:color="FFC000"/>
            </w:tcBorders>
          </w:tcPr>
          <w:p w14:paraId="2CBB3F23" w14:textId="5F2DC9B4" w:rsidR="00A008AE" w:rsidRPr="00031EB2" w:rsidRDefault="00A008AE" w:rsidP="002054D2">
            <w:pPr>
              <w:pStyle w:val="Body"/>
              <w:numPr>
                <w:ilvl w:val="0"/>
                <w:numId w:val="53"/>
              </w:numPr>
              <w:spacing w:line="240" w:lineRule="auto"/>
              <w:rPr>
                <w:rFonts w:ascii="Verdana" w:eastAsia="Verdana" w:hAnsi="Verdana" w:cs="Verdana"/>
                <w:sz w:val="18"/>
                <w:szCs w:val="18"/>
              </w:rPr>
            </w:pPr>
          </w:p>
        </w:tc>
        <w:tc>
          <w:tcPr>
            <w:tcW w:w="1224" w:type="dxa"/>
            <w:tcBorders>
              <w:top w:val="single" w:sz="4" w:space="0" w:color="FFC000"/>
              <w:left w:val="single" w:sz="4" w:space="0" w:color="FFC000"/>
              <w:bottom w:val="single" w:sz="4" w:space="0" w:color="FFC000"/>
              <w:right w:val="single" w:sz="4" w:space="0" w:color="FFC000"/>
            </w:tcBorders>
          </w:tcPr>
          <w:p w14:paraId="2671F590" w14:textId="06C21860" w:rsidR="00A008AE" w:rsidRPr="00031EB2" w:rsidRDefault="00A008AE" w:rsidP="002054D2">
            <w:pPr>
              <w:pStyle w:val="Body"/>
              <w:numPr>
                <w:ilvl w:val="0"/>
                <w:numId w:val="53"/>
              </w:numPr>
              <w:spacing w:line="240" w:lineRule="auto"/>
              <w:rPr>
                <w:rFonts w:ascii="Verdana" w:eastAsia="Verdana" w:hAnsi="Verdana" w:cs="Verdana"/>
                <w:sz w:val="18"/>
                <w:szCs w:val="18"/>
              </w:rPr>
            </w:pPr>
          </w:p>
        </w:tc>
        <w:tc>
          <w:tcPr>
            <w:tcW w:w="1223" w:type="dxa"/>
            <w:tcBorders>
              <w:top w:val="single" w:sz="4" w:space="0" w:color="FFC000"/>
              <w:left w:val="single" w:sz="4" w:space="0" w:color="FFC000"/>
              <w:bottom w:val="single" w:sz="4" w:space="0" w:color="FFC000"/>
              <w:right w:val="single" w:sz="4" w:space="0" w:color="FFC000"/>
            </w:tcBorders>
          </w:tcPr>
          <w:p w14:paraId="7CE6529A" w14:textId="0DAB7C09" w:rsidR="00A008AE" w:rsidRPr="00031EB2" w:rsidRDefault="00A008AE" w:rsidP="002054D2">
            <w:pPr>
              <w:pStyle w:val="Body"/>
              <w:numPr>
                <w:ilvl w:val="0"/>
                <w:numId w:val="53"/>
              </w:numPr>
              <w:spacing w:line="240" w:lineRule="auto"/>
              <w:rPr>
                <w:rFonts w:ascii="Verdana" w:eastAsia="Verdana" w:hAnsi="Verdana" w:cs="Verdana"/>
                <w:sz w:val="18"/>
                <w:szCs w:val="18"/>
              </w:rPr>
            </w:pPr>
          </w:p>
        </w:tc>
        <w:tc>
          <w:tcPr>
            <w:tcW w:w="1224" w:type="dxa"/>
            <w:tcBorders>
              <w:top w:val="single" w:sz="4" w:space="0" w:color="FFC000"/>
              <w:left w:val="single" w:sz="4" w:space="0" w:color="FFC000"/>
              <w:bottom w:val="single" w:sz="4" w:space="0" w:color="FFC000"/>
              <w:right w:val="single" w:sz="4" w:space="0" w:color="FFC000"/>
            </w:tcBorders>
          </w:tcPr>
          <w:p w14:paraId="2AFBCE1D" w14:textId="5CF066FA" w:rsidR="00A008AE" w:rsidRPr="00031EB2" w:rsidRDefault="00A008AE" w:rsidP="002054D2">
            <w:pPr>
              <w:pStyle w:val="Body"/>
              <w:numPr>
                <w:ilvl w:val="0"/>
                <w:numId w:val="53"/>
              </w:numPr>
              <w:spacing w:line="240" w:lineRule="auto"/>
              <w:rPr>
                <w:rFonts w:ascii="Verdana" w:eastAsia="Verdana" w:hAnsi="Verdana" w:cs="Verdana"/>
                <w:sz w:val="18"/>
                <w:szCs w:val="18"/>
              </w:rPr>
            </w:pPr>
          </w:p>
        </w:tc>
        <w:tc>
          <w:tcPr>
            <w:tcW w:w="1224" w:type="dxa"/>
            <w:tcBorders>
              <w:top w:val="single" w:sz="4" w:space="0" w:color="FFC000"/>
              <w:left w:val="single" w:sz="4" w:space="0" w:color="FFC000"/>
              <w:bottom w:val="single" w:sz="4" w:space="0" w:color="FFC000"/>
              <w:right w:val="single" w:sz="4" w:space="0" w:color="FFC000"/>
            </w:tcBorders>
          </w:tcPr>
          <w:p w14:paraId="191F053B" w14:textId="6F20EB51" w:rsidR="00A008AE" w:rsidRPr="00031EB2" w:rsidRDefault="00A008AE" w:rsidP="002054D2">
            <w:pPr>
              <w:pStyle w:val="Body"/>
              <w:numPr>
                <w:ilvl w:val="0"/>
                <w:numId w:val="53"/>
              </w:numPr>
              <w:spacing w:line="240" w:lineRule="auto"/>
              <w:rPr>
                <w:rFonts w:ascii="Verdana" w:eastAsia="Verdana" w:hAnsi="Verdana" w:cs="Verdana"/>
                <w:sz w:val="18"/>
                <w:szCs w:val="18"/>
              </w:rPr>
            </w:pPr>
          </w:p>
        </w:tc>
        <w:tc>
          <w:tcPr>
            <w:tcW w:w="1918" w:type="dxa"/>
            <w:tcBorders>
              <w:top w:val="single" w:sz="4" w:space="0" w:color="FFC000"/>
              <w:left w:val="single" w:sz="4" w:space="0" w:color="FFC000"/>
              <w:bottom w:val="single" w:sz="4" w:space="0" w:color="FFC000"/>
              <w:right w:val="single" w:sz="4" w:space="0" w:color="FFC000"/>
            </w:tcBorders>
            <w:shd w:val="clear" w:color="auto" w:fill="FFF0A9"/>
          </w:tcPr>
          <w:p w14:paraId="561861FA" w14:textId="51CE3700" w:rsidR="00A008AE" w:rsidRPr="00031EB2" w:rsidRDefault="00A008AE" w:rsidP="002054D2">
            <w:pPr>
              <w:pStyle w:val="Body"/>
              <w:numPr>
                <w:ilvl w:val="0"/>
                <w:numId w:val="53"/>
              </w:numPr>
              <w:spacing w:line="240" w:lineRule="auto"/>
              <w:rPr>
                <w:rFonts w:ascii="Verdana" w:eastAsia="Verdana" w:hAnsi="Verdana" w:cs="Verdana"/>
                <w:sz w:val="18"/>
                <w:szCs w:val="18"/>
              </w:rPr>
            </w:pPr>
          </w:p>
        </w:tc>
      </w:tr>
      <w:tr w:rsidR="00A008AE" w14:paraId="2187E7A3" w14:textId="77777777" w:rsidTr="00031EB2">
        <w:tc>
          <w:tcPr>
            <w:tcW w:w="988" w:type="dxa"/>
            <w:tcBorders>
              <w:top w:val="single" w:sz="4" w:space="0" w:color="FFC000"/>
              <w:left w:val="single" w:sz="4" w:space="0" w:color="FFC000"/>
              <w:bottom w:val="single" w:sz="4" w:space="0" w:color="FFC000"/>
              <w:right w:val="single" w:sz="4" w:space="0" w:color="FFC000"/>
            </w:tcBorders>
            <w:hideMark/>
          </w:tcPr>
          <w:p w14:paraId="6EEE3CF5" w14:textId="77777777" w:rsidR="00A008AE" w:rsidRPr="00031EB2" w:rsidRDefault="00A008AE" w:rsidP="002054D2">
            <w:pPr>
              <w:pStyle w:val="Body"/>
              <w:numPr>
                <w:ilvl w:val="0"/>
                <w:numId w:val="53"/>
              </w:numPr>
              <w:spacing w:line="240" w:lineRule="auto"/>
              <w:jc w:val="center"/>
              <w:rPr>
                <w:rFonts w:ascii="Verdana" w:eastAsia="Verdana" w:hAnsi="Verdana" w:cs="Verdana"/>
                <w:sz w:val="18"/>
                <w:szCs w:val="18"/>
              </w:rPr>
            </w:pPr>
            <w:r w:rsidRPr="00031EB2">
              <w:rPr>
                <w:rFonts w:ascii="Verdana" w:eastAsia="Verdana" w:hAnsi="Verdana" w:cs="Verdana"/>
                <w:sz w:val="18"/>
                <w:szCs w:val="18"/>
              </w:rPr>
              <w:t>3</w:t>
            </w:r>
          </w:p>
        </w:tc>
        <w:tc>
          <w:tcPr>
            <w:tcW w:w="1223" w:type="dxa"/>
            <w:tcBorders>
              <w:top w:val="single" w:sz="4" w:space="0" w:color="FFC000"/>
              <w:left w:val="single" w:sz="4" w:space="0" w:color="FFC000"/>
              <w:bottom w:val="single" w:sz="4" w:space="0" w:color="FFC000"/>
              <w:right w:val="single" w:sz="4" w:space="0" w:color="FFC000"/>
            </w:tcBorders>
          </w:tcPr>
          <w:p w14:paraId="44A56F94" w14:textId="5002D567" w:rsidR="00A008AE" w:rsidRPr="00031EB2" w:rsidRDefault="00A008AE" w:rsidP="002054D2">
            <w:pPr>
              <w:pStyle w:val="Body"/>
              <w:numPr>
                <w:ilvl w:val="0"/>
                <w:numId w:val="53"/>
              </w:numPr>
              <w:spacing w:line="240" w:lineRule="auto"/>
              <w:rPr>
                <w:rFonts w:ascii="Verdana" w:eastAsia="Verdana" w:hAnsi="Verdana" w:cs="Verdana"/>
                <w:sz w:val="18"/>
                <w:szCs w:val="18"/>
              </w:rPr>
            </w:pPr>
          </w:p>
        </w:tc>
        <w:tc>
          <w:tcPr>
            <w:tcW w:w="1224" w:type="dxa"/>
            <w:tcBorders>
              <w:top w:val="single" w:sz="4" w:space="0" w:color="FFC000"/>
              <w:left w:val="single" w:sz="4" w:space="0" w:color="FFC000"/>
              <w:bottom w:val="single" w:sz="4" w:space="0" w:color="FFC000"/>
              <w:right w:val="single" w:sz="4" w:space="0" w:color="FFC000"/>
            </w:tcBorders>
          </w:tcPr>
          <w:p w14:paraId="19B6476D" w14:textId="1EFC4C2B" w:rsidR="00A008AE" w:rsidRPr="00031EB2" w:rsidRDefault="00A008AE" w:rsidP="002054D2">
            <w:pPr>
              <w:pStyle w:val="Body"/>
              <w:numPr>
                <w:ilvl w:val="0"/>
                <w:numId w:val="53"/>
              </w:numPr>
              <w:spacing w:line="240" w:lineRule="auto"/>
              <w:rPr>
                <w:rFonts w:ascii="Verdana" w:eastAsia="Verdana" w:hAnsi="Verdana" w:cs="Verdana"/>
                <w:sz w:val="18"/>
                <w:szCs w:val="18"/>
              </w:rPr>
            </w:pPr>
          </w:p>
        </w:tc>
        <w:tc>
          <w:tcPr>
            <w:tcW w:w="1223" w:type="dxa"/>
            <w:tcBorders>
              <w:top w:val="single" w:sz="4" w:space="0" w:color="FFC000"/>
              <w:left w:val="single" w:sz="4" w:space="0" w:color="FFC000"/>
              <w:bottom w:val="single" w:sz="4" w:space="0" w:color="FFC000"/>
              <w:right w:val="single" w:sz="4" w:space="0" w:color="FFC000"/>
            </w:tcBorders>
          </w:tcPr>
          <w:p w14:paraId="00DEDF18" w14:textId="100EB32C" w:rsidR="00A008AE" w:rsidRPr="00031EB2" w:rsidRDefault="00A008AE" w:rsidP="002054D2">
            <w:pPr>
              <w:pStyle w:val="Body"/>
              <w:numPr>
                <w:ilvl w:val="0"/>
                <w:numId w:val="53"/>
              </w:numPr>
              <w:spacing w:line="240" w:lineRule="auto"/>
              <w:rPr>
                <w:rFonts w:ascii="Verdana" w:eastAsia="Verdana" w:hAnsi="Verdana" w:cs="Verdana"/>
                <w:sz w:val="18"/>
                <w:szCs w:val="18"/>
              </w:rPr>
            </w:pPr>
          </w:p>
        </w:tc>
        <w:tc>
          <w:tcPr>
            <w:tcW w:w="1224" w:type="dxa"/>
            <w:tcBorders>
              <w:top w:val="single" w:sz="4" w:space="0" w:color="FFC000"/>
              <w:left w:val="single" w:sz="4" w:space="0" w:color="FFC000"/>
              <w:bottom w:val="single" w:sz="4" w:space="0" w:color="FFC000"/>
              <w:right w:val="single" w:sz="4" w:space="0" w:color="FFC000"/>
            </w:tcBorders>
          </w:tcPr>
          <w:p w14:paraId="01213B91" w14:textId="7AFB26DC" w:rsidR="00A008AE" w:rsidRPr="00031EB2" w:rsidRDefault="00A008AE" w:rsidP="002054D2">
            <w:pPr>
              <w:pStyle w:val="Body"/>
              <w:numPr>
                <w:ilvl w:val="0"/>
                <w:numId w:val="53"/>
              </w:numPr>
              <w:spacing w:line="240" w:lineRule="auto"/>
              <w:rPr>
                <w:rFonts w:ascii="Verdana" w:eastAsia="Verdana" w:hAnsi="Verdana" w:cs="Verdana"/>
                <w:sz w:val="18"/>
                <w:szCs w:val="18"/>
              </w:rPr>
            </w:pPr>
          </w:p>
        </w:tc>
        <w:tc>
          <w:tcPr>
            <w:tcW w:w="1224" w:type="dxa"/>
            <w:tcBorders>
              <w:top w:val="single" w:sz="4" w:space="0" w:color="FFC000"/>
              <w:left w:val="single" w:sz="4" w:space="0" w:color="FFC000"/>
              <w:bottom w:val="single" w:sz="4" w:space="0" w:color="FFC000"/>
              <w:right w:val="single" w:sz="4" w:space="0" w:color="FFC000"/>
            </w:tcBorders>
          </w:tcPr>
          <w:p w14:paraId="72F6E4B8" w14:textId="643C5E51" w:rsidR="00A008AE" w:rsidRPr="00031EB2" w:rsidRDefault="00A008AE" w:rsidP="002054D2">
            <w:pPr>
              <w:pStyle w:val="Body"/>
              <w:numPr>
                <w:ilvl w:val="0"/>
                <w:numId w:val="53"/>
              </w:numPr>
              <w:spacing w:line="240" w:lineRule="auto"/>
              <w:rPr>
                <w:rFonts w:ascii="Verdana" w:eastAsia="Verdana" w:hAnsi="Verdana" w:cs="Verdana"/>
                <w:sz w:val="18"/>
                <w:szCs w:val="18"/>
              </w:rPr>
            </w:pPr>
          </w:p>
        </w:tc>
        <w:tc>
          <w:tcPr>
            <w:tcW w:w="1918" w:type="dxa"/>
            <w:tcBorders>
              <w:top w:val="single" w:sz="4" w:space="0" w:color="FFC000"/>
              <w:left w:val="single" w:sz="4" w:space="0" w:color="FFC000"/>
              <w:bottom w:val="single" w:sz="4" w:space="0" w:color="FFC000"/>
              <w:right w:val="single" w:sz="4" w:space="0" w:color="FFC000"/>
            </w:tcBorders>
            <w:shd w:val="clear" w:color="auto" w:fill="FFF0A9"/>
          </w:tcPr>
          <w:p w14:paraId="04B15148" w14:textId="7A9FEC62" w:rsidR="00A008AE" w:rsidRPr="00031EB2" w:rsidRDefault="00A008AE" w:rsidP="002054D2">
            <w:pPr>
              <w:pStyle w:val="Body"/>
              <w:numPr>
                <w:ilvl w:val="0"/>
                <w:numId w:val="53"/>
              </w:numPr>
              <w:spacing w:line="240" w:lineRule="auto"/>
              <w:rPr>
                <w:rFonts w:ascii="Verdana" w:eastAsia="Verdana" w:hAnsi="Verdana" w:cs="Verdana"/>
                <w:sz w:val="18"/>
                <w:szCs w:val="18"/>
              </w:rPr>
            </w:pPr>
          </w:p>
        </w:tc>
      </w:tr>
      <w:tr w:rsidR="00A008AE" w14:paraId="6356168A" w14:textId="77777777" w:rsidTr="00031EB2">
        <w:tc>
          <w:tcPr>
            <w:tcW w:w="988" w:type="dxa"/>
            <w:tcBorders>
              <w:top w:val="single" w:sz="4" w:space="0" w:color="FFC000"/>
              <w:left w:val="single" w:sz="4" w:space="0" w:color="FFC000"/>
              <w:bottom w:val="single" w:sz="18" w:space="0" w:color="FFC000"/>
              <w:right w:val="single" w:sz="4" w:space="0" w:color="FFC000"/>
            </w:tcBorders>
            <w:hideMark/>
          </w:tcPr>
          <w:p w14:paraId="75CE1FB2" w14:textId="77777777" w:rsidR="00A008AE" w:rsidRPr="00031EB2" w:rsidRDefault="00A008AE" w:rsidP="002054D2">
            <w:pPr>
              <w:pStyle w:val="Body"/>
              <w:numPr>
                <w:ilvl w:val="0"/>
                <w:numId w:val="53"/>
              </w:numPr>
              <w:spacing w:line="240" w:lineRule="auto"/>
              <w:jc w:val="center"/>
              <w:rPr>
                <w:rFonts w:ascii="Verdana" w:eastAsia="Verdana" w:hAnsi="Verdana" w:cs="Verdana"/>
                <w:sz w:val="18"/>
                <w:szCs w:val="18"/>
              </w:rPr>
            </w:pPr>
            <w:r w:rsidRPr="00031EB2">
              <w:rPr>
                <w:rFonts w:ascii="Verdana" w:eastAsia="Verdana" w:hAnsi="Verdana" w:cs="Verdana"/>
                <w:sz w:val="18"/>
                <w:szCs w:val="18"/>
              </w:rPr>
              <w:t>4</w:t>
            </w:r>
          </w:p>
        </w:tc>
        <w:tc>
          <w:tcPr>
            <w:tcW w:w="1223" w:type="dxa"/>
            <w:tcBorders>
              <w:top w:val="single" w:sz="4" w:space="0" w:color="FFC000"/>
              <w:left w:val="single" w:sz="4" w:space="0" w:color="FFC000"/>
              <w:bottom w:val="single" w:sz="18" w:space="0" w:color="FFC000"/>
              <w:right w:val="single" w:sz="4" w:space="0" w:color="FFC000"/>
            </w:tcBorders>
          </w:tcPr>
          <w:p w14:paraId="7FA2D470" w14:textId="30370770" w:rsidR="00A008AE" w:rsidRPr="00031EB2" w:rsidRDefault="00A008AE" w:rsidP="002054D2">
            <w:pPr>
              <w:pStyle w:val="Body"/>
              <w:numPr>
                <w:ilvl w:val="0"/>
                <w:numId w:val="53"/>
              </w:numPr>
              <w:spacing w:line="240" w:lineRule="auto"/>
              <w:rPr>
                <w:rFonts w:ascii="Verdana" w:eastAsia="Verdana" w:hAnsi="Verdana" w:cs="Verdana"/>
                <w:sz w:val="18"/>
                <w:szCs w:val="18"/>
              </w:rPr>
            </w:pPr>
          </w:p>
        </w:tc>
        <w:tc>
          <w:tcPr>
            <w:tcW w:w="1224" w:type="dxa"/>
            <w:tcBorders>
              <w:top w:val="single" w:sz="4" w:space="0" w:color="FFC000"/>
              <w:left w:val="single" w:sz="4" w:space="0" w:color="FFC000"/>
              <w:bottom w:val="single" w:sz="18" w:space="0" w:color="FFC000"/>
              <w:right w:val="single" w:sz="4" w:space="0" w:color="FFC000"/>
            </w:tcBorders>
          </w:tcPr>
          <w:p w14:paraId="24BCD8BB" w14:textId="31F8C8AB" w:rsidR="00A008AE" w:rsidRPr="00031EB2" w:rsidRDefault="00A008AE" w:rsidP="002054D2">
            <w:pPr>
              <w:pStyle w:val="Body"/>
              <w:numPr>
                <w:ilvl w:val="0"/>
                <w:numId w:val="53"/>
              </w:numPr>
              <w:spacing w:line="240" w:lineRule="auto"/>
              <w:rPr>
                <w:rFonts w:ascii="Verdana" w:eastAsia="Verdana" w:hAnsi="Verdana" w:cs="Verdana"/>
                <w:sz w:val="18"/>
                <w:szCs w:val="18"/>
              </w:rPr>
            </w:pPr>
          </w:p>
        </w:tc>
        <w:tc>
          <w:tcPr>
            <w:tcW w:w="1223" w:type="dxa"/>
            <w:tcBorders>
              <w:top w:val="single" w:sz="4" w:space="0" w:color="FFC000"/>
              <w:left w:val="single" w:sz="4" w:space="0" w:color="FFC000"/>
              <w:bottom w:val="single" w:sz="18" w:space="0" w:color="FFC000"/>
              <w:right w:val="single" w:sz="4" w:space="0" w:color="FFC000"/>
            </w:tcBorders>
          </w:tcPr>
          <w:p w14:paraId="7BD34423" w14:textId="1A29002F" w:rsidR="00A008AE" w:rsidRPr="00031EB2" w:rsidRDefault="00A008AE" w:rsidP="002054D2">
            <w:pPr>
              <w:pStyle w:val="Body"/>
              <w:numPr>
                <w:ilvl w:val="0"/>
                <w:numId w:val="53"/>
              </w:numPr>
              <w:spacing w:line="240" w:lineRule="auto"/>
              <w:rPr>
                <w:rFonts w:ascii="Verdana" w:eastAsia="Verdana" w:hAnsi="Verdana" w:cs="Verdana"/>
                <w:sz w:val="18"/>
                <w:szCs w:val="18"/>
              </w:rPr>
            </w:pPr>
          </w:p>
        </w:tc>
        <w:tc>
          <w:tcPr>
            <w:tcW w:w="1224" w:type="dxa"/>
            <w:tcBorders>
              <w:top w:val="single" w:sz="4" w:space="0" w:color="FFC000"/>
              <w:left w:val="single" w:sz="4" w:space="0" w:color="FFC000"/>
              <w:bottom w:val="single" w:sz="18" w:space="0" w:color="FFC000"/>
              <w:right w:val="single" w:sz="4" w:space="0" w:color="FFC000"/>
            </w:tcBorders>
            <w:shd w:val="clear" w:color="auto" w:fill="FFF0A9"/>
          </w:tcPr>
          <w:p w14:paraId="72E9FA7B" w14:textId="5E7A7009" w:rsidR="00A008AE" w:rsidRPr="00031EB2" w:rsidRDefault="00A008AE" w:rsidP="002054D2">
            <w:pPr>
              <w:pStyle w:val="Body"/>
              <w:numPr>
                <w:ilvl w:val="0"/>
                <w:numId w:val="53"/>
              </w:numPr>
              <w:spacing w:line="240" w:lineRule="auto"/>
              <w:rPr>
                <w:rFonts w:ascii="Verdana" w:eastAsia="Verdana" w:hAnsi="Verdana" w:cs="Verdana"/>
                <w:sz w:val="18"/>
                <w:szCs w:val="18"/>
              </w:rPr>
            </w:pPr>
          </w:p>
        </w:tc>
        <w:tc>
          <w:tcPr>
            <w:tcW w:w="1224" w:type="dxa"/>
            <w:tcBorders>
              <w:top w:val="single" w:sz="4" w:space="0" w:color="FFC000"/>
              <w:left w:val="single" w:sz="4" w:space="0" w:color="FFC000"/>
              <w:bottom w:val="single" w:sz="18" w:space="0" w:color="FFC000"/>
              <w:right w:val="single" w:sz="4" w:space="0" w:color="FFC000"/>
            </w:tcBorders>
            <w:shd w:val="clear" w:color="auto" w:fill="FFF0A9"/>
          </w:tcPr>
          <w:p w14:paraId="153B45FC" w14:textId="7BBEB6DE" w:rsidR="00A008AE" w:rsidRPr="00031EB2" w:rsidRDefault="00A008AE" w:rsidP="002054D2">
            <w:pPr>
              <w:pStyle w:val="Body"/>
              <w:numPr>
                <w:ilvl w:val="0"/>
                <w:numId w:val="53"/>
              </w:numPr>
              <w:spacing w:line="240" w:lineRule="auto"/>
              <w:rPr>
                <w:rFonts w:ascii="Verdana" w:eastAsia="Verdana" w:hAnsi="Verdana" w:cs="Verdana"/>
                <w:sz w:val="18"/>
                <w:szCs w:val="18"/>
              </w:rPr>
            </w:pPr>
          </w:p>
        </w:tc>
        <w:tc>
          <w:tcPr>
            <w:tcW w:w="1918" w:type="dxa"/>
            <w:tcBorders>
              <w:top w:val="single" w:sz="4" w:space="0" w:color="FFC000"/>
              <w:left w:val="single" w:sz="4" w:space="0" w:color="FFC000"/>
              <w:bottom w:val="single" w:sz="18" w:space="0" w:color="FFC000"/>
              <w:right w:val="single" w:sz="4" w:space="0" w:color="FFC000"/>
            </w:tcBorders>
          </w:tcPr>
          <w:p w14:paraId="1DF88D6B" w14:textId="17C1AAB6" w:rsidR="00A008AE" w:rsidRPr="00031EB2" w:rsidRDefault="00A008AE" w:rsidP="002054D2">
            <w:pPr>
              <w:pStyle w:val="Body"/>
              <w:numPr>
                <w:ilvl w:val="0"/>
                <w:numId w:val="53"/>
              </w:numPr>
              <w:spacing w:line="240" w:lineRule="auto"/>
              <w:rPr>
                <w:rFonts w:ascii="Verdana" w:eastAsia="Verdana" w:hAnsi="Verdana" w:cs="Verdana"/>
                <w:sz w:val="18"/>
                <w:szCs w:val="18"/>
              </w:rPr>
            </w:pPr>
          </w:p>
        </w:tc>
      </w:tr>
    </w:tbl>
    <w:p w14:paraId="68B52250" w14:textId="77777777" w:rsidR="00A008AE" w:rsidRPr="00031EB2" w:rsidRDefault="00A008AE" w:rsidP="00A008AE">
      <w:pPr>
        <w:pStyle w:val="Heading3"/>
        <w:rPr>
          <w:rFonts w:ascii="Verdana" w:eastAsia="Verdana" w:hAnsi="Verdana" w:cs="Verdana"/>
          <w:color w:val="003768"/>
          <w:sz w:val="18"/>
          <w:szCs w:val="18"/>
        </w:rPr>
      </w:pPr>
      <w:r w:rsidRPr="00031EB2">
        <w:rPr>
          <w:rFonts w:ascii="Verdana" w:eastAsia="Verdana" w:hAnsi="Verdana" w:cs="Verdana"/>
          <w:sz w:val="18"/>
          <w:szCs w:val="18"/>
        </w:rPr>
        <w:t>Table 3: Appendix Information</w:t>
      </w:r>
    </w:p>
    <w:p w14:paraId="07F2582B" w14:textId="77777777" w:rsidR="00A008AE" w:rsidRPr="00031EB2" w:rsidRDefault="00A008AE" w:rsidP="00A008AE">
      <w:pPr>
        <w:rPr>
          <w:rFonts w:ascii="Verdana" w:eastAsia="Verdana" w:hAnsi="Verdana" w:cs="Verdana"/>
          <w:sz w:val="18"/>
          <w:szCs w:val="18"/>
        </w:rPr>
      </w:pPr>
      <w:r w:rsidRPr="00031EB2">
        <w:rPr>
          <w:rFonts w:ascii="Verdana" w:eastAsia="Verdana" w:hAnsi="Verdana" w:cs="Verdana"/>
          <w:sz w:val="18"/>
          <w:szCs w:val="18"/>
        </w:rPr>
        <w:t>“</w:t>
      </w:r>
      <w:r w:rsidRPr="00031EB2">
        <w:rPr>
          <w:rFonts w:ascii="Verdana" w:eastAsia="Verdana" w:hAnsi="Verdana" w:cs="Verdana"/>
          <w:b/>
          <w:bCs/>
          <w:sz w:val="18"/>
          <w:szCs w:val="18"/>
        </w:rPr>
        <w:t>Appendix Information</w:t>
      </w:r>
      <w:r w:rsidRPr="00031EB2">
        <w:rPr>
          <w:rFonts w:ascii="Verdana" w:eastAsia="Verdana" w:hAnsi="Verdana" w:cs="Verdana"/>
          <w:sz w:val="18"/>
          <w:szCs w:val="18"/>
        </w:rPr>
        <w:t>” means the information which must be provided for the selected modules as set out in the Appendix of the Approved EU SCCs (other than the Parties), and which for this Addendum is set out in:</w:t>
      </w:r>
    </w:p>
    <w:tbl>
      <w:tblPr>
        <w:tblStyle w:val="TableGrid"/>
        <w:tblW w:w="0" w:type="auto"/>
        <w:tblBorders>
          <w:top w:val="none" w:sz="0" w:space="0" w:color="auto"/>
          <w:left w:val="none" w:sz="0" w:space="0" w:color="auto"/>
          <w:bottom w:val="none" w:sz="0" w:space="0" w:color="auto"/>
          <w:right w:val="none" w:sz="0" w:space="0" w:color="auto"/>
          <w:insideH w:val="single" w:sz="4" w:space="0" w:color="FFC000"/>
          <w:insideV w:val="none" w:sz="0" w:space="0" w:color="auto"/>
        </w:tblBorders>
        <w:tblLook w:val="04A0" w:firstRow="1" w:lastRow="0" w:firstColumn="1" w:lastColumn="0" w:noHBand="0" w:noVBand="1"/>
      </w:tblPr>
      <w:tblGrid>
        <w:gridCol w:w="8306"/>
      </w:tblGrid>
      <w:tr w:rsidR="00A008AE" w14:paraId="18913BF5" w14:textId="77777777" w:rsidTr="00031EB2">
        <w:tc>
          <w:tcPr>
            <w:tcW w:w="9017" w:type="dxa"/>
            <w:tcBorders>
              <w:top w:val="nil"/>
              <w:left w:val="nil"/>
              <w:bottom w:val="single" w:sz="4" w:space="0" w:color="FFC000"/>
              <w:right w:val="nil"/>
            </w:tcBorders>
            <w:hideMark/>
          </w:tcPr>
          <w:p w14:paraId="772D1BD2" w14:textId="54DE728F" w:rsidR="00A008AE" w:rsidRPr="00031EB2" w:rsidRDefault="00A008AE" w:rsidP="002054D2">
            <w:pPr>
              <w:pStyle w:val="Body"/>
              <w:numPr>
                <w:ilvl w:val="0"/>
                <w:numId w:val="53"/>
              </w:numPr>
              <w:spacing w:line="240" w:lineRule="auto"/>
              <w:rPr>
                <w:rFonts w:ascii="Verdana" w:eastAsia="Verdana" w:hAnsi="Verdana" w:cs="Verdana"/>
                <w:sz w:val="18"/>
                <w:szCs w:val="18"/>
              </w:rPr>
            </w:pPr>
            <w:r w:rsidRPr="00031EB2">
              <w:rPr>
                <w:rFonts w:ascii="Verdana" w:eastAsia="Verdana" w:hAnsi="Verdana" w:cs="Verdana"/>
                <w:sz w:val="18"/>
                <w:szCs w:val="18"/>
              </w:rPr>
              <w:t xml:space="preserve">Annex 1A: List of Parties: </w:t>
            </w:r>
            <w:r>
              <w:fldChar w:fldCharType="begin" w:fldLock="1">
                <w:ffData>
                  <w:name w:val="Text2"/>
                  <w:enabled/>
                  <w:calcOnExit w:val="0"/>
                  <w:textInput/>
                </w:ffData>
              </w:fldChar>
            </w:r>
            <w:r w:rsidRPr="008A58F3">
              <w:rPr>
                <w:highlight w:val="lightGray"/>
              </w:rPr>
              <w:instrText xml:space="preserve"> FORMTEXT </w:instrText>
            </w:r>
            <w:r>
              <w:fldChar w:fldCharType="separate"/>
            </w:r>
            <w:r w:rsidRPr="3C476E0C">
              <w:rPr>
                <w:noProof/>
                <w:highlight w:val="lightGray"/>
              </w:rPr>
              <w:t> </w:t>
            </w:r>
            <w:r w:rsidRPr="3C476E0C">
              <w:rPr>
                <w:noProof/>
                <w:highlight w:val="lightGray"/>
              </w:rPr>
              <w:t> </w:t>
            </w:r>
            <w:r w:rsidRPr="3C476E0C">
              <w:rPr>
                <w:noProof/>
                <w:highlight w:val="lightGray"/>
              </w:rPr>
              <w:t> </w:t>
            </w:r>
            <w:r w:rsidRPr="3C476E0C">
              <w:rPr>
                <w:noProof/>
                <w:highlight w:val="lightGray"/>
              </w:rPr>
              <w:t> </w:t>
            </w:r>
            <w:r w:rsidRPr="3C476E0C">
              <w:rPr>
                <w:noProof/>
                <w:highlight w:val="lightGray"/>
              </w:rPr>
              <w:t> </w:t>
            </w:r>
            <w:r>
              <w:fldChar w:fldCharType="end"/>
            </w:r>
            <w:r w:rsidR="00053A46">
              <w:rPr>
                <w:rFonts w:ascii="Verdana" w:eastAsia="Verdana" w:hAnsi="Verdana" w:cs="Verdana"/>
                <w:sz w:val="18"/>
                <w:szCs w:val="18"/>
              </w:rPr>
              <w:t xml:space="preserve"> As denoted in Annex I </w:t>
            </w:r>
            <w:proofErr w:type="gramStart"/>
            <w:r w:rsidR="00053A46">
              <w:rPr>
                <w:rFonts w:ascii="Verdana" w:eastAsia="Verdana" w:hAnsi="Verdana" w:cs="Verdana"/>
                <w:sz w:val="18"/>
                <w:szCs w:val="18"/>
              </w:rPr>
              <w:t>A</w:t>
            </w:r>
            <w:proofErr w:type="gramEnd"/>
            <w:r w:rsidR="00053A46">
              <w:rPr>
                <w:rFonts w:ascii="Verdana" w:eastAsia="Verdana" w:hAnsi="Verdana" w:cs="Verdana"/>
                <w:sz w:val="18"/>
                <w:szCs w:val="18"/>
              </w:rPr>
              <w:t xml:space="preserve"> of the Approved EU SCCs</w:t>
            </w:r>
          </w:p>
        </w:tc>
      </w:tr>
      <w:tr w:rsidR="00A008AE" w14:paraId="5856E183" w14:textId="77777777" w:rsidTr="00031EB2">
        <w:tc>
          <w:tcPr>
            <w:tcW w:w="9017" w:type="dxa"/>
            <w:tcBorders>
              <w:top w:val="single" w:sz="4" w:space="0" w:color="FFC000"/>
              <w:left w:val="nil"/>
              <w:bottom w:val="single" w:sz="4" w:space="0" w:color="FFC000"/>
              <w:right w:val="nil"/>
            </w:tcBorders>
            <w:hideMark/>
          </w:tcPr>
          <w:p w14:paraId="16B5D270" w14:textId="254DC7E3" w:rsidR="00A008AE" w:rsidRPr="00031EB2" w:rsidRDefault="00A008AE" w:rsidP="002054D2">
            <w:pPr>
              <w:pStyle w:val="Body"/>
              <w:numPr>
                <w:ilvl w:val="0"/>
                <w:numId w:val="53"/>
              </w:numPr>
              <w:spacing w:line="240" w:lineRule="auto"/>
              <w:rPr>
                <w:rFonts w:ascii="Verdana" w:eastAsia="Verdana" w:hAnsi="Verdana" w:cs="Verdana"/>
                <w:sz w:val="18"/>
                <w:szCs w:val="18"/>
              </w:rPr>
            </w:pPr>
            <w:r w:rsidRPr="00031EB2">
              <w:rPr>
                <w:rFonts w:ascii="Verdana" w:eastAsia="Verdana" w:hAnsi="Verdana" w:cs="Verdana"/>
                <w:sz w:val="18"/>
                <w:szCs w:val="18"/>
              </w:rPr>
              <w:t xml:space="preserve">Annex 1B: Description of Transfer: </w:t>
            </w:r>
            <w:r>
              <w:fldChar w:fldCharType="begin" w:fldLock="1">
                <w:ffData>
                  <w:name w:val="Text2"/>
                  <w:enabled/>
                  <w:calcOnExit w:val="0"/>
                  <w:textInput/>
                </w:ffData>
              </w:fldChar>
            </w:r>
            <w:r w:rsidRPr="008A58F3">
              <w:rPr>
                <w:highlight w:val="lightGray"/>
              </w:rPr>
              <w:instrText xml:space="preserve"> FORMTEXT </w:instrText>
            </w:r>
            <w:r>
              <w:fldChar w:fldCharType="separate"/>
            </w:r>
            <w:r w:rsidRPr="3C476E0C">
              <w:rPr>
                <w:noProof/>
                <w:highlight w:val="lightGray"/>
              </w:rPr>
              <w:t> </w:t>
            </w:r>
            <w:r w:rsidRPr="3C476E0C">
              <w:rPr>
                <w:noProof/>
                <w:highlight w:val="lightGray"/>
              </w:rPr>
              <w:t> </w:t>
            </w:r>
            <w:r w:rsidRPr="3C476E0C">
              <w:rPr>
                <w:noProof/>
                <w:highlight w:val="lightGray"/>
              </w:rPr>
              <w:t> </w:t>
            </w:r>
            <w:r w:rsidRPr="3C476E0C">
              <w:rPr>
                <w:noProof/>
                <w:highlight w:val="lightGray"/>
              </w:rPr>
              <w:t> </w:t>
            </w:r>
            <w:r w:rsidRPr="3C476E0C">
              <w:rPr>
                <w:noProof/>
                <w:highlight w:val="lightGray"/>
              </w:rPr>
              <w:t> </w:t>
            </w:r>
            <w:r>
              <w:fldChar w:fldCharType="end"/>
            </w:r>
            <w:r w:rsidR="00FB7CB3">
              <w:rPr>
                <w:rFonts w:ascii="Verdana" w:eastAsia="Verdana" w:hAnsi="Verdana" w:cs="Verdana"/>
                <w:sz w:val="18"/>
                <w:szCs w:val="18"/>
              </w:rPr>
              <w:t xml:space="preserve"> As denoted in Annex I B of the Approved EU SCCs</w:t>
            </w:r>
          </w:p>
        </w:tc>
      </w:tr>
      <w:tr w:rsidR="00A008AE" w14:paraId="27FE1FF2" w14:textId="77777777" w:rsidTr="00031EB2">
        <w:tc>
          <w:tcPr>
            <w:tcW w:w="9017" w:type="dxa"/>
            <w:tcBorders>
              <w:top w:val="single" w:sz="4" w:space="0" w:color="FFC000"/>
              <w:left w:val="nil"/>
              <w:bottom w:val="single" w:sz="4" w:space="0" w:color="FFC000"/>
              <w:right w:val="nil"/>
            </w:tcBorders>
            <w:hideMark/>
          </w:tcPr>
          <w:p w14:paraId="18163BBA" w14:textId="40CC03E6" w:rsidR="00A008AE" w:rsidRPr="00031EB2" w:rsidRDefault="00A008AE" w:rsidP="002054D2">
            <w:pPr>
              <w:pStyle w:val="Body"/>
              <w:numPr>
                <w:ilvl w:val="0"/>
                <w:numId w:val="53"/>
              </w:numPr>
              <w:spacing w:line="240" w:lineRule="auto"/>
              <w:rPr>
                <w:rFonts w:ascii="Verdana" w:eastAsia="Verdana" w:hAnsi="Verdana" w:cs="Verdana"/>
                <w:sz w:val="18"/>
                <w:szCs w:val="18"/>
              </w:rPr>
            </w:pPr>
            <w:r w:rsidRPr="00031EB2">
              <w:rPr>
                <w:rFonts w:ascii="Verdana" w:eastAsia="Verdana" w:hAnsi="Verdana" w:cs="Verdana"/>
                <w:sz w:val="18"/>
                <w:szCs w:val="18"/>
              </w:rPr>
              <w:t xml:space="preserve">Annex II: Technical and organisational measures including technical and organisational measures to ensure the security of the data: </w:t>
            </w:r>
            <w:r w:rsidR="004F1254">
              <w:rPr>
                <w:rFonts w:ascii="Verdana" w:eastAsia="Verdana" w:hAnsi="Verdana" w:cs="Verdana"/>
                <w:sz w:val="18"/>
                <w:szCs w:val="18"/>
              </w:rPr>
              <w:t>As denoted in Annex II of the Approved EU SCCs</w:t>
            </w:r>
          </w:p>
        </w:tc>
      </w:tr>
      <w:tr w:rsidR="00A008AE" w14:paraId="667A0EAB" w14:textId="77777777" w:rsidTr="00031EB2">
        <w:tc>
          <w:tcPr>
            <w:tcW w:w="9017" w:type="dxa"/>
            <w:tcBorders>
              <w:top w:val="single" w:sz="4" w:space="0" w:color="FFC000"/>
              <w:left w:val="nil"/>
              <w:bottom w:val="single" w:sz="18" w:space="0" w:color="FFC000"/>
              <w:right w:val="nil"/>
            </w:tcBorders>
            <w:hideMark/>
          </w:tcPr>
          <w:p w14:paraId="5B1C446E" w14:textId="6BBE7A1F" w:rsidR="00A008AE" w:rsidRPr="00031EB2" w:rsidRDefault="00A008AE" w:rsidP="002054D2">
            <w:pPr>
              <w:pStyle w:val="Body"/>
              <w:numPr>
                <w:ilvl w:val="0"/>
                <w:numId w:val="53"/>
              </w:numPr>
              <w:spacing w:line="240" w:lineRule="auto"/>
              <w:rPr>
                <w:rFonts w:ascii="Verdana" w:eastAsia="Verdana" w:hAnsi="Verdana" w:cs="Verdana"/>
                <w:sz w:val="18"/>
                <w:szCs w:val="18"/>
              </w:rPr>
            </w:pPr>
            <w:r w:rsidRPr="00031EB2">
              <w:rPr>
                <w:rFonts w:ascii="Verdana" w:eastAsia="Verdana" w:hAnsi="Verdana" w:cs="Verdana"/>
                <w:sz w:val="18"/>
                <w:szCs w:val="18"/>
              </w:rPr>
              <w:t xml:space="preserve">Annex III: List of Sub processors (Modules 2 and 3 only): </w:t>
            </w:r>
            <w:r w:rsidR="005540ED">
              <w:rPr>
                <w:rFonts w:ascii="Verdana" w:eastAsia="Verdana" w:hAnsi="Verdana" w:cs="Verdana"/>
                <w:sz w:val="18"/>
                <w:szCs w:val="18"/>
              </w:rPr>
              <w:t>As denoted in Annex III of the Approved EU SCCs</w:t>
            </w:r>
          </w:p>
        </w:tc>
      </w:tr>
    </w:tbl>
    <w:p w14:paraId="7391A6BC" w14:textId="77777777" w:rsidR="00A008AE" w:rsidRPr="00031EB2" w:rsidRDefault="00A008AE" w:rsidP="00A008AE">
      <w:pPr>
        <w:pStyle w:val="Heading3"/>
        <w:rPr>
          <w:rFonts w:ascii="Verdana" w:eastAsia="Verdana" w:hAnsi="Verdana" w:cs="Verdana"/>
          <w:color w:val="003768"/>
          <w:sz w:val="18"/>
          <w:szCs w:val="18"/>
        </w:rPr>
      </w:pPr>
      <w:r w:rsidRPr="00031EB2">
        <w:rPr>
          <w:rFonts w:ascii="Verdana" w:eastAsia="Verdana" w:hAnsi="Verdana" w:cs="Verdana"/>
          <w:sz w:val="18"/>
          <w:szCs w:val="18"/>
        </w:rPr>
        <w:lastRenderedPageBreak/>
        <w:t>Table 4: Ending this Addendum when the Approved Addendum Changes</w:t>
      </w:r>
    </w:p>
    <w:tbl>
      <w:tblPr>
        <w:tblStyle w:val="TableGrid"/>
        <w:tblW w:w="5000" w:type="pct"/>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108" w:type="dxa"/>
          <w:bottom w:w="108" w:type="dxa"/>
          <w:right w:w="57" w:type="dxa"/>
        </w:tblCellMar>
        <w:tblLook w:val="04A0" w:firstRow="1" w:lastRow="0" w:firstColumn="1" w:lastColumn="0" w:noHBand="0" w:noVBand="1"/>
      </w:tblPr>
      <w:tblGrid>
        <w:gridCol w:w="1588"/>
        <w:gridCol w:w="6708"/>
      </w:tblGrid>
      <w:tr w:rsidR="00A008AE" w14:paraId="42B8B4D5" w14:textId="77777777" w:rsidTr="00031EB2">
        <w:tc>
          <w:tcPr>
            <w:tcW w:w="957" w:type="pct"/>
            <w:tcBorders>
              <w:top w:val="single" w:sz="4" w:space="0" w:color="FFC000"/>
              <w:left w:val="single" w:sz="4" w:space="0" w:color="FFC000"/>
              <w:bottom w:val="single" w:sz="18" w:space="0" w:color="FFC000"/>
              <w:right w:val="single" w:sz="4" w:space="0" w:color="FFC000"/>
            </w:tcBorders>
            <w:shd w:val="clear" w:color="auto" w:fill="FFF9DD"/>
            <w:hideMark/>
          </w:tcPr>
          <w:p w14:paraId="35B67ABA" w14:textId="77777777" w:rsidR="00A008AE" w:rsidRPr="00031EB2" w:rsidRDefault="00A008AE" w:rsidP="002054D2">
            <w:pPr>
              <w:pStyle w:val="Body"/>
              <w:numPr>
                <w:ilvl w:val="0"/>
                <w:numId w:val="53"/>
              </w:numPr>
              <w:spacing w:line="240" w:lineRule="auto"/>
              <w:rPr>
                <w:rFonts w:ascii="Verdana" w:eastAsia="Verdana" w:hAnsi="Verdana" w:cs="Verdana"/>
                <w:b/>
                <w:bCs/>
                <w:sz w:val="18"/>
                <w:szCs w:val="18"/>
              </w:rPr>
            </w:pPr>
            <w:r w:rsidRPr="00031EB2">
              <w:rPr>
                <w:rFonts w:ascii="Verdana" w:eastAsia="Verdana" w:hAnsi="Verdana" w:cs="Verdana"/>
                <w:b/>
                <w:bCs/>
                <w:color w:val="003768"/>
                <w:sz w:val="18"/>
                <w:szCs w:val="18"/>
              </w:rPr>
              <w:t>Ending this Addendum when the Approved Addendum changes</w:t>
            </w:r>
          </w:p>
        </w:tc>
        <w:tc>
          <w:tcPr>
            <w:tcW w:w="4043" w:type="pct"/>
            <w:tcBorders>
              <w:top w:val="single" w:sz="4" w:space="0" w:color="FFC000"/>
              <w:left w:val="single" w:sz="4" w:space="0" w:color="FFC000"/>
              <w:bottom w:val="single" w:sz="18" w:space="0" w:color="FFC000"/>
              <w:right w:val="single" w:sz="4" w:space="0" w:color="FFC000"/>
            </w:tcBorders>
            <w:hideMark/>
          </w:tcPr>
          <w:p w14:paraId="5B90B2BC" w14:textId="0CDBBE7E" w:rsidR="0078365B" w:rsidRPr="0078365B" w:rsidRDefault="0078365B" w:rsidP="002054D2">
            <w:pPr>
              <w:pStyle w:val="Body"/>
              <w:numPr>
                <w:ilvl w:val="0"/>
                <w:numId w:val="53"/>
              </w:numPr>
              <w:rPr>
                <w:rFonts w:ascii="Verdana" w:hAnsi="Verdana"/>
                <w:sz w:val="18"/>
                <w:szCs w:val="18"/>
              </w:rPr>
            </w:pPr>
            <w:r w:rsidRPr="0078365B">
              <w:rPr>
                <w:rFonts w:ascii="Verdana" w:hAnsi="Verdana"/>
                <w:sz w:val="18"/>
                <w:szCs w:val="18"/>
              </w:rPr>
              <w:t xml:space="preserve">Which Parties may end this Addendum as set out in Section </w:t>
            </w:r>
            <w:r w:rsidRPr="0078365B">
              <w:rPr>
                <w:rFonts w:ascii="Verdana" w:hAnsi="Verdana"/>
                <w:sz w:val="18"/>
                <w:szCs w:val="18"/>
              </w:rPr>
              <w:fldChar w:fldCharType="begin"/>
            </w:r>
            <w:r w:rsidRPr="0078365B">
              <w:rPr>
                <w:rFonts w:ascii="Verdana" w:hAnsi="Verdana"/>
                <w:sz w:val="18"/>
                <w:szCs w:val="18"/>
              </w:rPr>
              <w:instrText xml:space="preserve"> REF _Ref93329888 \r \h  \* MERGEFORMAT </w:instrText>
            </w:r>
            <w:r w:rsidRPr="0078365B">
              <w:rPr>
                <w:rFonts w:ascii="Verdana" w:hAnsi="Verdana"/>
                <w:sz w:val="18"/>
                <w:szCs w:val="18"/>
              </w:rPr>
              <w:fldChar w:fldCharType="separate"/>
            </w:r>
            <w:r w:rsidR="00813DD9">
              <w:rPr>
                <w:rFonts w:ascii="Verdana" w:hAnsi="Verdana"/>
                <w:b/>
                <w:bCs/>
                <w:sz w:val="18"/>
                <w:szCs w:val="18"/>
                <w:lang w:val="en-US"/>
              </w:rPr>
              <w:t>Error! Reference source not found.</w:t>
            </w:r>
            <w:r w:rsidRPr="0078365B">
              <w:rPr>
                <w:rFonts w:ascii="Verdana" w:hAnsi="Verdana"/>
                <w:sz w:val="18"/>
                <w:szCs w:val="18"/>
              </w:rPr>
              <w:fldChar w:fldCharType="end"/>
            </w:r>
            <w:r w:rsidRPr="0078365B">
              <w:rPr>
                <w:rFonts w:ascii="Verdana" w:hAnsi="Verdana"/>
                <w:sz w:val="18"/>
                <w:szCs w:val="18"/>
              </w:rPr>
              <w:t>:</w:t>
            </w:r>
          </w:p>
          <w:p w14:paraId="5925B83A" w14:textId="77777777" w:rsidR="0078365B" w:rsidRPr="0078365B" w:rsidRDefault="0078365B" w:rsidP="002054D2">
            <w:pPr>
              <w:pStyle w:val="Body"/>
              <w:numPr>
                <w:ilvl w:val="0"/>
                <w:numId w:val="53"/>
              </w:numPr>
              <w:rPr>
                <w:rFonts w:ascii="Verdana" w:hAnsi="Verdana"/>
                <w:sz w:val="18"/>
                <w:szCs w:val="18"/>
              </w:rPr>
            </w:pPr>
            <w:r w:rsidRPr="0078365B">
              <w:rPr>
                <w:rFonts w:ascii="Verdana" w:hAnsi="Verdana"/>
                <w:sz w:val="18"/>
                <w:szCs w:val="18"/>
              </w:rPr>
              <w:fldChar w:fldCharType="begin" w:fldLock="1">
                <w:ffData>
                  <w:name w:val=""/>
                  <w:enabled/>
                  <w:calcOnExit w:val="0"/>
                  <w:checkBox>
                    <w:size w:val="16"/>
                    <w:default w:val="0"/>
                  </w:checkBox>
                </w:ffData>
              </w:fldChar>
            </w:r>
            <w:r w:rsidRPr="0078365B">
              <w:rPr>
                <w:rFonts w:ascii="Verdana" w:hAnsi="Verdana"/>
                <w:sz w:val="18"/>
                <w:szCs w:val="18"/>
              </w:rPr>
              <w:instrText xml:space="preserve"> FORMCHECKBOX </w:instrText>
            </w:r>
            <w:r w:rsidRPr="0078365B">
              <w:rPr>
                <w:rFonts w:ascii="Verdana" w:hAnsi="Verdana"/>
                <w:sz w:val="18"/>
                <w:szCs w:val="18"/>
              </w:rPr>
            </w:r>
            <w:r w:rsidRPr="0078365B">
              <w:rPr>
                <w:rFonts w:ascii="Verdana" w:hAnsi="Verdana"/>
                <w:sz w:val="18"/>
                <w:szCs w:val="18"/>
              </w:rPr>
              <w:fldChar w:fldCharType="separate"/>
            </w:r>
            <w:r w:rsidRPr="0078365B">
              <w:rPr>
                <w:rFonts w:ascii="Verdana" w:hAnsi="Verdana"/>
                <w:sz w:val="18"/>
                <w:szCs w:val="18"/>
              </w:rPr>
              <w:fldChar w:fldCharType="end"/>
            </w:r>
            <w:r w:rsidRPr="0078365B">
              <w:rPr>
                <w:rFonts w:ascii="Verdana" w:hAnsi="Verdana"/>
                <w:sz w:val="18"/>
                <w:szCs w:val="18"/>
              </w:rPr>
              <w:t xml:space="preserve"> Importer</w:t>
            </w:r>
          </w:p>
          <w:p w14:paraId="1719726C" w14:textId="0E4768BC" w:rsidR="0078365B" w:rsidRPr="0078365B" w:rsidRDefault="0078365B" w:rsidP="002054D2">
            <w:pPr>
              <w:pStyle w:val="Body"/>
              <w:numPr>
                <w:ilvl w:val="0"/>
                <w:numId w:val="53"/>
              </w:numPr>
              <w:rPr>
                <w:rFonts w:ascii="Verdana" w:hAnsi="Verdana"/>
                <w:sz w:val="18"/>
                <w:szCs w:val="18"/>
              </w:rPr>
            </w:pPr>
            <w:r w:rsidRPr="0078365B">
              <w:rPr>
                <w:rFonts w:ascii="Verdana" w:hAnsi="Verdana"/>
                <w:b/>
                <w:bCs/>
                <w:sz w:val="18"/>
                <w:szCs w:val="18"/>
              </w:rPr>
              <w:t>X</w:t>
            </w:r>
            <w:r w:rsidRPr="0078365B">
              <w:rPr>
                <w:rFonts w:ascii="Verdana" w:hAnsi="Verdana"/>
                <w:sz w:val="18"/>
                <w:szCs w:val="18"/>
              </w:rPr>
              <w:t xml:space="preserve"> Exporter</w:t>
            </w:r>
          </w:p>
          <w:p w14:paraId="1012F7CA" w14:textId="46475B8C" w:rsidR="00A008AE" w:rsidRPr="00031EB2" w:rsidRDefault="0078365B" w:rsidP="002054D2">
            <w:pPr>
              <w:pStyle w:val="Body"/>
              <w:numPr>
                <w:ilvl w:val="0"/>
                <w:numId w:val="53"/>
              </w:numPr>
              <w:spacing w:line="240" w:lineRule="auto"/>
              <w:rPr>
                <w:rFonts w:ascii="Verdana" w:eastAsia="Verdana" w:hAnsi="Verdana" w:cs="Verdana"/>
                <w:sz w:val="18"/>
                <w:szCs w:val="18"/>
              </w:rPr>
            </w:pPr>
            <w:r w:rsidRPr="0078365B">
              <w:rPr>
                <w:rFonts w:ascii="Verdana" w:hAnsi="Verdana"/>
                <w:sz w:val="18"/>
                <w:szCs w:val="18"/>
              </w:rPr>
              <w:fldChar w:fldCharType="begin" w:fldLock="1">
                <w:ffData>
                  <w:name w:val=""/>
                  <w:enabled/>
                  <w:calcOnExit w:val="0"/>
                  <w:checkBox>
                    <w:size w:val="16"/>
                    <w:default w:val="0"/>
                  </w:checkBox>
                </w:ffData>
              </w:fldChar>
            </w:r>
            <w:r w:rsidRPr="0078365B">
              <w:rPr>
                <w:rFonts w:ascii="Verdana" w:hAnsi="Verdana"/>
                <w:sz w:val="18"/>
                <w:szCs w:val="18"/>
              </w:rPr>
              <w:instrText xml:space="preserve"> FORMCHECKBOX </w:instrText>
            </w:r>
            <w:r w:rsidRPr="0078365B">
              <w:rPr>
                <w:rFonts w:ascii="Verdana" w:hAnsi="Verdana"/>
                <w:sz w:val="18"/>
                <w:szCs w:val="18"/>
              </w:rPr>
            </w:r>
            <w:r w:rsidRPr="0078365B">
              <w:rPr>
                <w:rFonts w:ascii="Verdana" w:hAnsi="Verdana"/>
                <w:sz w:val="18"/>
                <w:szCs w:val="18"/>
              </w:rPr>
              <w:fldChar w:fldCharType="separate"/>
            </w:r>
            <w:r w:rsidRPr="0078365B">
              <w:rPr>
                <w:rFonts w:ascii="Verdana" w:hAnsi="Verdana"/>
                <w:sz w:val="18"/>
                <w:szCs w:val="18"/>
              </w:rPr>
              <w:fldChar w:fldCharType="end"/>
            </w:r>
            <w:r w:rsidRPr="0078365B">
              <w:rPr>
                <w:rFonts w:ascii="Verdana" w:hAnsi="Verdana"/>
                <w:sz w:val="18"/>
                <w:szCs w:val="18"/>
              </w:rPr>
              <w:t xml:space="preserve"> neither Party</w:t>
            </w:r>
          </w:p>
        </w:tc>
      </w:tr>
    </w:tbl>
    <w:bookmarkEnd w:id="781"/>
    <w:p w14:paraId="2F7B1ED7" w14:textId="384CB7A8" w:rsidR="0022072A" w:rsidRPr="0022072A" w:rsidRDefault="00A008AE" w:rsidP="009A5B1D">
      <w:pPr>
        <w:pStyle w:val="Heading2"/>
        <w:rPr>
          <w:rFonts w:ascii="Verdana" w:hAnsi="Verdana"/>
          <w:sz w:val="18"/>
          <w:szCs w:val="18"/>
        </w:rPr>
      </w:pPr>
      <w:r w:rsidRPr="00031EB2">
        <w:rPr>
          <w:rFonts w:ascii="Verdana" w:eastAsia="Verdana" w:hAnsi="Verdana" w:cs="Verdana"/>
          <w:sz w:val="18"/>
          <w:szCs w:val="18"/>
        </w:rPr>
        <w:t xml:space="preserve"> </w:t>
      </w:r>
      <w:r w:rsidR="0022072A" w:rsidRPr="0022072A">
        <w:rPr>
          <w:rFonts w:ascii="Verdana" w:hAnsi="Verdana"/>
          <w:sz w:val="18"/>
          <w:szCs w:val="18"/>
        </w:rPr>
        <w:t>Alternative Part 2 Mandatory Clauses:</w:t>
      </w:r>
    </w:p>
    <w:tbl>
      <w:tblPr>
        <w:tblW w:w="5003" w:type="pct"/>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108" w:type="dxa"/>
          <w:bottom w:w="108" w:type="dxa"/>
        </w:tblCellMar>
        <w:tblLook w:val="0000" w:firstRow="0" w:lastRow="0" w:firstColumn="0" w:lastColumn="0" w:noHBand="0" w:noVBand="0"/>
      </w:tblPr>
      <w:tblGrid>
        <w:gridCol w:w="1952"/>
        <w:gridCol w:w="6349"/>
      </w:tblGrid>
      <w:tr w:rsidR="0022072A" w:rsidRPr="0022072A" w14:paraId="2E3FB0BF" w14:textId="77777777" w:rsidTr="00A101F0">
        <w:tc>
          <w:tcPr>
            <w:tcW w:w="1176" w:type="pct"/>
            <w:tcBorders>
              <w:bottom w:val="single" w:sz="18" w:space="0" w:color="FFC000"/>
            </w:tcBorders>
            <w:shd w:val="clear" w:color="auto" w:fill="FFF9DD"/>
          </w:tcPr>
          <w:p w14:paraId="215AE42A" w14:textId="77777777" w:rsidR="0022072A" w:rsidRPr="0022072A" w:rsidRDefault="0022072A" w:rsidP="0022072A">
            <w:pPr>
              <w:pStyle w:val="BodyText"/>
              <w:rPr>
                <w:b/>
                <w:bCs/>
              </w:rPr>
            </w:pPr>
            <w:r w:rsidRPr="0022072A">
              <w:rPr>
                <w:rFonts w:ascii="Verdana" w:eastAsia="Verdana" w:hAnsi="Verdana" w:cs="Verdana"/>
                <w:b/>
                <w:bCs/>
                <w:color w:val="003768"/>
                <w:sz w:val="18"/>
                <w:szCs w:val="18"/>
                <w:lang w:eastAsia="en-GB"/>
              </w:rPr>
              <w:t>Mandatory Clauses</w:t>
            </w:r>
          </w:p>
        </w:tc>
        <w:tc>
          <w:tcPr>
            <w:tcW w:w="3824" w:type="pct"/>
            <w:tcBorders>
              <w:bottom w:val="single" w:sz="18" w:space="0" w:color="FFC000"/>
            </w:tcBorders>
          </w:tcPr>
          <w:p w14:paraId="36EFF2BB" w14:textId="1131C914" w:rsidR="0022072A" w:rsidRPr="0022072A" w:rsidRDefault="0022072A" w:rsidP="0022072A">
            <w:pPr>
              <w:pStyle w:val="BodyText"/>
              <w:rPr>
                <w:rFonts w:ascii="Verdana" w:hAnsi="Verdana"/>
                <w:sz w:val="18"/>
                <w:szCs w:val="18"/>
              </w:rPr>
            </w:pPr>
            <w:r w:rsidRPr="0022072A">
              <w:rPr>
                <w:rFonts w:ascii="Verdana" w:hAnsi="Verdana"/>
                <w:sz w:val="18"/>
                <w:szCs w:val="18"/>
              </w:rPr>
              <w:t xml:space="preserve">Part 2: Mandatory Clauses of the Approved Addendum, being the template Addendum B.1.0 issued by the ICO and laid before Parliament in accordance with s119A of the Data Protection Act 2018 on 2 February 2022, as it is revised under Section </w:t>
            </w:r>
            <w:r w:rsidRPr="0022072A">
              <w:rPr>
                <w:rFonts w:ascii="Verdana" w:hAnsi="Verdana"/>
                <w:sz w:val="18"/>
                <w:szCs w:val="18"/>
                <w:cs/>
              </w:rPr>
              <w:t>‎</w:t>
            </w:r>
            <w:r w:rsidRPr="0022072A">
              <w:rPr>
                <w:rFonts w:ascii="Verdana" w:hAnsi="Verdana"/>
                <w:sz w:val="18"/>
                <w:szCs w:val="18"/>
              </w:rPr>
              <w:fldChar w:fldCharType="begin"/>
            </w:r>
            <w:r w:rsidRPr="0022072A">
              <w:rPr>
                <w:rFonts w:ascii="Verdana" w:hAnsi="Verdana"/>
                <w:sz w:val="18"/>
                <w:szCs w:val="18"/>
              </w:rPr>
              <w:instrText xml:space="preserve"> REF _Ref90907400 \r \h  \* MERGEFORMAT </w:instrText>
            </w:r>
            <w:r w:rsidRPr="0022072A">
              <w:rPr>
                <w:rFonts w:ascii="Verdana" w:hAnsi="Verdana"/>
                <w:sz w:val="18"/>
                <w:szCs w:val="18"/>
              </w:rPr>
              <w:fldChar w:fldCharType="separate"/>
            </w:r>
            <w:r w:rsidR="00813DD9">
              <w:rPr>
                <w:rFonts w:ascii="Verdana" w:hAnsi="Verdana"/>
                <w:b/>
                <w:bCs/>
                <w:sz w:val="18"/>
                <w:szCs w:val="18"/>
                <w:lang w:val="en-US"/>
              </w:rPr>
              <w:t>Error! Reference source not found.</w:t>
            </w:r>
            <w:r w:rsidRPr="0022072A">
              <w:rPr>
                <w:rFonts w:ascii="Verdana" w:hAnsi="Verdana"/>
                <w:sz w:val="18"/>
                <w:szCs w:val="18"/>
              </w:rPr>
              <w:fldChar w:fldCharType="end"/>
            </w:r>
            <w:r w:rsidRPr="0022072A">
              <w:rPr>
                <w:rFonts w:ascii="Verdana" w:hAnsi="Verdana"/>
                <w:sz w:val="18"/>
                <w:szCs w:val="18"/>
              </w:rPr>
              <w:t xml:space="preserve"> of those Mandatory Clauses.</w:t>
            </w:r>
          </w:p>
        </w:tc>
      </w:tr>
    </w:tbl>
    <w:p w14:paraId="5C6C6DCC" w14:textId="77777777" w:rsidR="0022072A" w:rsidRPr="0022072A" w:rsidRDefault="0022072A" w:rsidP="0022072A">
      <w:pPr>
        <w:pStyle w:val="BodyText"/>
      </w:pPr>
    </w:p>
    <w:p w14:paraId="728CC2E9" w14:textId="77777777" w:rsidR="00793729" w:rsidRPr="00793729" w:rsidRDefault="00793729" w:rsidP="00793729">
      <w:pPr>
        <w:pStyle w:val="BodyText"/>
      </w:pPr>
    </w:p>
    <w:sectPr w:rsidR="00793729" w:rsidRPr="00793729" w:rsidSect="00995D13">
      <w:type w:val="continuous"/>
      <w:pgSz w:w="11906" w:h="16838"/>
      <w:pgMar w:top="1800" w:right="1800" w:bottom="1800" w:left="1800" w:header="720" w:footer="720" w:gutter="0"/>
      <w:cols w:space="720"/>
      <w:noEndnote/>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66" w:author="Tara Whitaker" w:date="2025-09-30T13:54:00Z" w:initials="TW">
    <w:p w14:paraId="59AA36CA" w14:textId="77777777" w:rsidR="000E6355" w:rsidRDefault="000E6355" w:rsidP="000E6355">
      <w:pPr>
        <w:pStyle w:val="CommentText"/>
      </w:pPr>
      <w:r>
        <w:rPr>
          <w:rStyle w:val="CommentReference"/>
        </w:rPr>
        <w:annotationRef/>
      </w:r>
      <w:r>
        <w:rPr>
          <w:color w:val="222222"/>
          <w:highlight w:val="white"/>
        </w:rPr>
        <w:t>Flow-Down Obligations (e.g. Clause 3.1.1 and others) – There are repeated references to obligations in the Main Contract with HSBC. As we have not seen that contract, we cannot sign up to obligations that are undefined. Please provide visibility of the relevant sections or confirm how these are intended to apply.</w:t>
      </w:r>
    </w:p>
    <w:p w14:paraId="6217432B" w14:textId="77777777" w:rsidR="000E6355" w:rsidRDefault="000E6355" w:rsidP="000E6355">
      <w:pPr>
        <w:pStyle w:val="CommentText"/>
      </w:pPr>
      <w:r>
        <w:br/>
      </w:r>
    </w:p>
  </w:comment>
  <w:comment w:id="118" w:author="Tara Whitaker" w:date="2025-09-30T13:45:00Z" w:initials="TW">
    <w:p w14:paraId="000F9A73" w14:textId="3D7127A2" w:rsidR="002E4892" w:rsidRDefault="002E4892" w:rsidP="002E4892">
      <w:pPr>
        <w:pStyle w:val="CommentText"/>
      </w:pPr>
      <w:r>
        <w:rPr>
          <w:rStyle w:val="CommentReference"/>
        </w:rPr>
        <w:annotationRef/>
      </w:r>
      <w:r>
        <w:rPr>
          <w:color w:val="222222"/>
          <w:highlight w:val="white"/>
        </w:rPr>
        <w:t>Payment Terms – We are trying to locate the section confirming the “30 plus 30” days you mentioned. The MSA appears to say that, provided invoices carry the correct PO and are submitted in time, payment is due 30 days from submission once HSBC has paid Capgemini. For example, if an invoice is submitted and approved on 1 December and HSBC pays Capgemini on 30 December, our payment would also fall due on that date. Please confirm our understanding.</w:t>
      </w:r>
    </w:p>
    <w:p w14:paraId="1008A4DE" w14:textId="6414E811" w:rsidR="002E4892" w:rsidRDefault="002E4892" w:rsidP="002E4892">
      <w:pPr>
        <w:pStyle w:val="CommentText"/>
      </w:pPr>
      <w:r>
        <w:br/>
        <w:t xml:space="preserve"> </w:t>
      </w:r>
    </w:p>
  </w:comment>
  <w:comment w:id="180" w:author="Tara Whitaker" w:date="2025-09-30T13:51:00Z" w:initials="TW">
    <w:p w14:paraId="0E929493" w14:textId="77777777" w:rsidR="000E6355" w:rsidRDefault="000E6355" w:rsidP="000E6355">
      <w:pPr>
        <w:pStyle w:val="CommentText"/>
      </w:pPr>
      <w:r>
        <w:rPr>
          <w:rStyle w:val="CommentReference"/>
        </w:rPr>
        <w:annotationRef/>
      </w:r>
      <w:r>
        <w:rPr>
          <w:color w:val="222222"/>
          <w:highlight w:val="white"/>
        </w:rPr>
        <w:t>Intellectual Property (Clause 8) – Our understanding is that HSBC, not Capgemini, will own the code created under this engagement. Please confirm that there is no intention for Capgemini to take ownership of IP for use outside the HSBC assignment.</w:t>
      </w:r>
    </w:p>
    <w:p w14:paraId="5A03CB8A" w14:textId="77777777" w:rsidR="000E6355" w:rsidRDefault="000E6355" w:rsidP="000E6355">
      <w:pPr>
        <w:pStyle w:val="CommentText"/>
      </w:pPr>
      <w:r>
        <w:br/>
      </w:r>
    </w:p>
  </w:comment>
  <w:comment w:id="199" w:author="Tara Whitaker" w:date="2025-09-30T13:55:00Z" w:initials="TW">
    <w:p w14:paraId="56FEFCDF" w14:textId="77777777" w:rsidR="000E6355" w:rsidRDefault="000E6355" w:rsidP="000E6355">
      <w:pPr>
        <w:pStyle w:val="CommentText"/>
      </w:pPr>
      <w:r>
        <w:rPr>
          <w:rStyle w:val="CommentReference"/>
        </w:rPr>
        <w:annotationRef/>
      </w:r>
      <w:r>
        <w:rPr>
          <w:color w:val="222222"/>
          <w:highlight w:val="white"/>
        </w:rPr>
        <w:t>Flow-Down Obligations (e.g. Clause 3.1.1 and others) – There are repeated references to obligations in the Main Contract with HSBC. As we have not seen that contract, we cannot sign up to obligations that are undefined. Please provide visibility of the relevant sections or confirm how these are intended to apply.</w:t>
      </w:r>
    </w:p>
  </w:comment>
  <w:comment w:id="202" w:author="Tara Whitaker" w:date="2025-09-30T13:57:00Z" w:initials="TW">
    <w:p w14:paraId="654B4146" w14:textId="77777777" w:rsidR="000E6355" w:rsidRDefault="000E6355" w:rsidP="000E6355">
      <w:pPr>
        <w:pStyle w:val="CommentText"/>
      </w:pPr>
      <w:r>
        <w:rPr>
          <w:rStyle w:val="CommentReference"/>
        </w:rPr>
        <w:annotationRef/>
      </w:r>
      <w:r>
        <w:rPr>
          <w:color w:val="222222"/>
          <w:highlight w:val="white"/>
        </w:rPr>
        <w:t>Liabilities &amp; Indemnities (Clause 10 and related) – These appear to be one-sided, with wide uncapped indemnities on our side but very limited liability on Capgemini’s side. We would like your team to review and propose a more balanced allocation.</w:t>
      </w:r>
    </w:p>
    <w:p w14:paraId="1252EAC5" w14:textId="77777777" w:rsidR="000E6355" w:rsidRDefault="000E6355" w:rsidP="000E6355">
      <w:pPr>
        <w:pStyle w:val="CommentText"/>
      </w:pPr>
      <w:r>
        <w:br/>
      </w:r>
    </w:p>
  </w:comment>
  <w:comment w:id="319" w:author="Tara Whitaker" w:date="2025-09-30T13:51:00Z" w:initials="TW">
    <w:p w14:paraId="13118E91" w14:textId="0257ACAB" w:rsidR="000E6355" w:rsidRDefault="000E6355" w:rsidP="000E6355">
      <w:pPr>
        <w:pStyle w:val="CommentText"/>
      </w:pPr>
      <w:r>
        <w:rPr>
          <w:rStyle w:val="CommentReference"/>
        </w:rPr>
        <w:annotationRef/>
      </w:r>
      <w:r>
        <w:rPr>
          <w:color w:val="222222"/>
          <w:highlight w:val="white"/>
        </w:rPr>
        <w:t>Insurance (Clause 12.1) – The contract requires us to maintain the same cover as Capgemini. Please provide details of your cover so we can assess proportionality.</w:t>
      </w:r>
    </w:p>
    <w:p w14:paraId="48FD891D" w14:textId="77777777" w:rsidR="000E6355" w:rsidRDefault="000E6355" w:rsidP="000E6355">
      <w:pPr>
        <w:pStyle w:val="CommentText"/>
      </w:pPr>
      <w:r>
        <w:br/>
      </w:r>
    </w:p>
  </w:comment>
  <w:comment w:id="414" w:author="Tara Whitaker" w:date="2025-09-30T13:55:00Z" w:initials="TW">
    <w:p w14:paraId="467176F2" w14:textId="77777777" w:rsidR="000E6355" w:rsidRDefault="000E6355" w:rsidP="000E6355">
      <w:pPr>
        <w:pStyle w:val="CommentText"/>
      </w:pPr>
      <w:r>
        <w:rPr>
          <w:rStyle w:val="CommentReference"/>
        </w:rPr>
        <w:annotationRef/>
      </w:r>
      <w:r>
        <w:t>What interest rate?</w:t>
      </w:r>
    </w:p>
  </w:comment>
  <w:comment w:id="468" w:author="Tara Whitaker" w:date="2025-09-30T13:52:00Z" w:initials="TW">
    <w:p w14:paraId="608D18AE" w14:textId="1E68466D" w:rsidR="000E6355" w:rsidRDefault="000E6355" w:rsidP="000E6355">
      <w:pPr>
        <w:pStyle w:val="CommentText"/>
      </w:pPr>
      <w:r>
        <w:rPr>
          <w:rStyle w:val="CommentReference"/>
        </w:rPr>
        <w:annotationRef/>
      </w:r>
      <w:r>
        <w:rPr>
          <w:color w:val="222222"/>
          <w:highlight w:val="white"/>
        </w:rPr>
        <w:t>Clause 19.1 – The current drafting appears heavily one-sided. Please explain the intent here.</w:t>
      </w:r>
    </w:p>
    <w:p w14:paraId="522E0111" w14:textId="77777777" w:rsidR="000E6355" w:rsidRDefault="000E6355" w:rsidP="000E6355">
      <w:pPr>
        <w:pStyle w:val="CommentText"/>
      </w:pPr>
      <w:r>
        <w:br/>
      </w:r>
    </w:p>
  </w:comment>
  <w:comment w:id="478" w:author="Tara Whitaker" w:date="2025-09-30T13:53:00Z" w:initials="TW">
    <w:p w14:paraId="463D714A" w14:textId="77777777" w:rsidR="000E6355" w:rsidRDefault="000E6355" w:rsidP="000E6355">
      <w:pPr>
        <w:pStyle w:val="CommentText"/>
      </w:pPr>
      <w:r>
        <w:rPr>
          <w:rStyle w:val="CommentReference"/>
        </w:rPr>
        <w:annotationRef/>
      </w:r>
      <w:r>
        <w:rPr>
          <w:color w:val="222222"/>
          <w:highlight w:val="white"/>
        </w:rPr>
        <w:t>Notices (Clause 21) – Can you confirm whether notices by email can be accepted? This seems more practical and in line with modern business practice.</w:t>
      </w:r>
    </w:p>
    <w:p w14:paraId="6374E4CA" w14:textId="77777777" w:rsidR="000E6355" w:rsidRDefault="000E6355" w:rsidP="000E6355">
      <w:pPr>
        <w:pStyle w:val="CommentText"/>
      </w:pPr>
      <w:r>
        <w:br/>
      </w:r>
    </w:p>
  </w:comment>
  <w:comment w:id="731" w:author="Tara Whitaker" w:date="2025-09-30T13:46:00Z" w:initials="TW">
    <w:p w14:paraId="1117C9F7" w14:textId="52C0ACE5" w:rsidR="002E4892" w:rsidRDefault="002E4892" w:rsidP="002E4892">
      <w:pPr>
        <w:pStyle w:val="CommentText"/>
      </w:pPr>
      <w:r>
        <w:rPr>
          <w:rStyle w:val="CommentReference"/>
        </w:rPr>
        <w:annotationRef/>
      </w:r>
      <w:r>
        <w:rPr>
          <w:color w:val="222222"/>
          <w:highlight w:val="white"/>
        </w:rPr>
        <w:t>Data &amp; Security – We will not hold or process any HSBC data on our systems, as HSBC is providing us with Macs and virtual machines. On this basis, can you please confirm that ISO 27001 and similar certifications are n</w:t>
      </w:r>
      <w:r>
        <w:t xml:space="preserve"> </w:t>
      </w:r>
    </w:p>
  </w:comment>
  <w:comment w:id="736" w:author="Tara Whitaker" w:date="2025-09-30T13:47:00Z" w:initials="TW">
    <w:p w14:paraId="3A7BD4AF" w14:textId="77777777" w:rsidR="002E4892" w:rsidRDefault="002E4892" w:rsidP="002E4892">
      <w:pPr>
        <w:pStyle w:val="CommentText"/>
      </w:pPr>
      <w:r>
        <w:rPr>
          <w:rStyle w:val="CommentReference"/>
        </w:rPr>
        <w:annotationRef/>
      </w:r>
      <w:r>
        <w:rPr>
          <w:color w:val="222222"/>
          <w:highlight w:val="white"/>
        </w:rPr>
        <w:t>Rebates – We were surprised to see the introduction of a rebate mechanism, which was not raised previously despite our direct question about retention of billed revenue. Given the nature of this assignment, we do not see this as appropriate and request that this clause be removed.</w:t>
      </w:r>
    </w:p>
    <w:p w14:paraId="7A7AC802" w14:textId="77777777" w:rsidR="002E4892" w:rsidRDefault="002E4892" w:rsidP="002E4892">
      <w:pPr>
        <w:pStyle w:val="CommentText"/>
      </w:pPr>
      <w:r>
        <w:br/>
      </w:r>
    </w:p>
  </w:comment>
  <w:comment w:id="777" w:author="Capgemini UK Legal" w:date="2024-02-02T10:54:00Z" w:initials="CGUK ">
    <w:p w14:paraId="10B51D25" w14:textId="489EA684" w:rsidR="001907FD" w:rsidRDefault="001907FD">
      <w:pPr>
        <w:pStyle w:val="CommentText"/>
      </w:pPr>
      <w:r>
        <w:rPr>
          <w:rStyle w:val="CommentReference"/>
        </w:rPr>
        <w:annotationRef/>
      </w:r>
      <w:r>
        <w:rPr>
          <w:b/>
          <w:bCs/>
        </w:rPr>
        <w:t>Drafting Note:</w:t>
      </w:r>
      <w:r>
        <w:t xml:space="preserve"> We have included Controller to Controller (Module 1) and Processor to Processor (Module 3) </w:t>
      </w:r>
      <w:r>
        <w:rPr>
          <w:color w:val="000000"/>
        </w:rPr>
        <w:t xml:space="preserve">clauses from the Standard Contractual Clauses with the following options selected: </w:t>
      </w:r>
    </w:p>
    <w:p w14:paraId="0F2BBF9A" w14:textId="77777777" w:rsidR="001907FD" w:rsidRDefault="001907FD">
      <w:pPr>
        <w:pStyle w:val="CommentText"/>
      </w:pPr>
      <w:r>
        <w:t>Clause 7 retained</w:t>
      </w:r>
    </w:p>
    <w:p w14:paraId="1C624267" w14:textId="77777777" w:rsidR="001907FD" w:rsidRDefault="001907FD">
      <w:pPr>
        <w:pStyle w:val="CommentText"/>
      </w:pPr>
      <w:r>
        <w:t xml:space="preserve">Clause 9 general authorisation (as opposed to specific) </w:t>
      </w:r>
    </w:p>
    <w:p w14:paraId="009A1987" w14:textId="77777777" w:rsidR="001907FD" w:rsidRDefault="001907FD">
      <w:pPr>
        <w:pStyle w:val="CommentText"/>
      </w:pPr>
      <w:r>
        <w:t>Clause 11 removed optional wording</w:t>
      </w:r>
    </w:p>
    <w:p w14:paraId="5AEA7FC6" w14:textId="77777777" w:rsidR="001907FD" w:rsidRDefault="001907FD" w:rsidP="00B97A8E">
      <w:pPr>
        <w:pStyle w:val="CommentText"/>
      </w:pPr>
      <w:r>
        <w:t xml:space="preserve">Clause 17: Governing Law – Ireland.  </w:t>
      </w:r>
      <w:r>
        <w:rPr>
          <w:color w:val="000000"/>
        </w:rPr>
        <w:t xml:space="preserve"> Please note that to use the Standard Contractual Clauses, we have to select the laws of an EU country and so this must not be changed to English law.</w:t>
      </w:r>
    </w:p>
  </w:comment>
  <w:comment w:id="779" w:author="Capgemini UK Legal" w:date="2024-02-02T10:56:00Z" w:initials="CGUK ">
    <w:p w14:paraId="7B39128C" w14:textId="77777777" w:rsidR="00085322" w:rsidRDefault="00085322" w:rsidP="00474AC6">
      <w:pPr>
        <w:pStyle w:val="CommentText"/>
      </w:pPr>
      <w:r>
        <w:rPr>
          <w:rStyle w:val="CommentReference"/>
        </w:rPr>
        <w:annotationRef/>
      </w:r>
      <w:r>
        <w:rPr>
          <w:b/>
          <w:bCs/>
        </w:rPr>
        <w:t>Drafting Note:</w:t>
      </w:r>
      <w:r>
        <w:t xml:space="preserve"> The categories/processing etc of personal data will be different for Module 1 (Controller to Controller) and Module 3 (Processor to Processor) therefore these difference should be listed out separately in this section. For example, in a typical scenario the parties are only likely to use business contact details for the management of the contract in a Controller to Controller relationship.</w:t>
      </w:r>
    </w:p>
  </w:comment>
  <w:comment w:id="782" w:author="Capgemini UK Legal" w:date="2024-02-02T10:56:00Z" w:initials="CGUK ">
    <w:p w14:paraId="6E868728" w14:textId="77777777" w:rsidR="00085322" w:rsidRDefault="00085322" w:rsidP="00287C69">
      <w:pPr>
        <w:pStyle w:val="CommentText"/>
      </w:pPr>
      <w:r>
        <w:rPr>
          <w:rStyle w:val="CommentReference"/>
        </w:rPr>
        <w:annotationRef/>
      </w:r>
      <w:r>
        <w:rPr>
          <w:b/>
          <w:bCs/>
        </w:rPr>
        <w:t>Drafting Note:</w:t>
      </w:r>
      <w:r>
        <w:t xml:space="preserve"> Date of execution of agreement to be inserted and Supplier’s details to be added. </w:t>
      </w:r>
    </w:p>
  </w:comment>
  <w:comment w:id="783" w:author="Capgemini UK Legal" w:date="2024-02-02T10:57:00Z" w:initials="CGUK ">
    <w:p w14:paraId="03532709" w14:textId="77777777" w:rsidR="00DD0FBD" w:rsidRDefault="00DD0FBD" w:rsidP="0021166E">
      <w:pPr>
        <w:pStyle w:val="CommentText"/>
      </w:pPr>
      <w:r>
        <w:rPr>
          <w:rStyle w:val="CommentReference"/>
        </w:rPr>
        <w:annotationRef/>
      </w:r>
      <w:r>
        <w:rPr>
          <w:b/>
          <w:bCs/>
        </w:rPr>
        <w:t>Drafting Note:</w:t>
      </w:r>
      <w:r>
        <w:t xml:space="preserve"> Date EU SCCs executed to be referenced likely to be date of the agreement as a whole being executed. </w:t>
      </w:r>
    </w:p>
  </w:comment>
  <w:comment w:id="784" w:author="Capgemini UK Legal" w:date="2024-02-02T10:59:00Z" w:initials="CGUK ">
    <w:p w14:paraId="7E969AA3" w14:textId="77777777" w:rsidR="00327637" w:rsidRDefault="00327637" w:rsidP="00230F2B">
      <w:pPr>
        <w:pStyle w:val="CommentText"/>
      </w:pPr>
      <w:r>
        <w:rPr>
          <w:rStyle w:val="CommentReference"/>
        </w:rPr>
        <w:annotationRef/>
      </w:r>
      <w:r>
        <w:rPr>
          <w:b/>
          <w:bCs/>
        </w:rPr>
        <w:t>Drafting Note</w:t>
      </w:r>
      <w:r>
        <w:t>: Leave this section of Table 2 blank.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217432B" w15:done="0"/>
  <w15:commentEx w15:paraId="1008A4DE" w15:done="0"/>
  <w15:commentEx w15:paraId="5A03CB8A" w15:done="0"/>
  <w15:commentEx w15:paraId="56FEFCDF" w15:done="0"/>
  <w15:commentEx w15:paraId="1252EAC5" w15:done="0"/>
  <w15:commentEx w15:paraId="48FD891D" w15:done="0"/>
  <w15:commentEx w15:paraId="467176F2" w15:done="0"/>
  <w15:commentEx w15:paraId="522E0111" w15:done="0"/>
  <w15:commentEx w15:paraId="6374E4CA" w15:done="0"/>
  <w15:commentEx w15:paraId="1117C9F7" w15:done="0"/>
  <w15:commentEx w15:paraId="7A7AC802" w15:done="0"/>
  <w15:commentEx w15:paraId="5AEA7FC6" w15:done="0"/>
  <w15:commentEx w15:paraId="7B39128C" w15:done="0"/>
  <w15:commentEx w15:paraId="6E868728" w15:done="0"/>
  <w15:commentEx w15:paraId="03532709" w15:done="0"/>
  <w15:commentEx w15:paraId="7E969AA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3B53F4D" w16cex:dateUtc="2025-09-30T12:54:00Z"/>
  <w16cex:commentExtensible w16cex:durableId="2F9B3E9F" w16cex:dateUtc="2025-09-30T12:45:00Z"/>
  <w16cex:commentExtensible w16cex:durableId="30B29ED0" w16cex:dateUtc="2025-09-30T12:51:00Z"/>
  <w16cex:commentExtensible w16cex:durableId="1BE0684C" w16cex:dateUtc="2025-09-30T12:55:00Z"/>
  <w16cex:commentExtensible w16cex:durableId="21B7943A" w16cex:dateUtc="2025-09-30T12:57:00Z"/>
  <w16cex:commentExtensible w16cex:durableId="30C82CA8" w16cex:dateUtc="2025-09-30T12:51:00Z"/>
  <w16cex:commentExtensible w16cex:durableId="7AF984F3" w16cex:dateUtc="2025-09-30T12:55:00Z"/>
  <w16cex:commentExtensible w16cex:durableId="08DDEE21" w16cex:dateUtc="2025-09-30T12:52:00Z"/>
  <w16cex:commentExtensible w16cex:durableId="2C93C5DB" w16cex:dateUtc="2025-09-30T12:53:00Z"/>
  <w16cex:commentExtensible w16cex:durableId="3BEC448D" w16cex:dateUtc="2025-09-30T12:46:00Z"/>
  <w16cex:commentExtensible w16cex:durableId="12615C10" w16cex:dateUtc="2025-09-30T12:47:00Z"/>
  <w16cex:commentExtensible w16cex:durableId="2967484D" w16cex:dateUtc="2024-02-02T10:54:00Z"/>
  <w16cex:commentExtensible w16cex:durableId="296748C4" w16cex:dateUtc="2024-02-02T10:56:00Z"/>
  <w16cex:commentExtensible w16cex:durableId="296748E6" w16cex:dateUtc="2024-02-02T10:56:00Z"/>
  <w16cex:commentExtensible w16cex:durableId="29674927" w16cex:dateUtc="2024-02-02T10:57:00Z"/>
  <w16cex:commentExtensible w16cex:durableId="29674989" w16cex:dateUtc="2024-02-02T10: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217432B" w16cid:durableId="73B53F4D"/>
  <w16cid:commentId w16cid:paraId="1008A4DE" w16cid:durableId="2F9B3E9F"/>
  <w16cid:commentId w16cid:paraId="5A03CB8A" w16cid:durableId="30B29ED0"/>
  <w16cid:commentId w16cid:paraId="56FEFCDF" w16cid:durableId="1BE0684C"/>
  <w16cid:commentId w16cid:paraId="1252EAC5" w16cid:durableId="21B7943A"/>
  <w16cid:commentId w16cid:paraId="48FD891D" w16cid:durableId="30C82CA8"/>
  <w16cid:commentId w16cid:paraId="467176F2" w16cid:durableId="7AF984F3"/>
  <w16cid:commentId w16cid:paraId="522E0111" w16cid:durableId="08DDEE21"/>
  <w16cid:commentId w16cid:paraId="6374E4CA" w16cid:durableId="2C93C5DB"/>
  <w16cid:commentId w16cid:paraId="1117C9F7" w16cid:durableId="3BEC448D"/>
  <w16cid:commentId w16cid:paraId="7A7AC802" w16cid:durableId="12615C10"/>
  <w16cid:commentId w16cid:paraId="5AEA7FC6" w16cid:durableId="2967484D"/>
  <w16cid:commentId w16cid:paraId="7B39128C" w16cid:durableId="296748C4"/>
  <w16cid:commentId w16cid:paraId="6E868728" w16cid:durableId="296748E6"/>
  <w16cid:commentId w16cid:paraId="03532709" w16cid:durableId="29674927"/>
  <w16cid:commentId w16cid:paraId="7E969AA3" w16cid:durableId="2967498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7E97D6" w14:textId="77777777" w:rsidR="00004100" w:rsidRDefault="00004100">
      <w:pPr>
        <w:spacing w:after="0" w:line="240" w:lineRule="auto"/>
        <w:rPr>
          <w:rFonts w:ascii="Times New Roman" w:eastAsiaTheme="minorEastAsia" w:hAnsi="Times New Roman"/>
        </w:rPr>
      </w:pPr>
      <w:r>
        <w:rPr>
          <w:rFonts w:ascii="Times New Roman" w:eastAsiaTheme="minorEastAsia" w:hAnsi="Times New Roman"/>
        </w:rPr>
        <w:separator/>
      </w:r>
    </w:p>
  </w:endnote>
  <w:endnote w:type="continuationSeparator" w:id="0">
    <w:p w14:paraId="4124A911" w14:textId="77777777" w:rsidR="00004100" w:rsidRDefault="00004100">
      <w:pPr>
        <w:spacing w:after="0" w:line="240" w:lineRule="auto"/>
        <w:rPr>
          <w:rFonts w:ascii="Times New Roman" w:eastAsiaTheme="minorEastAsia" w:hAnsi="Times New Roman"/>
        </w:rPr>
      </w:pPr>
      <w:r>
        <w:rPr>
          <w:rFonts w:ascii="Times New Roman" w:eastAsiaTheme="minorEastAsia" w:hAnsi="Times New Roman"/>
        </w:rPr>
        <w:continuationSeparator/>
      </w:r>
    </w:p>
  </w:endnote>
  <w:endnote w:type="continuationNotice" w:id="1">
    <w:p w14:paraId="06C190CF" w14:textId="77777777" w:rsidR="00004100" w:rsidRDefault="0000410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STZhongsong">
    <w:charset w:val="86"/>
    <w:family w:val="auto"/>
    <w:pitch w:val="variable"/>
    <w:sig w:usb0="00000287" w:usb1="080F0000" w:usb2="00000010" w:usb3="00000000" w:csb0="0004009F" w:csb1="00000000"/>
  </w:font>
  <w:font w:name="MS PGothic">
    <w:panose1 w:val="020B0600070205080204"/>
    <w:charset w:val="80"/>
    <w:family w:val="swiss"/>
    <w:pitch w:val="variable"/>
    <w:sig w:usb0="E00002FF" w:usb1="6AC7FDFB" w:usb2="08000012" w:usb3="00000000" w:csb0="0002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E4952F" w14:textId="2883F5E6" w:rsidR="0023732A" w:rsidRPr="00EE5B13" w:rsidRDefault="0023732A" w:rsidP="00DD1D86">
    <w:pPr>
      <w:pStyle w:val="Footer"/>
      <w:jc w:val="center"/>
      <w:rPr>
        <w:rFonts w:ascii="Verdana" w:eastAsia="Times New Roman" w:hAnsi="Verdana" w:cs="Times New Roman"/>
        <w:snapToGrid w:val="0"/>
      </w:rPr>
    </w:pPr>
    <w:r w:rsidRPr="00EE5B13">
      <w:rPr>
        <w:rFonts w:ascii="Verdana" w:eastAsia="Times New Roman" w:hAnsi="Verdana" w:cs="Times New Roman"/>
        <w:snapToGrid w:val="0"/>
      </w:rPr>
      <w:t xml:space="preserve">Capgemini Framework Subcontract Agreement </w:t>
    </w:r>
    <w:r w:rsidR="004C0442">
      <w:rPr>
        <w:rFonts w:ascii="Verdana" w:eastAsia="Times New Roman" w:hAnsi="Verdana" w:cs="Times New Roman"/>
        <w:snapToGrid w:val="0"/>
      </w:rPr>
      <w:t>v</w:t>
    </w:r>
    <w:r w:rsidR="00192F86">
      <w:rPr>
        <w:rFonts w:ascii="Verdana" w:eastAsia="Times New Roman" w:hAnsi="Verdana" w:cs="Times New Roman"/>
        <w:snapToGrid w:val="0"/>
      </w:rPr>
      <w:t>8</w:t>
    </w:r>
    <w:r w:rsidR="00DE763B">
      <w:rPr>
        <w:rFonts w:ascii="Verdana" w:eastAsia="Times New Roman" w:hAnsi="Verdana" w:cs="Times New Roman"/>
        <w:snapToGrid w:val="0"/>
      </w:rPr>
      <w:t xml:space="preserve"> </w:t>
    </w:r>
    <w:r w:rsidR="00AA57FA">
      <w:rPr>
        <w:rFonts w:ascii="Verdana" w:eastAsia="Times New Roman" w:hAnsi="Verdana" w:cs="Times New Roman"/>
        <w:snapToGrid w:val="0"/>
      </w:rPr>
      <w:t>August</w:t>
    </w:r>
    <w:r w:rsidR="00192F86">
      <w:rPr>
        <w:rFonts w:ascii="Verdana" w:eastAsia="Times New Roman" w:hAnsi="Verdana" w:cs="Times New Roman"/>
        <w:snapToGrid w:val="0"/>
      </w:rPr>
      <w:t xml:space="preserve"> 2025</w:t>
    </w:r>
  </w:p>
  <w:p w14:paraId="4F3BECBD" w14:textId="77777777" w:rsidR="0023732A" w:rsidRPr="00EE5B13" w:rsidRDefault="0023732A" w:rsidP="00DD1D86">
    <w:pPr>
      <w:framePr w:h="223" w:hRule="exact" w:wrap="around" w:vAnchor="text" w:hAnchor="page" w:x="5905" w:y="410"/>
      <w:tabs>
        <w:tab w:val="left" w:pos="720"/>
        <w:tab w:val="left" w:pos="1797"/>
        <w:tab w:val="left" w:pos="2517"/>
        <w:tab w:val="center" w:pos="4321"/>
      </w:tabs>
      <w:spacing w:after="0" w:line="240" w:lineRule="auto"/>
      <w:jc w:val="both"/>
      <w:rPr>
        <w:rFonts w:ascii="Verdana" w:eastAsia="Times New Roman" w:hAnsi="Verdana" w:cs="Times New Roman"/>
        <w:sz w:val="16"/>
        <w:szCs w:val="16"/>
      </w:rPr>
    </w:pPr>
    <w:r w:rsidRPr="00EE5B13">
      <w:rPr>
        <w:rFonts w:ascii="Verdana" w:eastAsia="Times New Roman" w:hAnsi="Verdana" w:cs="Times New Roman"/>
        <w:sz w:val="16"/>
        <w:szCs w:val="16"/>
      </w:rPr>
      <w:fldChar w:fldCharType="begin"/>
    </w:r>
    <w:r w:rsidRPr="00EE5B13">
      <w:rPr>
        <w:rFonts w:ascii="Verdana" w:eastAsia="Times New Roman" w:hAnsi="Verdana" w:cs="Times New Roman"/>
        <w:sz w:val="16"/>
        <w:szCs w:val="16"/>
      </w:rPr>
      <w:instrText xml:space="preserve">PAGE  </w:instrText>
    </w:r>
    <w:r w:rsidRPr="00EE5B13">
      <w:rPr>
        <w:rFonts w:ascii="Verdana" w:eastAsia="Times New Roman" w:hAnsi="Verdana" w:cs="Times New Roman"/>
        <w:sz w:val="16"/>
        <w:szCs w:val="16"/>
      </w:rPr>
      <w:fldChar w:fldCharType="separate"/>
    </w:r>
    <w:r w:rsidRPr="00EE5B13">
      <w:rPr>
        <w:rFonts w:ascii="Verdana" w:eastAsia="Times New Roman" w:hAnsi="Verdana" w:cs="Times New Roman"/>
        <w:sz w:val="16"/>
        <w:szCs w:val="16"/>
      </w:rPr>
      <w:t>2</w:t>
    </w:r>
    <w:r w:rsidRPr="00EE5B13">
      <w:rPr>
        <w:rFonts w:ascii="Verdana" w:eastAsia="Times New Roman" w:hAnsi="Verdana" w:cs="Times New Roman"/>
        <w:sz w:val="16"/>
        <w:szCs w:val="16"/>
      </w:rPr>
      <w:fldChar w:fldCharType="end"/>
    </w:r>
  </w:p>
  <w:p w14:paraId="0F338E7C" w14:textId="4823860C" w:rsidR="0023732A" w:rsidRPr="00EE5B13" w:rsidRDefault="00D408D7" w:rsidP="00D408D7">
    <w:pPr>
      <w:tabs>
        <w:tab w:val="center" w:pos="4153"/>
        <w:tab w:val="left" w:pos="7356"/>
      </w:tabs>
      <w:spacing w:after="240" w:line="240" w:lineRule="auto"/>
      <w:rPr>
        <w:rFonts w:ascii="Verdana" w:eastAsia="Times New Roman" w:hAnsi="Verdana" w:cs="Times New Roman"/>
        <w:sz w:val="16"/>
        <w:szCs w:val="16"/>
      </w:rPr>
    </w:pPr>
    <w:r>
      <w:rPr>
        <w:rFonts w:ascii="Verdana" w:eastAsia="Times New Roman" w:hAnsi="Verdana" w:cs="Times New Roman"/>
        <w:bCs/>
        <w:sz w:val="16"/>
        <w:szCs w:val="16"/>
      </w:rPr>
      <w:tab/>
    </w:r>
    <w:r w:rsidR="0023732A" w:rsidRPr="00EE5B13">
      <w:rPr>
        <w:rFonts w:ascii="Verdana" w:eastAsia="Times New Roman" w:hAnsi="Verdana" w:cs="Times New Roman"/>
        <w:bCs/>
        <w:sz w:val="16"/>
        <w:szCs w:val="16"/>
      </w:rPr>
      <w:t>Copyright © 20</w:t>
    </w:r>
    <w:r w:rsidR="0023732A">
      <w:rPr>
        <w:rFonts w:ascii="Verdana" w:eastAsia="Times New Roman" w:hAnsi="Verdana" w:cs="Times New Roman"/>
        <w:bCs/>
        <w:sz w:val="16"/>
        <w:szCs w:val="16"/>
      </w:rPr>
      <w:t>2</w:t>
    </w:r>
    <w:r w:rsidR="00192F86">
      <w:rPr>
        <w:rFonts w:ascii="Verdana" w:eastAsia="Times New Roman" w:hAnsi="Verdana" w:cs="Times New Roman"/>
        <w:bCs/>
        <w:sz w:val="16"/>
        <w:szCs w:val="16"/>
      </w:rPr>
      <w:t>5</w:t>
    </w:r>
    <w:r w:rsidR="0023732A" w:rsidRPr="00EE5B13">
      <w:rPr>
        <w:rFonts w:ascii="Verdana" w:eastAsia="Times New Roman" w:hAnsi="Verdana" w:cs="Times New Roman"/>
        <w:bCs/>
        <w:sz w:val="16"/>
        <w:szCs w:val="16"/>
      </w:rPr>
      <w:t xml:space="preserve"> Capgemini.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EF8B67" w14:textId="77777777" w:rsidR="00004100" w:rsidRDefault="00004100">
      <w:pPr>
        <w:spacing w:after="0" w:line="240" w:lineRule="auto"/>
        <w:rPr>
          <w:rFonts w:ascii="Times New Roman" w:eastAsiaTheme="minorEastAsia" w:hAnsi="Times New Roman"/>
        </w:rPr>
      </w:pPr>
      <w:r>
        <w:rPr>
          <w:rFonts w:ascii="Times New Roman" w:eastAsiaTheme="minorEastAsia" w:hAnsi="Times New Roman"/>
        </w:rPr>
        <w:separator/>
      </w:r>
    </w:p>
  </w:footnote>
  <w:footnote w:type="continuationSeparator" w:id="0">
    <w:p w14:paraId="63508D6D" w14:textId="77777777" w:rsidR="00004100" w:rsidRDefault="00004100">
      <w:pPr>
        <w:spacing w:after="0" w:line="240" w:lineRule="auto"/>
        <w:rPr>
          <w:rFonts w:ascii="Times New Roman" w:eastAsiaTheme="minorEastAsia" w:hAnsi="Times New Roman"/>
        </w:rPr>
      </w:pPr>
      <w:r>
        <w:rPr>
          <w:rFonts w:ascii="Times New Roman" w:eastAsiaTheme="minorEastAsia" w:hAnsi="Times New Roman"/>
        </w:rPr>
        <w:continuationSeparator/>
      </w:r>
    </w:p>
  </w:footnote>
  <w:footnote w:type="continuationNotice" w:id="1">
    <w:p w14:paraId="72AF9853" w14:textId="77777777" w:rsidR="00004100" w:rsidRDefault="00004100">
      <w:pPr>
        <w:spacing w:after="0" w:line="240" w:lineRule="auto"/>
      </w:pPr>
    </w:p>
  </w:footnote>
  <w:footnote w:id="2">
    <w:p w14:paraId="5C2B74C7" w14:textId="77777777" w:rsidR="00A008AE" w:rsidRDefault="00A008AE" w:rsidP="00A008AE">
      <w:pPr>
        <w:pStyle w:val="FootnoteText"/>
        <w:ind w:left="284" w:hanging="284"/>
      </w:pPr>
      <w:r>
        <w:rPr>
          <w:rStyle w:val="FootnoteReference"/>
        </w:rPr>
        <w:footnoteRef/>
      </w:r>
      <w:r>
        <w:t xml:space="preserve"> </w:t>
      </w:r>
      <w:r>
        <w:tab/>
        <w:t>Where the data exporter is a processor subject to Regulation (EU) 2016/679 acting on behalf of a Union institution or body as controller, reliance on these Clauses when engaging another processor (sub-processing) not subject to Regulation (EU) 2016/679 also ensures compliance with Article 29(4) of Regulation (EU) 2018/1725 of the European Parliament and of the Council of 23 October 2018 on the protection of natural persons with regard to the processing of personal data by the Union institutions, bodies, offices and agencies and on the free movement of such data, and repealing Regulation (EC) No 45/2001 and Decision No 1247/2002/EC (OJ L 295 of 21.11.2018, p. 39), to the extent these Clauses and the data protection obligations as set out in the contract or other legal act between the controller and the processor pursuant to Article 29(3) of Regulation (EU) 2018/1725 are aligned. This will in particular be the case where the controller and processor rely on the standard contractual clauses included in Decision […].</w:t>
      </w:r>
    </w:p>
  </w:footnote>
  <w:footnote w:id="3">
    <w:p w14:paraId="0A2BEE2F" w14:textId="77777777" w:rsidR="00A008AE" w:rsidRDefault="00A008AE" w:rsidP="00A008AE">
      <w:pPr>
        <w:pStyle w:val="FootnoteText"/>
        <w:ind w:left="284" w:hanging="284"/>
      </w:pPr>
      <w:r>
        <w:rPr>
          <w:rStyle w:val="FootnoteReference"/>
        </w:rPr>
        <w:footnoteRef/>
      </w:r>
      <w:r>
        <w:t xml:space="preserve"> </w:t>
      </w:r>
      <w:r>
        <w:tab/>
        <w:t>This requires rendering the data anonymous in such a way that the individual is no longer identifiable by anyone, in line with recital 26 of Regulation (EU) 2016/679, and that this process is irreversible.</w:t>
      </w:r>
    </w:p>
  </w:footnote>
  <w:footnote w:id="4">
    <w:p w14:paraId="525D262A" w14:textId="77777777" w:rsidR="00A008AE" w:rsidRDefault="00A008AE" w:rsidP="00A008AE">
      <w:pPr>
        <w:pStyle w:val="FootnoteText"/>
        <w:ind w:left="284" w:hanging="284"/>
      </w:pPr>
      <w:r>
        <w:rPr>
          <w:rStyle w:val="FootnoteReference"/>
        </w:rPr>
        <w:footnoteRef/>
      </w:r>
      <w:r>
        <w:t xml:space="preserve"> </w:t>
      </w:r>
      <w:r>
        <w:tab/>
        <w:t>The Agreement on the European Economic Area (EEA Agreement) provides for the extension of the European Union's internal market to the three EEA States Iceland, Liechtenstein and Norway. The Union data protection legislation, including Regulation (EU) 2016/679, is covered by the EEA Agreement and has been incorporated into Annex XI thereto. Therefore, any disclosure by the data importer to a third party located in the EEA does not qualify as an onward transfer for the purpose of these Clauses.</w:t>
      </w:r>
    </w:p>
    <w:p w14:paraId="5A8DEFB9" w14:textId="77777777" w:rsidR="00A008AE" w:rsidRDefault="00A008AE" w:rsidP="00A008AE">
      <w:pPr>
        <w:pStyle w:val="FootnoteText"/>
        <w:ind w:left="0" w:firstLine="0"/>
      </w:pPr>
    </w:p>
    <w:p w14:paraId="12327D94" w14:textId="77777777" w:rsidR="00A008AE" w:rsidRDefault="00A008AE" w:rsidP="00A008AE">
      <w:pPr>
        <w:pStyle w:val="FootnoteText"/>
        <w:ind w:left="0" w:firstLine="0"/>
      </w:pPr>
    </w:p>
  </w:footnote>
  <w:footnote w:id="5">
    <w:p w14:paraId="570746F7" w14:textId="77777777" w:rsidR="00C571E3" w:rsidRDefault="00C571E3" w:rsidP="00C571E3">
      <w:pPr>
        <w:pStyle w:val="FootnoteText"/>
        <w:ind w:left="0" w:firstLine="0"/>
      </w:pPr>
      <w:r>
        <w:rPr>
          <w:rStyle w:val="FootnoteReference"/>
        </w:rPr>
        <w:footnoteRef/>
      </w:r>
      <w:r>
        <w:t xml:space="preserve"> See Article 28(4) of Regulation (EU) 2016/679 and, where the controller is an EU institution or body, Article 29(4) of Regulation (EU) 2018/1725.</w:t>
      </w:r>
    </w:p>
  </w:footnote>
  <w:footnote w:id="6">
    <w:p w14:paraId="4D3A644C" w14:textId="77777777" w:rsidR="00C571E3" w:rsidRDefault="00C571E3" w:rsidP="00C571E3">
      <w:pPr>
        <w:pStyle w:val="FootnoteText"/>
        <w:ind w:left="284" w:hanging="284"/>
      </w:pPr>
      <w:r>
        <w:rPr>
          <w:rStyle w:val="FootnoteReference"/>
        </w:rPr>
        <w:footnoteRef/>
      </w:r>
      <w:r>
        <w:t xml:space="preserve"> </w:t>
      </w:r>
      <w:r>
        <w:tab/>
        <w:t>The Agreement on the European Economic Area (EEA Agreement) provides for the extension of the European Union's internal market to the three EEA States Iceland, Liechtenstein and Norway. The Union data protection legislation, including Regulation (EU) 2016/679, is covered by the EEA Agreement and has been incorporated into Annex XI thereto. Therefore, any disclosure by the data importer to a third party located in the EEA does not qualify as an onward transfer for the purposes of these Clauses.</w:t>
      </w:r>
    </w:p>
    <w:p w14:paraId="54268708" w14:textId="77777777" w:rsidR="00C571E3" w:rsidRDefault="00C571E3" w:rsidP="00C571E3">
      <w:pPr>
        <w:pStyle w:val="FootnoteText"/>
      </w:pPr>
      <w:r>
        <w:cr/>
      </w:r>
    </w:p>
  </w:footnote>
  <w:footnote w:id="7">
    <w:p w14:paraId="117DFD6B" w14:textId="77777777" w:rsidR="00D56F7B" w:rsidRDefault="00D56F7B" w:rsidP="00D56F7B">
      <w:pPr>
        <w:pStyle w:val="FootnoteText"/>
        <w:ind w:left="284" w:hanging="284"/>
      </w:pPr>
      <w:r>
        <w:rPr>
          <w:rStyle w:val="FootnoteReference"/>
        </w:rPr>
        <w:footnoteRef/>
      </w:r>
      <w:r>
        <w:t xml:space="preserve"> </w:t>
      </w:r>
      <w:r>
        <w:tab/>
        <w:t>This requirement may be satisfied by the sub-processor acceding to these Clauses under the appropriate Module, in accordance with Clause 7.</w:t>
      </w:r>
    </w:p>
  </w:footnote>
  <w:footnote w:id="8">
    <w:p w14:paraId="4B509C82" w14:textId="77777777" w:rsidR="00A008AE" w:rsidRDefault="00A008AE" w:rsidP="00A008AE">
      <w:pPr>
        <w:pStyle w:val="FootnoteText"/>
        <w:ind w:left="284" w:hanging="284"/>
      </w:pPr>
      <w:r>
        <w:rPr>
          <w:rStyle w:val="FootnoteReference"/>
        </w:rPr>
        <w:footnoteRef/>
      </w:r>
      <w:r>
        <w:t xml:space="preserve"> </w:t>
      </w:r>
      <w:r>
        <w:tab/>
        <w:t xml:space="preserve">That period may be extended by a maximum of two more months, to the extent necessary taking into account the complexity and number of requests. The data importer shall duly and promptly inform the data subject of any such extension. </w:t>
      </w:r>
    </w:p>
  </w:footnote>
  <w:footnote w:id="9">
    <w:p w14:paraId="6E910E7A" w14:textId="77777777" w:rsidR="00A008AE" w:rsidRDefault="00A008AE" w:rsidP="00A008AE">
      <w:pPr>
        <w:pStyle w:val="FootnoteText"/>
        <w:ind w:left="284" w:hanging="284"/>
      </w:pPr>
      <w:r>
        <w:rPr>
          <w:rStyle w:val="FootnoteReference"/>
        </w:rPr>
        <w:footnoteRef/>
      </w:r>
      <w:r>
        <w:t xml:space="preserve"> </w:t>
      </w:r>
      <w:r>
        <w:tab/>
      </w:r>
      <w:r>
        <w:rPr>
          <w:lang w:eastAsia="en-GB"/>
        </w:rPr>
        <w:t xml:space="preserve">As regards the impact of such laws and practices on compliance with these Clauses, different elements may be considered as part of an overall assessment. Such elements may include relevant and documented practical experience </w:t>
      </w:r>
      <w:r>
        <w:t>with prior instances of requests for disclosure from public authorities, or the absence of such requests, covering a sufficiently representative time-frame. This refers in particular to internal records or other documentation, drawn up on a continuous basis in accordance with due diligence and certified at senior management level, provided that this information can be lawfully shared with third parties. Where this practical experience is relied upon to conclude that the data importer will not be prevented from complying with these Clauses, it needs to be supported by other relevant, objective elements, and it is for the Parties to consider carefully whether these elements together carry sufficient weight, in terms of their reliability and representativeness, to support this conclusion. In particular, the Parties have to take into account whether their practical experience is corroborated and not contradicted by publicly available or otherwise accessible, reliable information on the existence or absence of requests within the same sector and/or the application of the law in practice, such as case law and reports by independent oversight bodies.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851AD2" w14:textId="6D1D3ED4" w:rsidR="0023732A" w:rsidRPr="00EE5B13" w:rsidRDefault="00B918A6" w:rsidP="008B2C69">
    <w:pPr>
      <w:tabs>
        <w:tab w:val="left" w:pos="720"/>
        <w:tab w:val="left" w:pos="1797"/>
        <w:tab w:val="left" w:pos="2517"/>
      </w:tabs>
      <w:spacing w:after="240" w:line="240" w:lineRule="auto"/>
      <w:rPr>
        <w:rFonts w:ascii="Verdana" w:eastAsia="Times New Roman" w:hAnsi="Verdana" w:cs="Times New Roman"/>
        <w:sz w:val="18"/>
        <w:szCs w:val="18"/>
      </w:rPr>
    </w:pPr>
    <w:r w:rsidRPr="00690CDF">
      <w:rPr>
        <w:noProof/>
      </w:rPr>
      <w:drawing>
        <wp:inline distT="0" distB="0" distL="0" distR="0" wp14:anchorId="16003BA3" wp14:editId="36A800CD">
          <wp:extent cx="5274310" cy="527665"/>
          <wp:effectExtent l="0" t="0" r="2540" b="6350"/>
          <wp:docPr id="1472984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984637" name=""/>
                  <pic:cNvPicPr/>
                </pic:nvPicPr>
                <pic:blipFill>
                  <a:blip r:embed="rId1"/>
                  <a:stretch>
                    <a:fillRect/>
                  </a:stretch>
                </pic:blipFill>
                <pic:spPr>
                  <a:xfrm>
                    <a:off x="0" y="0"/>
                    <a:ext cx="5274310" cy="52766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7308867C"/>
    <w:lvl w:ilvl="0">
      <w:start w:val="1"/>
      <w:numFmt w:val="decimal"/>
      <w:pStyle w:val="ListNumber"/>
      <w:lvlText w:val="%1."/>
      <w:lvlJc w:val="left"/>
      <w:pPr>
        <w:tabs>
          <w:tab w:val="num" w:pos="360"/>
        </w:tabs>
        <w:ind w:left="360" w:hanging="360"/>
      </w:pPr>
    </w:lvl>
  </w:abstractNum>
  <w:abstractNum w:abstractNumId="1" w15:restartNumberingAfterBreak="0">
    <w:nsid w:val="00000005"/>
    <w:multiLevelType w:val="multilevel"/>
    <w:tmpl w:val="5FDA9792"/>
    <w:lvl w:ilvl="0">
      <w:start w:val="1"/>
      <w:numFmt w:val="decimal"/>
      <w:pStyle w:val="Level1Number"/>
      <w:lvlText w:val="%1"/>
      <w:lvlJc w:val="left"/>
      <w:pPr>
        <w:tabs>
          <w:tab w:val="num" w:pos="720"/>
        </w:tabs>
        <w:ind w:left="720" w:hanging="720"/>
      </w:pPr>
      <w:rPr>
        <w:rFonts w:asciiTheme="minorHAnsi" w:hAnsiTheme="minorHAnsi" w:cs="Times New Roman" w:hint="default"/>
        <w:sz w:val="22"/>
        <w:szCs w:val="22"/>
      </w:rPr>
    </w:lvl>
    <w:lvl w:ilvl="1">
      <w:start w:val="1"/>
      <w:numFmt w:val="decimal"/>
      <w:pStyle w:val="Level2Number"/>
      <w:lvlText w:val="%1.%2"/>
      <w:lvlJc w:val="left"/>
      <w:pPr>
        <w:tabs>
          <w:tab w:val="num" w:pos="720"/>
        </w:tabs>
        <w:ind w:left="720" w:hanging="720"/>
      </w:pPr>
      <w:rPr>
        <w:rFonts w:asciiTheme="minorHAnsi" w:hAnsiTheme="minorHAnsi" w:cs="Times New Roman" w:hint="default"/>
        <w:sz w:val="22"/>
        <w:szCs w:val="22"/>
      </w:rPr>
    </w:lvl>
    <w:lvl w:ilvl="2">
      <w:start w:val="1"/>
      <w:numFmt w:val="decimal"/>
      <w:pStyle w:val="Level3Number"/>
      <w:lvlText w:val="%1.%2.%3"/>
      <w:lvlJc w:val="left"/>
      <w:pPr>
        <w:tabs>
          <w:tab w:val="num" w:pos="1440"/>
        </w:tabs>
        <w:ind w:left="1440" w:hanging="720"/>
      </w:pPr>
      <w:rPr>
        <w:rFonts w:asciiTheme="minorHAnsi" w:hAnsiTheme="minorHAnsi" w:cs="Times New Roman" w:hint="default"/>
        <w:sz w:val="22"/>
        <w:szCs w:val="22"/>
      </w:rPr>
    </w:lvl>
    <w:lvl w:ilvl="3">
      <w:start w:val="1"/>
      <w:numFmt w:val="lowerLetter"/>
      <w:pStyle w:val="Level4Number"/>
      <w:lvlText w:val="(%4)"/>
      <w:lvlJc w:val="left"/>
      <w:pPr>
        <w:tabs>
          <w:tab w:val="num" w:pos="2160"/>
        </w:tabs>
        <w:ind w:left="2160" w:hanging="720"/>
      </w:pPr>
      <w:rPr>
        <w:rFonts w:ascii="Arial" w:hAnsi="Arial" w:cs="Times New Roman"/>
      </w:rPr>
    </w:lvl>
    <w:lvl w:ilvl="4">
      <w:start w:val="1"/>
      <w:numFmt w:val="lowerRoman"/>
      <w:pStyle w:val="Level5Number"/>
      <w:lvlText w:val="(%5)"/>
      <w:lvlJc w:val="left"/>
      <w:pPr>
        <w:tabs>
          <w:tab w:val="num" w:pos="2880"/>
        </w:tabs>
        <w:ind w:left="2880" w:hanging="720"/>
      </w:pPr>
      <w:rPr>
        <w:rFonts w:ascii="Arial" w:hAnsi="Arial" w:cs="Times New Roman"/>
      </w:rPr>
    </w:lvl>
    <w:lvl w:ilvl="5">
      <w:start w:val="1"/>
      <w:numFmt w:val="upperLetter"/>
      <w:pStyle w:val="Level6Number"/>
      <w:lvlText w:val="(%6)"/>
      <w:lvlJc w:val="left"/>
      <w:pPr>
        <w:tabs>
          <w:tab w:val="num" w:pos="2880"/>
        </w:tabs>
        <w:ind w:left="2880" w:hanging="720"/>
      </w:pPr>
      <w:rPr>
        <w:rFonts w:ascii="Arial" w:hAnsi="Arial" w:cs="Times New Roman"/>
      </w:rPr>
    </w:lvl>
    <w:lvl w:ilvl="6">
      <w:start w:val="1"/>
      <w:numFmt w:val="upperRoman"/>
      <w:pStyle w:val="Level7Number"/>
      <w:lvlText w:val="(%7)"/>
      <w:lvlJc w:val="left"/>
      <w:pPr>
        <w:tabs>
          <w:tab w:val="num" w:pos="2880"/>
        </w:tabs>
        <w:ind w:left="2880" w:hanging="720"/>
      </w:pPr>
      <w:rPr>
        <w:rFonts w:ascii="Arial" w:hAnsi="Arial" w:cs="Times New Roman"/>
      </w:rPr>
    </w:lvl>
    <w:lvl w:ilvl="7">
      <w:start w:val="1"/>
      <w:numFmt w:val="decimal"/>
      <w:lvlText w:val=""/>
      <w:lvlJc w:val="left"/>
      <w:rPr>
        <w:rFonts w:cs="Times New Roman"/>
      </w:rPr>
    </w:lvl>
    <w:lvl w:ilvl="8">
      <w:start w:val="1"/>
      <w:numFmt w:val="decimal"/>
      <w:lvlText w:val=""/>
      <w:lvlJc w:val="left"/>
      <w:rPr>
        <w:rFonts w:cs="Times New Roman"/>
      </w:rPr>
    </w:lvl>
  </w:abstractNum>
  <w:abstractNum w:abstractNumId="2" w15:restartNumberingAfterBreak="0">
    <w:nsid w:val="00000007"/>
    <w:multiLevelType w:val="multilevel"/>
    <w:tmpl w:val="00000000"/>
    <w:name w:val="Clauses"/>
    <w:lvl w:ilvl="0">
      <w:start w:val="1"/>
      <w:numFmt w:val="decimal"/>
      <w:lvlText w:val="%1"/>
      <w:lvlJc w:val="left"/>
      <w:pPr>
        <w:tabs>
          <w:tab w:val="num" w:pos="720"/>
        </w:tabs>
        <w:ind w:left="720" w:hanging="720"/>
      </w:pPr>
      <w:rPr>
        <w:rFonts w:cs="Times New Roman"/>
      </w:rPr>
    </w:lvl>
    <w:lvl w:ilvl="1">
      <w:start w:val="1"/>
      <w:numFmt w:val="decimal"/>
      <w:lvlText w:val="%1.%2"/>
      <w:lvlJc w:val="left"/>
      <w:pPr>
        <w:tabs>
          <w:tab w:val="num" w:pos="720"/>
        </w:tabs>
        <w:ind w:left="720" w:hanging="720"/>
      </w:pPr>
      <w:rPr>
        <w:rFonts w:cs="Times New Roman"/>
      </w:rPr>
    </w:lvl>
    <w:lvl w:ilvl="2">
      <w:start w:val="1"/>
      <w:numFmt w:val="decimal"/>
      <w:lvlText w:val="%1.%2.%3"/>
      <w:lvlJc w:val="left"/>
      <w:pPr>
        <w:tabs>
          <w:tab w:val="num" w:pos="1440"/>
        </w:tabs>
        <w:ind w:left="1440" w:hanging="720"/>
      </w:pPr>
      <w:rPr>
        <w:rFonts w:cs="Times New Roman"/>
      </w:rPr>
    </w:lvl>
    <w:lvl w:ilvl="3">
      <w:start w:val="1"/>
      <w:numFmt w:val="lowerLetter"/>
      <w:lvlText w:val="(%4)"/>
      <w:lvlJc w:val="left"/>
      <w:pPr>
        <w:tabs>
          <w:tab w:val="num" w:pos="2160"/>
        </w:tabs>
        <w:ind w:left="2160" w:hanging="720"/>
      </w:pPr>
      <w:rPr>
        <w:rFonts w:cs="Times New Roman"/>
      </w:rPr>
    </w:lvl>
    <w:lvl w:ilvl="4">
      <w:start w:val="1"/>
      <w:numFmt w:val="lowerRoman"/>
      <w:lvlText w:val="(%5)"/>
      <w:lvlJc w:val="left"/>
      <w:pPr>
        <w:tabs>
          <w:tab w:val="num" w:pos="2880"/>
        </w:tabs>
        <w:ind w:left="2880" w:hanging="720"/>
      </w:pPr>
      <w:rPr>
        <w:rFonts w:cs="Times New Roman"/>
      </w:rPr>
    </w:lvl>
    <w:lvl w:ilvl="5">
      <w:start w:val="1"/>
      <w:numFmt w:val="upperLetter"/>
      <w:lvlText w:val="(%6)"/>
      <w:lvlJc w:val="left"/>
      <w:pPr>
        <w:tabs>
          <w:tab w:val="num" w:pos="2880"/>
        </w:tabs>
        <w:ind w:left="2880" w:hanging="720"/>
      </w:pPr>
      <w:rPr>
        <w:rFonts w:cs="Times New Roman"/>
      </w:rPr>
    </w:lvl>
    <w:lvl w:ilvl="6">
      <w:start w:val="1"/>
      <w:numFmt w:val="upperRoman"/>
      <w:lvlText w:val="(%7)"/>
      <w:lvlJc w:val="left"/>
      <w:pPr>
        <w:tabs>
          <w:tab w:val="num" w:pos="2880"/>
        </w:tabs>
        <w:ind w:left="2880" w:hanging="720"/>
      </w:pPr>
      <w:rPr>
        <w:rFonts w:cs="Times New Roman"/>
      </w:rPr>
    </w:lvl>
    <w:lvl w:ilvl="7">
      <w:start w:val="1"/>
      <w:numFmt w:val="decimal"/>
      <w:lvlText w:val=""/>
      <w:lvlJc w:val="left"/>
      <w:rPr>
        <w:rFonts w:cs="Times New Roman"/>
      </w:rPr>
    </w:lvl>
    <w:lvl w:ilvl="8">
      <w:start w:val="1"/>
      <w:numFmt w:val="decimal"/>
      <w:lvlText w:val=""/>
      <w:lvlJc w:val="left"/>
      <w:rPr>
        <w:rFonts w:cs="Times New Roman"/>
      </w:rPr>
    </w:lvl>
  </w:abstractNum>
  <w:abstractNum w:abstractNumId="3" w15:restartNumberingAfterBreak="0">
    <w:nsid w:val="0000000A"/>
    <w:multiLevelType w:val="multilevel"/>
    <w:tmpl w:val="00000000"/>
    <w:name w:val="ScheduleText Paragraphs"/>
    <w:lvl w:ilvl="0">
      <w:start w:val="1"/>
      <w:numFmt w:val="decimal"/>
      <w:pStyle w:val="ScheduleText"/>
      <w:suff w:val="space"/>
      <w:lvlText w:val="The Schedule"/>
      <w:lvlJc w:val="left"/>
      <w:rPr>
        <w:rFonts w:ascii="Arial" w:hAnsi="Arial" w:cs="Times New Roman"/>
      </w:rPr>
    </w:lvl>
    <w:lvl w:ilvl="1">
      <w:start w:val="1"/>
      <w:numFmt w:val="upperLetter"/>
      <w:suff w:val="space"/>
      <w:lvlText w:val="Part %2"/>
      <w:lvlJc w:val="left"/>
      <w:rPr>
        <w:rFonts w:cs="Times New Roman"/>
      </w:rPr>
    </w:lvl>
    <w:lvl w:ilvl="2">
      <w:start w:val="1"/>
      <w:numFmt w:val="decimal"/>
      <w:lvlText w:val="%3"/>
      <w:lvlJc w:val="left"/>
      <w:pPr>
        <w:tabs>
          <w:tab w:val="num" w:pos="720"/>
        </w:tabs>
        <w:ind w:left="720" w:hanging="720"/>
      </w:pPr>
      <w:rPr>
        <w:rFonts w:cs="Times New Roman"/>
      </w:rPr>
    </w:lvl>
    <w:lvl w:ilvl="3">
      <w:start w:val="1"/>
      <w:numFmt w:val="decimal"/>
      <w:lvlText w:val="%3.%4"/>
      <w:lvlJc w:val="left"/>
      <w:pPr>
        <w:tabs>
          <w:tab w:val="num" w:pos="720"/>
        </w:tabs>
        <w:ind w:left="720" w:hanging="720"/>
      </w:pPr>
      <w:rPr>
        <w:rFonts w:cs="Times New Roman"/>
      </w:rPr>
    </w:lvl>
    <w:lvl w:ilvl="4">
      <w:start w:val="1"/>
      <w:numFmt w:val="decimal"/>
      <w:lvlText w:val="%3.%4.%5"/>
      <w:lvlJc w:val="left"/>
      <w:pPr>
        <w:tabs>
          <w:tab w:val="num" w:pos="1440"/>
        </w:tabs>
        <w:ind w:left="1440" w:hanging="720"/>
      </w:pPr>
      <w:rPr>
        <w:rFonts w:cs="Times New Roman"/>
      </w:rPr>
    </w:lvl>
    <w:lvl w:ilvl="5">
      <w:start w:val="1"/>
      <w:numFmt w:val="lowerLetter"/>
      <w:lvlText w:val="(%6)"/>
      <w:lvlJc w:val="left"/>
      <w:pPr>
        <w:tabs>
          <w:tab w:val="num" w:pos="2160"/>
        </w:tabs>
        <w:ind w:left="2160" w:hanging="720"/>
      </w:pPr>
      <w:rPr>
        <w:rFonts w:cs="Times New Roman"/>
      </w:rPr>
    </w:lvl>
    <w:lvl w:ilvl="6">
      <w:start w:val="1"/>
      <w:numFmt w:val="lowerRoman"/>
      <w:lvlText w:val="(%7)"/>
      <w:lvlJc w:val="left"/>
      <w:pPr>
        <w:tabs>
          <w:tab w:val="num" w:pos="2880"/>
        </w:tabs>
        <w:ind w:left="2880" w:hanging="720"/>
      </w:pPr>
      <w:rPr>
        <w:rFonts w:cs="Times New Roman"/>
      </w:rPr>
    </w:lvl>
    <w:lvl w:ilvl="7">
      <w:start w:val="1"/>
      <w:numFmt w:val="upperLetter"/>
      <w:lvlText w:val="(%8)"/>
      <w:lvlJc w:val="left"/>
      <w:pPr>
        <w:tabs>
          <w:tab w:val="num" w:pos="2880"/>
        </w:tabs>
        <w:ind w:left="2880" w:hanging="720"/>
      </w:pPr>
      <w:rPr>
        <w:rFonts w:cs="Times New Roman"/>
      </w:rPr>
    </w:lvl>
    <w:lvl w:ilvl="8">
      <w:start w:val="1"/>
      <w:numFmt w:val="upperRoman"/>
      <w:lvlText w:val="(%9)"/>
      <w:lvlJc w:val="left"/>
      <w:pPr>
        <w:tabs>
          <w:tab w:val="num" w:pos="2880"/>
        </w:tabs>
        <w:ind w:left="2880" w:hanging="720"/>
      </w:pPr>
      <w:rPr>
        <w:rFonts w:cs="Times New Roman"/>
      </w:rPr>
    </w:lvl>
  </w:abstractNum>
  <w:abstractNum w:abstractNumId="4" w15:restartNumberingAfterBreak="0">
    <w:nsid w:val="0000000C"/>
    <w:multiLevelType w:val="multilevel"/>
    <w:tmpl w:val="00000000"/>
    <w:name w:val="Schedule Paragraphs"/>
    <w:lvl w:ilvl="0">
      <w:start w:val="1"/>
      <w:numFmt w:val="decimal"/>
      <w:pStyle w:val="Schedule"/>
      <w:suff w:val="space"/>
      <w:lvlText w:val="Schedule %1"/>
      <w:lvlJc w:val="left"/>
      <w:rPr>
        <w:rFonts w:ascii="Arial" w:hAnsi="Arial" w:cs="Times New Roman"/>
      </w:rPr>
    </w:lvl>
    <w:lvl w:ilvl="1">
      <w:start w:val="1"/>
      <w:numFmt w:val="upperLetter"/>
      <w:pStyle w:val="Part"/>
      <w:suff w:val="space"/>
      <w:lvlText w:val="Part %2"/>
      <w:lvlJc w:val="left"/>
      <w:rPr>
        <w:rFonts w:ascii="Arial" w:hAnsi="Arial" w:cs="Times New Roman"/>
      </w:rPr>
    </w:lvl>
    <w:lvl w:ilvl="2">
      <w:start w:val="1"/>
      <w:numFmt w:val="decimal"/>
      <w:lvlText w:val="%3"/>
      <w:lvlJc w:val="left"/>
      <w:pPr>
        <w:tabs>
          <w:tab w:val="num" w:pos="720"/>
        </w:tabs>
        <w:ind w:left="720" w:hanging="720"/>
      </w:pPr>
      <w:rPr>
        <w:rFonts w:ascii="Arial" w:hAnsi="Arial" w:cs="Times New Roman"/>
      </w:rPr>
    </w:lvl>
    <w:lvl w:ilvl="3">
      <w:start w:val="1"/>
      <w:numFmt w:val="decimal"/>
      <w:pStyle w:val="Sch2Number"/>
      <w:lvlText w:val="%3.%4"/>
      <w:lvlJc w:val="left"/>
      <w:pPr>
        <w:tabs>
          <w:tab w:val="num" w:pos="720"/>
        </w:tabs>
        <w:ind w:left="720" w:hanging="720"/>
      </w:pPr>
      <w:rPr>
        <w:rFonts w:ascii="Arial" w:hAnsi="Arial" w:cs="Times New Roman"/>
      </w:rPr>
    </w:lvl>
    <w:lvl w:ilvl="4">
      <w:start w:val="1"/>
      <w:numFmt w:val="decimal"/>
      <w:pStyle w:val="Sch3Number"/>
      <w:lvlText w:val="%3.%4.%5"/>
      <w:lvlJc w:val="left"/>
      <w:pPr>
        <w:tabs>
          <w:tab w:val="num" w:pos="1440"/>
        </w:tabs>
        <w:ind w:left="1440" w:hanging="720"/>
      </w:pPr>
      <w:rPr>
        <w:rFonts w:ascii="Arial" w:hAnsi="Arial" w:cs="Times New Roman"/>
      </w:rPr>
    </w:lvl>
    <w:lvl w:ilvl="5">
      <w:start w:val="1"/>
      <w:numFmt w:val="lowerLetter"/>
      <w:pStyle w:val="Sch4Number"/>
      <w:lvlText w:val="(%6)"/>
      <w:lvlJc w:val="left"/>
      <w:pPr>
        <w:tabs>
          <w:tab w:val="num" w:pos="2160"/>
        </w:tabs>
        <w:ind w:left="2160" w:hanging="720"/>
      </w:pPr>
      <w:rPr>
        <w:rFonts w:ascii="Arial" w:hAnsi="Arial" w:cs="Times New Roman"/>
      </w:rPr>
    </w:lvl>
    <w:lvl w:ilvl="6">
      <w:start w:val="1"/>
      <w:numFmt w:val="lowerRoman"/>
      <w:pStyle w:val="Sch5Number"/>
      <w:lvlText w:val="(%7)"/>
      <w:lvlJc w:val="left"/>
      <w:pPr>
        <w:tabs>
          <w:tab w:val="num" w:pos="2880"/>
        </w:tabs>
        <w:ind w:left="2880" w:hanging="720"/>
      </w:pPr>
      <w:rPr>
        <w:rFonts w:ascii="Arial" w:hAnsi="Arial" w:cs="Times New Roman"/>
      </w:rPr>
    </w:lvl>
    <w:lvl w:ilvl="7">
      <w:start w:val="1"/>
      <w:numFmt w:val="upperLetter"/>
      <w:pStyle w:val="Sch6Number"/>
      <w:lvlText w:val="(%8)"/>
      <w:lvlJc w:val="left"/>
      <w:pPr>
        <w:tabs>
          <w:tab w:val="num" w:pos="2880"/>
        </w:tabs>
        <w:ind w:left="2880" w:hanging="720"/>
      </w:pPr>
      <w:rPr>
        <w:rFonts w:ascii="Arial" w:hAnsi="Arial" w:cs="Times New Roman"/>
      </w:rPr>
    </w:lvl>
    <w:lvl w:ilvl="8">
      <w:start w:val="1"/>
      <w:numFmt w:val="upperRoman"/>
      <w:pStyle w:val="Sch7Number"/>
      <w:lvlText w:val="(%9)"/>
      <w:lvlJc w:val="left"/>
      <w:pPr>
        <w:tabs>
          <w:tab w:val="num" w:pos="2880"/>
        </w:tabs>
        <w:ind w:left="2880" w:hanging="720"/>
      </w:pPr>
      <w:rPr>
        <w:rFonts w:ascii="Arial" w:hAnsi="Arial" w:cs="Times New Roman"/>
      </w:rPr>
    </w:lvl>
  </w:abstractNum>
  <w:abstractNum w:abstractNumId="5" w15:restartNumberingAfterBreak="0">
    <w:nsid w:val="0000000E"/>
    <w:multiLevelType w:val="multilevel"/>
    <w:tmpl w:val="00000000"/>
    <w:name w:val="Definitions"/>
    <w:lvl w:ilvl="0">
      <w:start w:val="1"/>
      <w:numFmt w:val="decimal"/>
      <w:pStyle w:val="Definition"/>
      <w:suff w:val="nothing"/>
      <w:lvlText w:val=""/>
      <w:lvlJc w:val="left"/>
      <w:rPr>
        <w:rFonts w:ascii="Arial" w:hAnsi="Arial" w:cs="Times New Roman"/>
      </w:rPr>
    </w:lvl>
    <w:lvl w:ilvl="1">
      <w:start w:val="1"/>
      <w:numFmt w:val="lowerLetter"/>
      <w:pStyle w:val="Definition1"/>
      <w:lvlText w:val="(%2)"/>
      <w:lvlJc w:val="left"/>
      <w:pPr>
        <w:tabs>
          <w:tab w:val="num" w:pos="720"/>
        </w:tabs>
        <w:ind w:left="720" w:hanging="721"/>
      </w:pPr>
      <w:rPr>
        <w:rFonts w:ascii="Arial" w:hAnsi="Arial" w:cs="Times New Roman"/>
      </w:rPr>
    </w:lvl>
    <w:lvl w:ilvl="2">
      <w:start w:val="1"/>
      <w:numFmt w:val="lowerRoman"/>
      <w:pStyle w:val="Definition2"/>
      <w:lvlText w:val="(%3)"/>
      <w:lvlJc w:val="left"/>
      <w:pPr>
        <w:tabs>
          <w:tab w:val="num" w:pos="1440"/>
        </w:tabs>
        <w:ind w:left="1440" w:hanging="720"/>
      </w:pPr>
      <w:rPr>
        <w:rFonts w:ascii="Arial" w:hAnsi="Arial" w:cs="Times New Roman"/>
      </w:rPr>
    </w:lvl>
    <w:lvl w:ilvl="3">
      <w:start w:val="1"/>
      <w:numFmt w:val="upperLetter"/>
      <w:pStyle w:val="Definition3"/>
      <w:lvlText w:val="(%4)"/>
      <w:lvlJc w:val="left"/>
      <w:pPr>
        <w:tabs>
          <w:tab w:val="num" w:pos="2160"/>
        </w:tabs>
        <w:ind w:left="2160" w:hanging="720"/>
      </w:pPr>
      <w:rPr>
        <w:rFonts w:ascii="Arial" w:hAnsi="Arial" w:cs="Times New Roman"/>
      </w:rPr>
    </w:lvl>
    <w:lvl w:ilvl="4">
      <w:start w:val="1"/>
      <w:numFmt w:val="decimal"/>
      <w:lvlText w:val=""/>
      <w:lvlJc w:val="left"/>
      <w:rPr>
        <w:rFonts w:cs="Times New Roman"/>
      </w:rPr>
    </w:lvl>
    <w:lvl w:ilvl="5">
      <w:start w:val="1"/>
      <w:numFmt w:val="decimal"/>
      <w:lvlText w:val=""/>
      <w:lvlJc w:val="left"/>
      <w:rPr>
        <w:rFonts w:cs="Times New Roman"/>
      </w:rPr>
    </w:lvl>
    <w:lvl w:ilvl="6">
      <w:start w:val="1"/>
      <w:numFmt w:val="decimal"/>
      <w:lvlText w:val=""/>
      <w:lvlJc w:val="left"/>
      <w:rPr>
        <w:rFonts w:cs="Times New Roman"/>
      </w:rPr>
    </w:lvl>
    <w:lvl w:ilvl="7">
      <w:start w:val="1"/>
      <w:numFmt w:val="decimal"/>
      <w:lvlText w:val=""/>
      <w:lvlJc w:val="left"/>
      <w:rPr>
        <w:rFonts w:cs="Times New Roman"/>
      </w:rPr>
    </w:lvl>
    <w:lvl w:ilvl="8">
      <w:start w:val="1"/>
      <w:numFmt w:val="decimal"/>
      <w:lvlText w:val=""/>
      <w:lvlJc w:val="left"/>
      <w:rPr>
        <w:rFonts w:cs="Times New Roman"/>
      </w:rPr>
    </w:lvl>
  </w:abstractNum>
  <w:abstractNum w:abstractNumId="6" w15:restartNumberingAfterBreak="0">
    <w:nsid w:val="0000000F"/>
    <w:multiLevelType w:val="multilevel"/>
    <w:tmpl w:val="00000000"/>
    <w:name w:val="Definitions"/>
    <w:lvl w:ilvl="0">
      <w:start w:val="1"/>
      <w:numFmt w:val="decimal"/>
      <w:suff w:val="nothing"/>
      <w:lvlText w:val=""/>
      <w:lvlJc w:val="left"/>
      <w:pPr>
        <w:ind w:left="750" w:hanging="720"/>
      </w:pPr>
      <w:rPr>
        <w:rFonts w:cs="Times New Roman"/>
      </w:rPr>
    </w:lvl>
    <w:lvl w:ilvl="1">
      <w:start w:val="1"/>
      <w:numFmt w:val="lowerLetter"/>
      <w:lvlText w:val="(%2)"/>
      <w:lvlJc w:val="left"/>
      <w:pPr>
        <w:tabs>
          <w:tab w:val="num" w:pos="1440"/>
        </w:tabs>
        <w:ind w:left="1440" w:hanging="720"/>
      </w:pPr>
      <w:rPr>
        <w:rFonts w:cs="Times New Roman"/>
      </w:rPr>
    </w:lvl>
    <w:lvl w:ilvl="2">
      <w:start w:val="1"/>
      <w:numFmt w:val="lowerRoman"/>
      <w:lvlText w:val="(%3)"/>
      <w:lvlJc w:val="left"/>
      <w:pPr>
        <w:tabs>
          <w:tab w:val="num" w:pos="2160"/>
        </w:tabs>
        <w:ind w:left="2160" w:hanging="720"/>
      </w:pPr>
      <w:rPr>
        <w:rFonts w:cs="Times New Roman"/>
      </w:rPr>
    </w:lvl>
    <w:lvl w:ilvl="3">
      <w:start w:val="1"/>
      <w:numFmt w:val="upperLetter"/>
      <w:lvlText w:val="(%4)"/>
      <w:lvlJc w:val="left"/>
      <w:pPr>
        <w:tabs>
          <w:tab w:val="num" w:pos="2880"/>
        </w:tabs>
        <w:ind w:left="2880" w:hanging="720"/>
      </w:pPr>
      <w:rPr>
        <w:rFonts w:cs="Times New Roman"/>
      </w:rPr>
    </w:lvl>
    <w:lvl w:ilvl="4">
      <w:start w:val="1"/>
      <w:numFmt w:val="upperRoman"/>
      <w:lvlText w:val="(%5)"/>
      <w:lvlJc w:val="left"/>
      <w:pPr>
        <w:tabs>
          <w:tab w:val="num" w:pos="2880"/>
        </w:tabs>
        <w:ind w:left="2880" w:hanging="720"/>
      </w:pPr>
      <w:rPr>
        <w:rFonts w:cs="Times New Roman"/>
      </w:rPr>
    </w:lvl>
    <w:lvl w:ilvl="5">
      <w:start w:val="1"/>
      <w:numFmt w:val="decimal"/>
      <w:lvlText w:val=""/>
      <w:lvlJc w:val="left"/>
      <w:rPr>
        <w:rFonts w:cs="Times New Roman"/>
      </w:rPr>
    </w:lvl>
    <w:lvl w:ilvl="6">
      <w:start w:val="1"/>
      <w:numFmt w:val="decimal"/>
      <w:lvlText w:val=""/>
      <w:lvlJc w:val="left"/>
      <w:rPr>
        <w:rFonts w:cs="Times New Roman"/>
      </w:rPr>
    </w:lvl>
    <w:lvl w:ilvl="7">
      <w:start w:val="1"/>
      <w:numFmt w:val="decimal"/>
      <w:lvlText w:val=""/>
      <w:lvlJc w:val="left"/>
      <w:rPr>
        <w:rFonts w:cs="Times New Roman"/>
      </w:rPr>
    </w:lvl>
    <w:lvl w:ilvl="8">
      <w:start w:val="1"/>
      <w:numFmt w:val="decimal"/>
      <w:lvlText w:val=""/>
      <w:lvlJc w:val="left"/>
      <w:rPr>
        <w:rFonts w:cs="Times New Roman"/>
      </w:rPr>
    </w:lvl>
  </w:abstractNum>
  <w:abstractNum w:abstractNumId="7" w15:restartNumberingAfterBreak="0">
    <w:nsid w:val="00000012"/>
    <w:multiLevelType w:val="hybridMultilevel"/>
    <w:tmpl w:val="00000000"/>
    <w:name w:val="Bullets"/>
    <w:lvl w:ilvl="0" w:tplc="FFFFFFFF">
      <w:numFmt w:val="bullet"/>
      <w:pStyle w:val="Level1Bullet"/>
      <w:lvlText w:val="•"/>
      <w:lvlJc w:val="left"/>
      <w:pPr>
        <w:tabs>
          <w:tab w:val="num" w:pos="720"/>
        </w:tabs>
        <w:ind w:left="720" w:hanging="720"/>
      </w:pPr>
    </w:lvl>
    <w:lvl w:ilvl="1" w:tplc="FFFFFFFF">
      <w:numFmt w:val="bullet"/>
      <w:pStyle w:val="Level2Bullet"/>
      <w:lvlText w:val="–"/>
      <w:lvlJc w:val="left"/>
      <w:pPr>
        <w:tabs>
          <w:tab w:val="num" w:pos="1440"/>
        </w:tabs>
        <w:ind w:left="1440" w:hanging="720"/>
      </w:pPr>
    </w:lvl>
    <w:lvl w:ilvl="2" w:tplc="FFFFFFFF">
      <w:start w:val="1"/>
      <w:numFmt w:val="decimal"/>
      <w:lvlText w:val=""/>
      <w:lvlJc w:val="left"/>
      <w:rPr>
        <w:rFonts w:cs="Times New Roman"/>
      </w:rPr>
    </w:lvl>
    <w:lvl w:ilvl="3" w:tplc="FFFFFFFF">
      <w:start w:val="1"/>
      <w:numFmt w:val="decimal"/>
      <w:lvlText w:val=""/>
      <w:lvlJc w:val="left"/>
      <w:rPr>
        <w:rFonts w:cs="Times New Roman"/>
      </w:rPr>
    </w:lvl>
    <w:lvl w:ilvl="4" w:tplc="FFFFFFFF">
      <w:start w:val="1"/>
      <w:numFmt w:val="decimal"/>
      <w:lvlText w:val=""/>
      <w:lvlJc w:val="left"/>
      <w:rPr>
        <w:rFonts w:cs="Times New Roman"/>
      </w:rPr>
    </w:lvl>
    <w:lvl w:ilvl="5" w:tplc="FFFFFFFF">
      <w:start w:val="1"/>
      <w:numFmt w:val="decimal"/>
      <w:lvlText w:val=""/>
      <w:lvlJc w:val="left"/>
      <w:rPr>
        <w:rFonts w:cs="Times New Roman"/>
      </w:rPr>
    </w:lvl>
    <w:lvl w:ilvl="6" w:tplc="FFFFFFFF">
      <w:start w:val="1"/>
      <w:numFmt w:val="decimal"/>
      <w:lvlText w:val=""/>
      <w:lvlJc w:val="left"/>
      <w:rPr>
        <w:rFonts w:cs="Times New Roman"/>
      </w:rPr>
    </w:lvl>
    <w:lvl w:ilvl="7" w:tplc="FFFFFFFF">
      <w:start w:val="1"/>
      <w:numFmt w:val="decimal"/>
      <w:lvlText w:val=""/>
      <w:lvlJc w:val="left"/>
      <w:rPr>
        <w:rFonts w:cs="Times New Roman"/>
      </w:rPr>
    </w:lvl>
    <w:lvl w:ilvl="8" w:tplc="FFFFFFFF">
      <w:start w:val="1"/>
      <w:numFmt w:val="decimal"/>
      <w:lvlText w:val=""/>
      <w:lvlJc w:val="left"/>
      <w:rPr>
        <w:rFonts w:cs="Times New Roman"/>
      </w:rPr>
    </w:lvl>
  </w:abstractNum>
  <w:abstractNum w:abstractNumId="8" w15:restartNumberingAfterBreak="0">
    <w:nsid w:val="00000013"/>
    <w:multiLevelType w:val="multilevel"/>
    <w:tmpl w:val="00000000"/>
    <w:name w:val="Clauses"/>
    <w:lvl w:ilvl="0">
      <w:start w:val="1"/>
      <w:numFmt w:val="decimal"/>
      <w:lvlText w:val="%1"/>
      <w:lvlJc w:val="left"/>
      <w:pPr>
        <w:tabs>
          <w:tab w:val="num" w:pos="720"/>
        </w:tabs>
        <w:ind w:left="720" w:hanging="720"/>
      </w:pPr>
      <w:rPr>
        <w:rFonts w:cs="Times New Roman"/>
      </w:rPr>
    </w:lvl>
    <w:lvl w:ilvl="1">
      <w:start w:val="1"/>
      <w:numFmt w:val="decimal"/>
      <w:lvlText w:val="%1.%2"/>
      <w:lvlJc w:val="left"/>
      <w:pPr>
        <w:tabs>
          <w:tab w:val="num" w:pos="720"/>
        </w:tabs>
        <w:ind w:left="720" w:hanging="720"/>
      </w:pPr>
      <w:rPr>
        <w:rFonts w:cs="Times New Roman"/>
      </w:rPr>
    </w:lvl>
    <w:lvl w:ilvl="2">
      <w:start w:val="1"/>
      <w:numFmt w:val="decimal"/>
      <w:lvlText w:val="%1.%2.%3"/>
      <w:lvlJc w:val="left"/>
      <w:pPr>
        <w:tabs>
          <w:tab w:val="num" w:pos="1440"/>
        </w:tabs>
        <w:ind w:left="1440" w:hanging="720"/>
      </w:pPr>
      <w:rPr>
        <w:rFonts w:cs="Times New Roman"/>
      </w:rPr>
    </w:lvl>
    <w:lvl w:ilvl="3">
      <w:start w:val="1"/>
      <w:numFmt w:val="lowerLetter"/>
      <w:lvlText w:val="(%4)"/>
      <w:lvlJc w:val="left"/>
      <w:pPr>
        <w:tabs>
          <w:tab w:val="num" w:pos="2160"/>
        </w:tabs>
        <w:ind w:left="2160" w:hanging="720"/>
      </w:pPr>
      <w:rPr>
        <w:rFonts w:cs="Times New Roman"/>
      </w:rPr>
    </w:lvl>
    <w:lvl w:ilvl="4">
      <w:start w:val="1"/>
      <w:numFmt w:val="lowerRoman"/>
      <w:lvlText w:val="(%5)"/>
      <w:lvlJc w:val="left"/>
      <w:pPr>
        <w:tabs>
          <w:tab w:val="num" w:pos="2880"/>
        </w:tabs>
        <w:ind w:left="2880" w:hanging="720"/>
      </w:pPr>
      <w:rPr>
        <w:rFonts w:cs="Times New Roman"/>
      </w:rPr>
    </w:lvl>
    <w:lvl w:ilvl="5">
      <w:start w:val="1"/>
      <w:numFmt w:val="upperLetter"/>
      <w:lvlText w:val="(%6)"/>
      <w:lvlJc w:val="left"/>
      <w:pPr>
        <w:tabs>
          <w:tab w:val="num" w:pos="2880"/>
        </w:tabs>
        <w:ind w:left="2880" w:hanging="720"/>
      </w:pPr>
      <w:rPr>
        <w:rFonts w:cs="Times New Roman"/>
      </w:rPr>
    </w:lvl>
    <w:lvl w:ilvl="6">
      <w:start w:val="1"/>
      <w:numFmt w:val="upperRoman"/>
      <w:lvlText w:val="(%7)"/>
      <w:lvlJc w:val="left"/>
      <w:pPr>
        <w:tabs>
          <w:tab w:val="num" w:pos="2880"/>
        </w:tabs>
        <w:ind w:left="2880" w:hanging="720"/>
      </w:pPr>
      <w:rPr>
        <w:rFonts w:cs="Times New Roman"/>
      </w:rPr>
    </w:lvl>
    <w:lvl w:ilvl="7">
      <w:start w:val="1"/>
      <w:numFmt w:val="decimal"/>
      <w:lvlText w:val=""/>
      <w:lvlJc w:val="left"/>
      <w:rPr>
        <w:rFonts w:cs="Times New Roman"/>
      </w:rPr>
    </w:lvl>
    <w:lvl w:ilvl="8">
      <w:start w:val="1"/>
      <w:numFmt w:val="decimal"/>
      <w:lvlText w:val=""/>
      <w:lvlJc w:val="left"/>
      <w:rPr>
        <w:rFonts w:cs="Times New Roman"/>
      </w:rPr>
    </w:lvl>
  </w:abstractNum>
  <w:abstractNum w:abstractNumId="9" w15:restartNumberingAfterBreak="0">
    <w:nsid w:val="00000017"/>
    <w:multiLevelType w:val="multilevel"/>
    <w:tmpl w:val="00000000"/>
    <w:name w:val="Background"/>
    <w:lvl w:ilvl="0">
      <w:start w:val="1"/>
      <w:numFmt w:val="upperLetter"/>
      <w:pStyle w:val="Background1"/>
      <w:lvlText w:val="%1"/>
      <w:lvlJc w:val="left"/>
      <w:pPr>
        <w:tabs>
          <w:tab w:val="num" w:pos="720"/>
        </w:tabs>
        <w:ind w:left="720" w:hanging="720"/>
      </w:pPr>
      <w:rPr>
        <w:rFonts w:ascii="Arial" w:hAnsi="Arial" w:cs="Times New Roman"/>
      </w:rPr>
    </w:lvl>
    <w:lvl w:ilvl="1">
      <w:start w:val="1"/>
      <w:numFmt w:val="lowerLetter"/>
      <w:pStyle w:val="Background2"/>
      <w:lvlText w:val="(%2)"/>
      <w:lvlJc w:val="left"/>
      <w:pPr>
        <w:tabs>
          <w:tab w:val="num" w:pos="1440"/>
        </w:tabs>
        <w:ind w:left="1440" w:hanging="720"/>
      </w:pPr>
      <w:rPr>
        <w:rFonts w:ascii="Arial" w:hAnsi="Arial" w:cs="Times New Roman"/>
      </w:rPr>
    </w:lvl>
    <w:lvl w:ilvl="2">
      <w:start w:val="1"/>
      <w:numFmt w:val="lowerRoman"/>
      <w:pStyle w:val="Background3"/>
      <w:lvlText w:val="(%3)"/>
      <w:lvlJc w:val="left"/>
      <w:pPr>
        <w:tabs>
          <w:tab w:val="num" w:pos="2160"/>
        </w:tabs>
        <w:ind w:left="2160" w:hanging="720"/>
      </w:pPr>
      <w:rPr>
        <w:rFonts w:ascii="Arial" w:hAnsi="Arial" w:cs="Times New Roman"/>
      </w:rPr>
    </w:lvl>
    <w:lvl w:ilvl="3">
      <w:start w:val="1"/>
      <w:numFmt w:val="decimal"/>
      <w:lvlText w:val=""/>
      <w:lvlJc w:val="left"/>
      <w:rPr>
        <w:rFonts w:cs="Times New Roman"/>
      </w:rPr>
    </w:lvl>
    <w:lvl w:ilvl="4">
      <w:start w:val="1"/>
      <w:numFmt w:val="decimal"/>
      <w:lvlText w:val=""/>
      <w:lvlJc w:val="left"/>
      <w:rPr>
        <w:rFonts w:cs="Times New Roman"/>
      </w:rPr>
    </w:lvl>
    <w:lvl w:ilvl="5">
      <w:start w:val="1"/>
      <w:numFmt w:val="decimal"/>
      <w:lvlText w:val=""/>
      <w:lvlJc w:val="left"/>
      <w:rPr>
        <w:rFonts w:cs="Times New Roman"/>
      </w:rPr>
    </w:lvl>
    <w:lvl w:ilvl="6">
      <w:start w:val="1"/>
      <w:numFmt w:val="decimal"/>
      <w:lvlText w:val=""/>
      <w:lvlJc w:val="left"/>
      <w:rPr>
        <w:rFonts w:cs="Times New Roman"/>
      </w:rPr>
    </w:lvl>
    <w:lvl w:ilvl="7">
      <w:start w:val="1"/>
      <w:numFmt w:val="decimal"/>
      <w:lvlText w:val=""/>
      <w:lvlJc w:val="left"/>
      <w:rPr>
        <w:rFonts w:cs="Times New Roman"/>
      </w:rPr>
    </w:lvl>
    <w:lvl w:ilvl="8">
      <w:start w:val="1"/>
      <w:numFmt w:val="decimal"/>
      <w:lvlText w:val=""/>
      <w:lvlJc w:val="left"/>
      <w:rPr>
        <w:rFonts w:cs="Times New Roman"/>
      </w:rPr>
    </w:lvl>
  </w:abstractNum>
  <w:abstractNum w:abstractNumId="10" w15:restartNumberingAfterBreak="0">
    <w:nsid w:val="00000018"/>
    <w:multiLevelType w:val="multilevel"/>
    <w:tmpl w:val="00000000"/>
    <w:name w:val="Prayer"/>
    <w:lvl w:ilvl="0">
      <w:start w:val="1"/>
      <w:numFmt w:val="decimal"/>
      <w:lvlText w:val="(%1)"/>
      <w:lvlJc w:val="left"/>
      <w:pPr>
        <w:tabs>
          <w:tab w:val="num" w:pos="720"/>
        </w:tabs>
        <w:ind w:left="720" w:hanging="720"/>
      </w:pPr>
      <w:rPr>
        <w:rFonts w:cs="Times New Roman"/>
      </w:rPr>
    </w:lvl>
    <w:lvl w:ilvl="1">
      <w:start w:val="1"/>
      <w:numFmt w:val="lowerLetter"/>
      <w:lvlText w:val="(%2)"/>
      <w:lvlJc w:val="left"/>
      <w:pPr>
        <w:tabs>
          <w:tab w:val="num" w:pos="1440"/>
        </w:tabs>
        <w:ind w:left="1440" w:hanging="720"/>
      </w:pPr>
      <w:rPr>
        <w:rFonts w:cs="Times New Roman"/>
      </w:rPr>
    </w:lvl>
    <w:lvl w:ilvl="2">
      <w:start w:val="1"/>
      <w:numFmt w:val="decimal"/>
      <w:lvlText w:val=""/>
      <w:lvlJc w:val="left"/>
      <w:rPr>
        <w:rFonts w:cs="Times New Roman"/>
      </w:rPr>
    </w:lvl>
    <w:lvl w:ilvl="3">
      <w:start w:val="1"/>
      <w:numFmt w:val="decimal"/>
      <w:lvlText w:val=""/>
      <w:lvlJc w:val="left"/>
      <w:rPr>
        <w:rFonts w:cs="Times New Roman"/>
      </w:rPr>
    </w:lvl>
    <w:lvl w:ilvl="4">
      <w:start w:val="1"/>
      <w:numFmt w:val="decimal"/>
      <w:lvlText w:val=""/>
      <w:lvlJc w:val="left"/>
      <w:rPr>
        <w:rFonts w:cs="Times New Roman"/>
      </w:rPr>
    </w:lvl>
    <w:lvl w:ilvl="5">
      <w:start w:val="1"/>
      <w:numFmt w:val="decimal"/>
      <w:lvlText w:val=""/>
      <w:lvlJc w:val="left"/>
      <w:rPr>
        <w:rFonts w:cs="Times New Roman"/>
      </w:rPr>
    </w:lvl>
    <w:lvl w:ilvl="6">
      <w:start w:val="1"/>
      <w:numFmt w:val="decimal"/>
      <w:lvlText w:val=""/>
      <w:lvlJc w:val="left"/>
      <w:rPr>
        <w:rFonts w:cs="Times New Roman"/>
      </w:rPr>
    </w:lvl>
    <w:lvl w:ilvl="7">
      <w:start w:val="1"/>
      <w:numFmt w:val="decimal"/>
      <w:lvlText w:val=""/>
      <w:lvlJc w:val="left"/>
      <w:rPr>
        <w:rFonts w:cs="Times New Roman"/>
      </w:rPr>
    </w:lvl>
    <w:lvl w:ilvl="8">
      <w:start w:val="1"/>
      <w:numFmt w:val="decimal"/>
      <w:lvlText w:val=""/>
      <w:lvlJc w:val="left"/>
      <w:rPr>
        <w:rFonts w:cs="Times New Roman"/>
      </w:rPr>
    </w:lvl>
  </w:abstractNum>
  <w:abstractNum w:abstractNumId="11" w15:restartNumberingAfterBreak="0">
    <w:nsid w:val="00000019"/>
    <w:multiLevelType w:val="multilevel"/>
    <w:tmpl w:val="00000000"/>
    <w:name w:val="Prayer"/>
    <w:lvl w:ilvl="0">
      <w:start w:val="1"/>
      <w:numFmt w:val="decimal"/>
      <w:pStyle w:val="Prayer"/>
      <w:lvlText w:val="(%1)"/>
      <w:lvlJc w:val="left"/>
      <w:pPr>
        <w:tabs>
          <w:tab w:val="num" w:pos="720"/>
        </w:tabs>
        <w:ind w:left="720" w:hanging="720"/>
      </w:pPr>
      <w:rPr>
        <w:rFonts w:ascii="Arial" w:hAnsi="Arial" w:cs="Times New Roman"/>
      </w:rPr>
    </w:lvl>
    <w:lvl w:ilvl="1">
      <w:start w:val="1"/>
      <w:numFmt w:val="lowerLetter"/>
      <w:pStyle w:val="Prayer2"/>
      <w:lvlText w:val="(%2)"/>
      <w:lvlJc w:val="left"/>
      <w:pPr>
        <w:tabs>
          <w:tab w:val="num" w:pos="1440"/>
        </w:tabs>
        <w:ind w:left="1440" w:hanging="720"/>
      </w:pPr>
      <w:rPr>
        <w:rFonts w:ascii="Arial" w:hAnsi="Arial" w:cs="Times New Roman"/>
      </w:rPr>
    </w:lvl>
    <w:lvl w:ilvl="2">
      <w:start w:val="1"/>
      <w:numFmt w:val="decimal"/>
      <w:lvlText w:val=""/>
      <w:lvlJc w:val="left"/>
      <w:rPr>
        <w:rFonts w:cs="Times New Roman"/>
      </w:rPr>
    </w:lvl>
    <w:lvl w:ilvl="3">
      <w:start w:val="1"/>
      <w:numFmt w:val="decimal"/>
      <w:lvlText w:val=""/>
      <w:lvlJc w:val="left"/>
      <w:rPr>
        <w:rFonts w:cs="Times New Roman"/>
      </w:rPr>
    </w:lvl>
    <w:lvl w:ilvl="4">
      <w:start w:val="1"/>
      <w:numFmt w:val="decimal"/>
      <w:lvlText w:val=""/>
      <w:lvlJc w:val="left"/>
      <w:rPr>
        <w:rFonts w:cs="Times New Roman"/>
      </w:rPr>
    </w:lvl>
    <w:lvl w:ilvl="5">
      <w:start w:val="1"/>
      <w:numFmt w:val="decimal"/>
      <w:lvlText w:val=""/>
      <w:lvlJc w:val="left"/>
      <w:rPr>
        <w:rFonts w:cs="Times New Roman"/>
      </w:rPr>
    </w:lvl>
    <w:lvl w:ilvl="6">
      <w:start w:val="1"/>
      <w:numFmt w:val="decimal"/>
      <w:lvlText w:val=""/>
      <w:lvlJc w:val="left"/>
      <w:rPr>
        <w:rFonts w:cs="Times New Roman"/>
      </w:rPr>
    </w:lvl>
    <w:lvl w:ilvl="7">
      <w:start w:val="1"/>
      <w:numFmt w:val="decimal"/>
      <w:lvlText w:val=""/>
      <w:lvlJc w:val="left"/>
      <w:rPr>
        <w:rFonts w:cs="Times New Roman"/>
      </w:rPr>
    </w:lvl>
    <w:lvl w:ilvl="8">
      <w:start w:val="1"/>
      <w:numFmt w:val="decimal"/>
      <w:lvlText w:val=""/>
      <w:lvlJc w:val="left"/>
      <w:rPr>
        <w:rFonts w:cs="Times New Roman"/>
      </w:rPr>
    </w:lvl>
  </w:abstractNum>
  <w:abstractNum w:abstractNumId="12" w15:restartNumberingAfterBreak="0">
    <w:nsid w:val="0000001B"/>
    <w:multiLevelType w:val="multilevel"/>
    <w:tmpl w:val="00000000"/>
    <w:name w:val="Appendix Paragraphs"/>
    <w:lvl w:ilvl="0">
      <w:start w:val="1"/>
      <w:numFmt w:val="decimal"/>
      <w:pStyle w:val="Appendix"/>
      <w:suff w:val="space"/>
      <w:lvlText w:val="Appendix %1"/>
      <w:lvlJc w:val="left"/>
      <w:rPr>
        <w:rFonts w:ascii="Arial" w:hAnsi="Arial" w:cs="Times New Roman"/>
      </w:rPr>
    </w:lvl>
    <w:lvl w:ilvl="1">
      <w:start w:val="1"/>
      <w:numFmt w:val="decimal"/>
      <w:pStyle w:val="App1Heading"/>
      <w:lvlText w:val="%2"/>
      <w:lvlJc w:val="left"/>
      <w:pPr>
        <w:tabs>
          <w:tab w:val="num" w:pos="720"/>
        </w:tabs>
        <w:ind w:left="720" w:hanging="720"/>
      </w:pPr>
      <w:rPr>
        <w:rFonts w:ascii="Arial" w:hAnsi="Arial" w:cs="Times New Roman"/>
      </w:rPr>
    </w:lvl>
    <w:lvl w:ilvl="2">
      <w:start w:val="1"/>
      <w:numFmt w:val="decimal"/>
      <w:pStyle w:val="App2Number"/>
      <w:lvlText w:val="%2.%3"/>
      <w:lvlJc w:val="left"/>
      <w:pPr>
        <w:tabs>
          <w:tab w:val="num" w:pos="720"/>
        </w:tabs>
        <w:ind w:left="720" w:hanging="720"/>
      </w:pPr>
      <w:rPr>
        <w:rFonts w:ascii="Arial" w:hAnsi="Arial" w:cs="Times New Roman"/>
      </w:rPr>
    </w:lvl>
    <w:lvl w:ilvl="3">
      <w:start w:val="1"/>
      <w:numFmt w:val="decimal"/>
      <w:pStyle w:val="App3Number"/>
      <w:lvlText w:val="%2.%3.%4"/>
      <w:lvlJc w:val="left"/>
      <w:pPr>
        <w:tabs>
          <w:tab w:val="num" w:pos="1440"/>
        </w:tabs>
        <w:ind w:left="1440" w:hanging="720"/>
      </w:pPr>
      <w:rPr>
        <w:rFonts w:ascii="Arial" w:hAnsi="Arial" w:cs="Times New Roman"/>
      </w:rPr>
    </w:lvl>
    <w:lvl w:ilvl="4">
      <w:start w:val="1"/>
      <w:numFmt w:val="lowerLetter"/>
      <w:pStyle w:val="App4Number"/>
      <w:lvlText w:val="(%5)"/>
      <w:lvlJc w:val="left"/>
      <w:pPr>
        <w:tabs>
          <w:tab w:val="num" w:pos="2160"/>
        </w:tabs>
        <w:ind w:left="2160" w:hanging="720"/>
      </w:pPr>
      <w:rPr>
        <w:rFonts w:ascii="Arial" w:hAnsi="Arial" w:cs="Times New Roman"/>
      </w:rPr>
    </w:lvl>
    <w:lvl w:ilvl="5">
      <w:start w:val="1"/>
      <w:numFmt w:val="lowerRoman"/>
      <w:pStyle w:val="App5Number"/>
      <w:lvlText w:val="(%6)"/>
      <w:lvlJc w:val="left"/>
      <w:pPr>
        <w:tabs>
          <w:tab w:val="num" w:pos="2880"/>
        </w:tabs>
        <w:ind w:left="2880" w:hanging="720"/>
      </w:pPr>
      <w:rPr>
        <w:rFonts w:ascii="Arial" w:hAnsi="Arial" w:cs="Times New Roman"/>
      </w:rPr>
    </w:lvl>
    <w:lvl w:ilvl="6">
      <w:start w:val="1"/>
      <w:numFmt w:val="decimal"/>
      <w:lvlText w:val=""/>
      <w:lvlJc w:val="left"/>
      <w:rPr>
        <w:rFonts w:cs="Times New Roman"/>
      </w:rPr>
    </w:lvl>
    <w:lvl w:ilvl="7">
      <w:start w:val="1"/>
      <w:numFmt w:val="decimal"/>
      <w:lvlText w:val=""/>
      <w:lvlJc w:val="left"/>
      <w:rPr>
        <w:rFonts w:cs="Times New Roman"/>
      </w:rPr>
    </w:lvl>
    <w:lvl w:ilvl="8">
      <w:start w:val="1"/>
      <w:numFmt w:val="decimal"/>
      <w:lvlText w:val=""/>
      <w:lvlJc w:val="left"/>
      <w:rPr>
        <w:rFonts w:cs="Times New Roman"/>
      </w:rPr>
    </w:lvl>
  </w:abstractNum>
  <w:abstractNum w:abstractNumId="13" w15:restartNumberingAfterBreak="0">
    <w:nsid w:val="0000001C"/>
    <w:multiLevelType w:val="multilevel"/>
    <w:tmpl w:val="00000000"/>
    <w:name w:val="Clauses"/>
    <w:lvl w:ilvl="0">
      <w:start w:val="1"/>
      <w:numFmt w:val="decimal"/>
      <w:lvlText w:val="%1"/>
      <w:lvlJc w:val="left"/>
      <w:pPr>
        <w:tabs>
          <w:tab w:val="num" w:pos="720"/>
        </w:tabs>
        <w:ind w:left="720" w:hanging="720"/>
      </w:pPr>
      <w:rPr>
        <w:rFonts w:cs="Times New Roman"/>
      </w:rPr>
    </w:lvl>
    <w:lvl w:ilvl="1">
      <w:start w:val="1"/>
      <w:numFmt w:val="decimal"/>
      <w:lvlText w:val="%1.%2"/>
      <w:lvlJc w:val="left"/>
      <w:pPr>
        <w:tabs>
          <w:tab w:val="num" w:pos="720"/>
        </w:tabs>
        <w:ind w:left="720" w:hanging="720"/>
      </w:pPr>
      <w:rPr>
        <w:rFonts w:cs="Times New Roman"/>
      </w:rPr>
    </w:lvl>
    <w:lvl w:ilvl="2">
      <w:start w:val="1"/>
      <w:numFmt w:val="decimal"/>
      <w:lvlText w:val="%1.%2.%3"/>
      <w:lvlJc w:val="left"/>
      <w:pPr>
        <w:tabs>
          <w:tab w:val="num" w:pos="1440"/>
        </w:tabs>
        <w:ind w:left="1440" w:hanging="720"/>
      </w:pPr>
      <w:rPr>
        <w:rFonts w:cs="Times New Roman"/>
      </w:rPr>
    </w:lvl>
    <w:lvl w:ilvl="3">
      <w:start w:val="1"/>
      <w:numFmt w:val="lowerLetter"/>
      <w:lvlText w:val="(%4)"/>
      <w:lvlJc w:val="left"/>
      <w:pPr>
        <w:tabs>
          <w:tab w:val="num" w:pos="2160"/>
        </w:tabs>
        <w:ind w:left="2160" w:hanging="720"/>
      </w:pPr>
      <w:rPr>
        <w:rFonts w:cs="Times New Roman"/>
      </w:rPr>
    </w:lvl>
    <w:lvl w:ilvl="4">
      <w:start w:val="1"/>
      <w:numFmt w:val="lowerRoman"/>
      <w:lvlText w:val="(%5)"/>
      <w:lvlJc w:val="left"/>
      <w:pPr>
        <w:tabs>
          <w:tab w:val="num" w:pos="2880"/>
        </w:tabs>
        <w:ind w:left="2880" w:hanging="720"/>
      </w:pPr>
      <w:rPr>
        <w:rFonts w:cs="Times New Roman"/>
      </w:rPr>
    </w:lvl>
    <w:lvl w:ilvl="5">
      <w:start w:val="1"/>
      <w:numFmt w:val="upperLetter"/>
      <w:lvlText w:val="(%6)"/>
      <w:lvlJc w:val="left"/>
      <w:pPr>
        <w:tabs>
          <w:tab w:val="num" w:pos="2880"/>
        </w:tabs>
        <w:ind w:left="2880" w:hanging="720"/>
      </w:pPr>
      <w:rPr>
        <w:rFonts w:cs="Times New Roman"/>
      </w:rPr>
    </w:lvl>
    <w:lvl w:ilvl="6">
      <w:start w:val="1"/>
      <w:numFmt w:val="upperRoman"/>
      <w:lvlText w:val="(%7)"/>
      <w:lvlJc w:val="left"/>
      <w:pPr>
        <w:tabs>
          <w:tab w:val="num" w:pos="2880"/>
        </w:tabs>
        <w:ind w:left="2880" w:hanging="720"/>
      </w:pPr>
      <w:rPr>
        <w:rFonts w:cs="Times New Roman"/>
      </w:rPr>
    </w:lvl>
    <w:lvl w:ilvl="7">
      <w:start w:val="1"/>
      <w:numFmt w:val="decimal"/>
      <w:lvlText w:val=""/>
      <w:lvlJc w:val="left"/>
      <w:rPr>
        <w:rFonts w:cs="Times New Roman"/>
      </w:rPr>
    </w:lvl>
    <w:lvl w:ilvl="8">
      <w:start w:val="1"/>
      <w:numFmt w:val="decimal"/>
      <w:lvlText w:val=""/>
      <w:lvlJc w:val="left"/>
      <w:rPr>
        <w:rFonts w:cs="Times New Roman"/>
      </w:rPr>
    </w:lvl>
  </w:abstractNum>
  <w:abstractNum w:abstractNumId="14" w15:restartNumberingAfterBreak="0">
    <w:nsid w:val="0000001D"/>
    <w:multiLevelType w:val="multilevel"/>
    <w:tmpl w:val="00000000"/>
    <w:name w:val="Parties"/>
    <w:lvl w:ilvl="0">
      <w:start w:val="1"/>
      <w:numFmt w:val="decimal"/>
      <w:pStyle w:val="Parties1"/>
      <w:lvlText w:val="(%1)"/>
      <w:lvlJc w:val="left"/>
      <w:pPr>
        <w:tabs>
          <w:tab w:val="num" w:pos="720"/>
        </w:tabs>
        <w:ind w:left="720" w:hanging="720"/>
      </w:pPr>
      <w:rPr>
        <w:rFonts w:ascii="Arial" w:hAnsi="Arial" w:cs="Times New Roman"/>
      </w:rPr>
    </w:lvl>
    <w:lvl w:ilvl="1">
      <w:start w:val="1"/>
      <w:numFmt w:val="decimal"/>
      <w:pStyle w:val="Parties2"/>
      <w:lvlText w:val="(%2)"/>
      <w:lvlJc w:val="left"/>
      <w:pPr>
        <w:tabs>
          <w:tab w:val="num" w:pos="1440"/>
        </w:tabs>
        <w:ind w:left="1440" w:hanging="720"/>
      </w:pPr>
      <w:rPr>
        <w:rFonts w:ascii="Arial" w:hAnsi="Arial" w:cs="Times New Roman"/>
      </w:rPr>
    </w:lvl>
    <w:lvl w:ilvl="2">
      <w:start w:val="1"/>
      <w:numFmt w:val="decimal"/>
      <w:lvlText w:val=""/>
      <w:lvlJc w:val="left"/>
      <w:rPr>
        <w:rFonts w:cs="Times New Roman"/>
      </w:rPr>
    </w:lvl>
    <w:lvl w:ilvl="3">
      <w:start w:val="1"/>
      <w:numFmt w:val="decimal"/>
      <w:lvlText w:val=""/>
      <w:lvlJc w:val="left"/>
      <w:rPr>
        <w:rFonts w:cs="Times New Roman"/>
      </w:rPr>
    </w:lvl>
    <w:lvl w:ilvl="4">
      <w:start w:val="1"/>
      <w:numFmt w:val="decimal"/>
      <w:lvlText w:val=""/>
      <w:lvlJc w:val="left"/>
      <w:rPr>
        <w:rFonts w:cs="Times New Roman"/>
      </w:rPr>
    </w:lvl>
    <w:lvl w:ilvl="5">
      <w:start w:val="1"/>
      <w:numFmt w:val="decimal"/>
      <w:lvlText w:val=""/>
      <w:lvlJc w:val="left"/>
      <w:rPr>
        <w:rFonts w:cs="Times New Roman"/>
      </w:rPr>
    </w:lvl>
    <w:lvl w:ilvl="6">
      <w:start w:val="1"/>
      <w:numFmt w:val="decimal"/>
      <w:lvlText w:val=""/>
      <w:lvlJc w:val="left"/>
      <w:rPr>
        <w:rFonts w:cs="Times New Roman"/>
      </w:rPr>
    </w:lvl>
    <w:lvl w:ilvl="7">
      <w:start w:val="1"/>
      <w:numFmt w:val="decimal"/>
      <w:lvlText w:val=""/>
      <w:lvlJc w:val="left"/>
      <w:rPr>
        <w:rFonts w:cs="Times New Roman"/>
      </w:rPr>
    </w:lvl>
    <w:lvl w:ilvl="8">
      <w:start w:val="1"/>
      <w:numFmt w:val="decimal"/>
      <w:lvlText w:val=""/>
      <w:lvlJc w:val="left"/>
      <w:rPr>
        <w:rFonts w:cs="Times New Roman"/>
      </w:rPr>
    </w:lvl>
  </w:abstractNum>
  <w:abstractNum w:abstractNumId="15" w15:restartNumberingAfterBreak="0">
    <w:nsid w:val="0000001F"/>
    <w:multiLevelType w:val="multilevel"/>
    <w:tmpl w:val="00000000"/>
    <w:name w:val="Clauses"/>
    <w:lvl w:ilvl="0">
      <w:start w:val="1"/>
      <w:numFmt w:val="decimal"/>
      <w:lvlText w:val="%1"/>
      <w:lvlJc w:val="left"/>
      <w:pPr>
        <w:tabs>
          <w:tab w:val="num" w:pos="720"/>
        </w:tabs>
        <w:ind w:left="720" w:hanging="720"/>
      </w:pPr>
      <w:rPr>
        <w:rFonts w:cs="Times New Roman"/>
      </w:rPr>
    </w:lvl>
    <w:lvl w:ilvl="1">
      <w:start w:val="1"/>
      <w:numFmt w:val="decimal"/>
      <w:lvlText w:val="%1.%2"/>
      <w:lvlJc w:val="left"/>
      <w:pPr>
        <w:tabs>
          <w:tab w:val="num" w:pos="720"/>
        </w:tabs>
        <w:ind w:left="720" w:hanging="720"/>
      </w:pPr>
      <w:rPr>
        <w:rFonts w:cs="Times New Roman"/>
      </w:rPr>
    </w:lvl>
    <w:lvl w:ilvl="2">
      <w:start w:val="1"/>
      <w:numFmt w:val="decimal"/>
      <w:lvlText w:val="%1.%2.%3"/>
      <w:lvlJc w:val="left"/>
      <w:pPr>
        <w:tabs>
          <w:tab w:val="num" w:pos="1440"/>
        </w:tabs>
        <w:ind w:left="1440" w:hanging="720"/>
      </w:pPr>
      <w:rPr>
        <w:rFonts w:cs="Times New Roman"/>
      </w:rPr>
    </w:lvl>
    <w:lvl w:ilvl="3">
      <w:start w:val="1"/>
      <w:numFmt w:val="lowerLetter"/>
      <w:lvlText w:val="(%4)"/>
      <w:lvlJc w:val="left"/>
      <w:pPr>
        <w:tabs>
          <w:tab w:val="num" w:pos="2160"/>
        </w:tabs>
        <w:ind w:left="2160" w:hanging="720"/>
      </w:pPr>
      <w:rPr>
        <w:rFonts w:cs="Times New Roman"/>
      </w:rPr>
    </w:lvl>
    <w:lvl w:ilvl="4">
      <w:start w:val="1"/>
      <w:numFmt w:val="lowerRoman"/>
      <w:lvlText w:val="(%5)"/>
      <w:lvlJc w:val="left"/>
      <w:pPr>
        <w:tabs>
          <w:tab w:val="num" w:pos="2880"/>
        </w:tabs>
        <w:ind w:left="2880" w:hanging="720"/>
      </w:pPr>
      <w:rPr>
        <w:rFonts w:cs="Times New Roman"/>
      </w:rPr>
    </w:lvl>
    <w:lvl w:ilvl="5">
      <w:start w:val="1"/>
      <w:numFmt w:val="upperLetter"/>
      <w:lvlText w:val="(%6)"/>
      <w:lvlJc w:val="left"/>
      <w:pPr>
        <w:tabs>
          <w:tab w:val="num" w:pos="2880"/>
        </w:tabs>
        <w:ind w:left="2880" w:hanging="720"/>
      </w:pPr>
      <w:rPr>
        <w:rFonts w:cs="Times New Roman"/>
      </w:rPr>
    </w:lvl>
    <w:lvl w:ilvl="6">
      <w:start w:val="1"/>
      <w:numFmt w:val="upperRoman"/>
      <w:lvlText w:val="(%7)"/>
      <w:lvlJc w:val="left"/>
      <w:pPr>
        <w:tabs>
          <w:tab w:val="num" w:pos="2880"/>
        </w:tabs>
        <w:ind w:left="2880" w:hanging="720"/>
      </w:pPr>
      <w:rPr>
        <w:rFonts w:cs="Times New Roman"/>
      </w:rPr>
    </w:lvl>
    <w:lvl w:ilvl="7">
      <w:start w:val="1"/>
      <w:numFmt w:val="decimal"/>
      <w:lvlText w:val=""/>
      <w:lvlJc w:val="left"/>
      <w:rPr>
        <w:rFonts w:cs="Times New Roman"/>
      </w:rPr>
    </w:lvl>
    <w:lvl w:ilvl="8">
      <w:start w:val="1"/>
      <w:numFmt w:val="decimal"/>
      <w:lvlText w:val=""/>
      <w:lvlJc w:val="left"/>
      <w:rPr>
        <w:rFonts w:cs="Times New Roman"/>
      </w:rPr>
    </w:lvl>
  </w:abstractNum>
  <w:abstractNum w:abstractNumId="16" w15:restartNumberingAfterBreak="0">
    <w:nsid w:val="00000020"/>
    <w:multiLevelType w:val="multilevel"/>
    <w:tmpl w:val="00000000"/>
    <w:name w:val="Clauses"/>
    <w:lvl w:ilvl="0">
      <w:start w:val="1"/>
      <w:numFmt w:val="decimal"/>
      <w:lvlText w:val="%1"/>
      <w:lvlJc w:val="left"/>
      <w:pPr>
        <w:tabs>
          <w:tab w:val="num" w:pos="720"/>
        </w:tabs>
        <w:ind w:left="720" w:hanging="720"/>
      </w:pPr>
      <w:rPr>
        <w:rFonts w:cs="Times New Roman"/>
      </w:rPr>
    </w:lvl>
    <w:lvl w:ilvl="1">
      <w:start w:val="1"/>
      <w:numFmt w:val="decimal"/>
      <w:lvlText w:val="%1.%2"/>
      <w:lvlJc w:val="left"/>
      <w:pPr>
        <w:tabs>
          <w:tab w:val="num" w:pos="720"/>
        </w:tabs>
        <w:ind w:left="720" w:hanging="720"/>
      </w:pPr>
      <w:rPr>
        <w:rFonts w:cs="Times New Roman"/>
      </w:rPr>
    </w:lvl>
    <w:lvl w:ilvl="2">
      <w:start w:val="1"/>
      <w:numFmt w:val="decimal"/>
      <w:lvlText w:val="%1.%2.%3"/>
      <w:lvlJc w:val="left"/>
      <w:pPr>
        <w:tabs>
          <w:tab w:val="num" w:pos="1440"/>
        </w:tabs>
        <w:ind w:left="1440" w:hanging="720"/>
      </w:pPr>
      <w:rPr>
        <w:rFonts w:cs="Times New Roman"/>
      </w:rPr>
    </w:lvl>
    <w:lvl w:ilvl="3">
      <w:start w:val="1"/>
      <w:numFmt w:val="lowerLetter"/>
      <w:lvlText w:val="(%4)"/>
      <w:lvlJc w:val="left"/>
      <w:pPr>
        <w:tabs>
          <w:tab w:val="num" w:pos="2160"/>
        </w:tabs>
        <w:ind w:left="2160" w:hanging="720"/>
      </w:pPr>
      <w:rPr>
        <w:rFonts w:cs="Times New Roman"/>
      </w:rPr>
    </w:lvl>
    <w:lvl w:ilvl="4">
      <w:start w:val="1"/>
      <w:numFmt w:val="lowerRoman"/>
      <w:lvlText w:val="(%5)"/>
      <w:lvlJc w:val="left"/>
      <w:pPr>
        <w:tabs>
          <w:tab w:val="num" w:pos="2880"/>
        </w:tabs>
        <w:ind w:left="2880" w:hanging="720"/>
      </w:pPr>
      <w:rPr>
        <w:rFonts w:cs="Times New Roman"/>
      </w:rPr>
    </w:lvl>
    <w:lvl w:ilvl="5">
      <w:start w:val="1"/>
      <w:numFmt w:val="upperLetter"/>
      <w:lvlText w:val="(%6)"/>
      <w:lvlJc w:val="left"/>
      <w:pPr>
        <w:tabs>
          <w:tab w:val="num" w:pos="2880"/>
        </w:tabs>
        <w:ind w:left="2880" w:hanging="720"/>
      </w:pPr>
      <w:rPr>
        <w:rFonts w:cs="Times New Roman"/>
      </w:rPr>
    </w:lvl>
    <w:lvl w:ilvl="6">
      <w:start w:val="1"/>
      <w:numFmt w:val="upperRoman"/>
      <w:lvlText w:val="(%7)"/>
      <w:lvlJc w:val="left"/>
      <w:pPr>
        <w:tabs>
          <w:tab w:val="num" w:pos="2880"/>
        </w:tabs>
        <w:ind w:left="2880" w:hanging="720"/>
      </w:pPr>
      <w:rPr>
        <w:rFonts w:cs="Times New Roman"/>
      </w:rPr>
    </w:lvl>
    <w:lvl w:ilvl="7">
      <w:start w:val="1"/>
      <w:numFmt w:val="decimal"/>
      <w:lvlText w:val=""/>
      <w:lvlJc w:val="left"/>
      <w:rPr>
        <w:rFonts w:cs="Times New Roman"/>
      </w:rPr>
    </w:lvl>
    <w:lvl w:ilvl="8">
      <w:start w:val="1"/>
      <w:numFmt w:val="decimal"/>
      <w:lvlText w:val=""/>
      <w:lvlJc w:val="left"/>
      <w:rPr>
        <w:rFonts w:cs="Times New Roman"/>
      </w:rPr>
    </w:lvl>
  </w:abstractNum>
  <w:abstractNum w:abstractNumId="17" w15:restartNumberingAfterBreak="0">
    <w:nsid w:val="00000021"/>
    <w:multiLevelType w:val="multilevel"/>
    <w:tmpl w:val="FBD60958"/>
    <w:lvl w:ilvl="0">
      <w:start w:val="1"/>
      <w:numFmt w:val="decimal"/>
      <w:lvlText w:val="%1."/>
      <w:lvlJc w:val="left"/>
      <w:pPr>
        <w:ind w:left="720" w:hanging="360"/>
      </w:pPr>
      <w:rPr>
        <w:rFonts w:ascii="Calibri" w:hAnsi="Calibri" w:cs="Calibri" w:hint="default"/>
        <w:color w:val="FF0000"/>
        <w:sz w:val="36"/>
        <w:szCs w:val="36"/>
      </w:rPr>
    </w:lvl>
    <w:lvl w:ilvl="1">
      <w:start w:val="1"/>
      <w:numFmt w:val="decimal"/>
      <w:isLgl/>
      <w:lvlText w:val="%1.%2"/>
      <w:lvlJc w:val="left"/>
      <w:pPr>
        <w:ind w:left="2502" w:hanging="375"/>
      </w:pPr>
      <w:rPr>
        <w:rFonts w:cs="Times New Roman" w:hint="eastAsia"/>
      </w:rPr>
    </w:lvl>
    <w:lvl w:ilvl="2">
      <w:start w:val="1"/>
      <w:numFmt w:val="decimal"/>
      <w:pStyle w:val="Heading3doc"/>
      <w:isLgl/>
      <w:lvlText w:val="%1.%2.%3"/>
      <w:lvlJc w:val="left"/>
      <w:pPr>
        <w:ind w:left="720" w:hanging="720"/>
      </w:pPr>
      <w:rPr>
        <w:rFonts w:ascii="Cambria" w:hAnsi="Cambria" w:cs="Times New Roman" w:hint="default"/>
      </w:rPr>
    </w:lvl>
    <w:lvl w:ilvl="3">
      <w:start w:val="1"/>
      <w:numFmt w:val="decimal"/>
      <w:pStyle w:val="L4"/>
      <w:isLgl/>
      <w:lvlText w:val="%1.%2.%3.%4"/>
      <w:lvlJc w:val="left"/>
      <w:pPr>
        <w:ind w:left="1440" w:hanging="1080"/>
      </w:pPr>
      <w:rPr>
        <w:rFonts w:ascii="Cambria" w:hAnsi="Cambria" w:cs="Times New Roman" w:hint="default"/>
      </w:rPr>
    </w:lvl>
    <w:lvl w:ilvl="4">
      <w:start w:val="1"/>
      <w:numFmt w:val="decimal"/>
      <w:isLgl/>
      <w:lvlText w:val="%1.%2.%3.%4.%5"/>
      <w:lvlJc w:val="left"/>
      <w:pPr>
        <w:ind w:left="1440" w:hanging="1080"/>
      </w:pPr>
      <w:rPr>
        <w:rFonts w:cs="Times New Roman" w:hint="eastAsia"/>
      </w:rPr>
    </w:lvl>
    <w:lvl w:ilvl="5">
      <w:start w:val="1"/>
      <w:numFmt w:val="decimal"/>
      <w:isLgl/>
      <w:lvlText w:val="%1.%2.%3.%4.%5.%6"/>
      <w:lvlJc w:val="left"/>
      <w:pPr>
        <w:ind w:left="1800" w:hanging="1440"/>
      </w:pPr>
      <w:rPr>
        <w:rFonts w:cs="Times New Roman" w:hint="eastAsia"/>
      </w:rPr>
    </w:lvl>
    <w:lvl w:ilvl="6">
      <w:start w:val="1"/>
      <w:numFmt w:val="decimal"/>
      <w:isLgl/>
      <w:lvlText w:val="%1.%2.%3.%4.%5.%6.%7"/>
      <w:lvlJc w:val="left"/>
      <w:pPr>
        <w:ind w:left="1800" w:hanging="1440"/>
      </w:pPr>
      <w:rPr>
        <w:rFonts w:cs="Times New Roman" w:hint="eastAsia"/>
      </w:rPr>
    </w:lvl>
    <w:lvl w:ilvl="7">
      <w:start w:val="1"/>
      <w:numFmt w:val="decimal"/>
      <w:isLgl/>
      <w:lvlText w:val="%1.%2.%3.%4.%5.%6.%7.%8"/>
      <w:lvlJc w:val="left"/>
      <w:pPr>
        <w:ind w:left="2160" w:hanging="1800"/>
      </w:pPr>
      <w:rPr>
        <w:rFonts w:cs="Times New Roman" w:hint="eastAsia"/>
      </w:rPr>
    </w:lvl>
    <w:lvl w:ilvl="8">
      <w:start w:val="1"/>
      <w:numFmt w:val="decimal"/>
      <w:isLgl/>
      <w:lvlText w:val="%1.%2.%3.%4.%5.%6.%7.%8.%9"/>
      <w:lvlJc w:val="left"/>
      <w:pPr>
        <w:ind w:left="2520" w:hanging="2160"/>
      </w:pPr>
      <w:rPr>
        <w:rFonts w:cs="Times New Roman" w:hint="eastAsia"/>
      </w:rPr>
    </w:lvl>
  </w:abstractNum>
  <w:abstractNum w:abstractNumId="18" w15:restartNumberingAfterBreak="0">
    <w:nsid w:val="00000023"/>
    <w:multiLevelType w:val="multilevel"/>
    <w:tmpl w:val="00000000"/>
    <w:name w:val="AppendixText Paragraphs"/>
    <w:lvl w:ilvl="0">
      <w:start w:val="1"/>
      <w:numFmt w:val="decimal"/>
      <w:pStyle w:val="AppendixText"/>
      <w:suff w:val="space"/>
      <w:lvlText w:val="The Appendix"/>
      <w:lvlJc w:val="left"/>
      <w:rPr>
        <w:rFonts w:ascii="Arial" w:hAnsi="Arial" w:cs="Times New Roman"/>
      </w:rPr>
    </w:lvl>
    <w:lvl w:ilvl="1">
      <w:start w:val="1"/>
      <w:numFmt w:val="decimal"/>
      <w:lvlText w:val="%2"/>
      <w:lvlJc w:val="left"/>
      <w:pPr>
        <w:tabs>
          <w:tab w:val="num" w:pos="720"/>
        </w:tabs>
        <w:ind w:left="720" w:hanging="720"/>
      </w:pPr>
      <w:rPr>
        <w:rFonts w:cs="Times New Roman"/>
      </w:rPr>
    </w:lvl>
    <w:lvl w:ilvl="2">
      <w:start w:val="1"/>
      <w:numFmt w:val="decimal"/>
      <w:lvlText w:val="%2.%3"/>
      <w:lvlJc w:val="left"/>
      <w:pPr>
        <w:tabs>
          <w:tab w:val="num" w:pos="720"/>
        </w:tabs>
        <w:ind w:left="720" w:hanging="720"/>
      </w:pPr>
      <w:rPr>
        <w:rFonts w:cs="Times New Roman"/>
      </w:rPr>
    </w:lvl>
    <w:lvl w:ilvl="3">
      <w:start w:val="1"/>
      <w:numFmt w:val="decimal"/>
      <w:lvlText w:val="%2.%3.%4"/>
      <w:lvlJc w:val="left"/>
      <w:pPr>
        <w:tabs>
          <w:tab w:val="num" w:pos="1440"/>
        </w:tabs>
        <w:ind w:left="1440" w:hanging="720"/>
      </w:pPr>
      <w:rPr>
        <w:rFonts w:cs="Times New Roman"/>
      </w:rPr>
    </w:lvl>
    <w:lvl w:ilvl="4">
      <w:start w:val="1"/>
      <w:numFmt w:val="lowerLetter"/>
      <w:lvlText w:val="(%5)"/>
      <w:lvlJc w:val="left"/>
      <w:pPr>
        <w:tabs>
          <w:tab w:val="num" w:pos="2160"/>
        </w:tabs>
        <w:ind w:left="2160" w:hanging="720"/>
      </w:pPr>
      <w:rPr>
        <w:rFonts w:cs="Times New Roman"/>
      </w:rPr>
    </w:lvl>
    <w:lvl w:ilvl="5">
      <w:start w:val="1"/>
      <w:numFmt w:val="lowerRoman"/>
      <w:lvlText w:val="(%6)"/>
      <w:lvlJc w:val="left"/>
      <w:pPr>
        <w:tabs>
          <w:tab w:val="num" w:pos="2880"/>
        </w:tabs>
        <w:ind w:left="2880" w:hanging="720"/>
      </w:pPr>
      <w:rPr>
        <w:rFonts w:cs="Times New Roman"/>
      </w:rPr>
    </w:lvl>
    <w:lvl w:ilvl="6">
      <w:start w:val="1"/>
      <w:numFmt w:val="upperLetter"/>
      <w:lvlText w:val="(%7)"/>
      <w:lvlJc w:val="left"/>
      <w:pPr>
        <w:tabs>
          <w:tab w:val="num" w:pos="2880"/>
        </w:tabs>
        <w:ind w:left="2880" w:hanging="720"/>
      </w:pPr>
      <w:rPr>
        <w:rFonts w:cs="Times New Roman"/>
      </w:rPr>
    </w:lvl>
    <w:lvl w:ilvl="7">
      <w:start w:val="1"/>
      <w:numFmt w:val="upperRoman"/>
      <w:lvlText w:val="(%8)"/>
      <w:lvlJc w:val="left"/>
      <w:pPr>
        <w:tabs>
          <w:tab w:val="num" w:pos="2880"/>
        </w:tabs>
        <w:ind w:left="2880" w:hanging="720"/>
      </w:pPr>
      <w:rPr>
        <w:rFonts w:cs="Times New Roman"/>
      </w:rPr>
    </w:lvl>
    <w:lvl w:ilvl="8">
      <w:start w:val="1"/>
      <w:numFmt w:val="decimal"/>
      <w:lvlText w:val=""/>
      <w:lvlJc w:val="left"/>
      <w:rPr>
        <w:rFonts w:cs="Times New Roman"/>
      </w:rPr>
    </w:lvl>
  </w:abstractNum>
  <w:abstractNum w:abstractNumId="19" w15:restartNumberingAfterBreak="0">
    <w:nsid w:val="00000024"/>
    <w:multiLevelType w:val="multilevel"/>
    <w:tmpl w:val="00000000"/>
    <w:name w:val="TOCList"/>
    <w:lvl w:ilvl="0">
      <w:start w:val="1"/>
      <w:numFmt w:val="lowerLetter"/>
      <w:lvlText w:val="(%1)"/>
      <w:lvlJc w:val="left"/>
      <w:pPr>
        <w:tabs>
          <w:tab w:val="num" w:pos="2160"/>
        </w:tabs>
        <w:ind w:left="2160" w:hanging="720"/>
      </w:pPr>
      <w:rPr>
        <w:rFonts w:cs="Times New Roman"/>
      </w:rPr>
    </w:lvl>
    <w:lvl w:ilvl="1">
      <w:start w:val="1"/>
      <w:numFmt w:val="lowerRoman"/>
      <w:lvlText w:val="(%2)"/>
      <w:lvlJc w:val="left"/>
      <w:pPr>
        <w:tabs>
          <w:tab w:val="num" w:pos="2880"/>
        </w:tabs>
        <w:ind w:left="2880" w:hanging="720"/>
      </w:pPr>
      <w:rPr>
        <w:rFonts w:cs="Times New Roman"/>
      </w:rPr>
    </w:lvl>
    <w:lvl w:ilvl="2">
      <w:start w:val="1"/>
      <w:numFmt w:val="upperLetter"/>
      <w:lvlText w:val="(%3)"/>
      <w:lvlJc w:val="left"/>
      <w:pPr>
        <w:tabs>
          <w:tab w:val="num" w:pos="2880"/>
        </w:tabs>
        <w:ind w:left="2880" w:hanging="720"/>
      </w:pPr>
      <w:rPr>
        <w:rFonts w:cs="Times New Roman"/>
      </w:rPr>
    </w:lvl>
    <w:lvl w:ilvl="3">
      <w:start w:val="1"/>
      <w:numFmt w:val="upperRoman"/>
      <w:lvlText w:val="(%4)"/>
      <w:lvlJc w:val="left"/>
      <w:pPr>
        <w:tabs>
          <w:tab w:val="num" w:pos="2880"/>
        </w:tabs>
        <w:ind w:left="2880" w:hanging="720"/>
      </w:pPr>
      <w:rPr>
        <w:rFonts w:cs="Times New Roman"/>
      </w:rPr>
    </w:lvl>
    <w:lvl w:ilvl="4">
      <w:start w:val="1"/>
      <w:numFmt w:val="decimal"/>
      <w:lvlText w:val=""/>
      <w:lvlJc w:val="left"/>
      <w:rPr>
        <w:rFonts w:cs="Times New Roman"/>
      </w:rPr>
    </w:lvl>
    <w:lvl w:ilvl="5">
      <w:start w:val="1"/>
      <w:numFmt w:val="decimal"/>
      <w:lvlText w:val=""/>
      <w:lvlJc w:val="left"/>
      <w:rPr>
        <w:rFonts w:cs="Times New Roman"/>
      </w:rPr>
    </w:lvl>
    <w:lvl w:ilvl="6">
      <w:start w:val="1"/>
      <w:numFmt w:val="decimal"/>
      <w:lvlText w:val=""/>
      <w:lvlJc w:val="left"/>
      <w:rPr>
        <w:rFonts w:cs="Times New Roman"/>
      </w:rPr>
    </w:lvl>
    <w:lvl w:ilvl="7">
      <w:start w:val="1"/>
      <w:numFmt w:val="decimal"/>
      <w:lvlText w:val=""/>
      <w:lvlJc w:val="left"/>
      <w:rPr>
        <w:rFonts w:cs="Times New Roman"/>
      </w:rPr>
    </w:lvl>
    <w:lvl w:ilvl="8">
      <w:start w:val="1"/>
      <w:numFmt w:val="decimal"/>
      <w:lvlText w:val=""/>
      <w:lvlJc w:val="left"/>
      <w:rPr>
        <w:rFonts w:cs="Times New Roman"/>
      </w:rPr>
    </w:lvl>
  </w:abstractNum>
  <w:abstractNum w:abstractNumId="20" w15:restartNumberingAfterBreak="0">
    <w:nsid w:val="00000028"/>
    <w:multiLevelType w:val="multilevel"/>
    <w:tmpl w:val="14D2208C"/>
    <w:lvl w:ilvl="0">
      <w:start w:val="1"/>
      <w:numFmt w:val="decimal"/>
      <w:pStyle w:val="BBHeading1"/>
      <w:lvlText w:val="%1."/>
      <w:lvlJc w:val="left"/>
      <w:pPr>
        <w:tabs>
          <w:tab w:val="num" w:pos="720"/>
        </w:tabs>
        <w:ind w:left="720" w:hanging="720"/>
      </w:pPr>
      <w:rPr>
        <w:rFonts w:cs="Times New Roman"/>
        <w:b w:val="0"/>
        <w:i w:val="0"/>
        <w:color w:val="auto"/>
      </w:rPr>
    </w:lvl>
    <w:lvl w:ilvl="1">
      <w:start w:val="1"/>
      <w:numFmt w:val="decimal"/>
      <w:pStyle w:val="BBHeading2"/>
      <w:lvlText w:val="%1.%2"/>
      <w:lvlJc w:val="left"/>
      <w:pPr>
        <w:tabs>
          <w:tab w:val="num" w:pos="4265"/>
        </w:tabs>
        <w:ind w:left="4265" w:hanging="720"/>
      </w:pPr>
      <w:rPr>
        <w:rFonts w:ascii="Calibri Light" w:hAnsi="Calibri Light" w:cs="Times New Roman" w:hint="default"/>
        <w:b w:val="0"/>
        <w:i w:val="0"/>
        <w:color w:val="auto"/>
        <w:sz w:val="20"/>
        <w:szCs w:val="20"/>
      </w:rPr>
    </w:lvl>
    <w:lvl w:ilvl="2">
      <w:start w:val="1"/>
      <w:numFmt w:val="decimal"/>
      <w:pStyle w:val="BBHeading3"/>
      <w:lvlText w:val="%1.%2.%3"/>
      <w:lvlJc w:val="left"/>
      <w:pPr>
        <w:tabs>
          <w:tab w:val="num" w:pos="2037"/>
        </w:tabs>
        <w:ind w:left="2037" w:hanging="902"/>
      </w:pPr>
      <w:rPr>
        <w:rFonts w:ascii="Calibri Light" w:hAnsi="Calibri Light" w:cs="Times New Roman" w:hint="default"/>
        <w:b w:val="0"/>
        <w:i w:val="0"/>
        <w:sz w:val="20"/>
        <w:szCs w:val="20"/>
      </w:rPr>
    </w:lvl>
    <w:lvl w:ilvl="3">
      <w:start w:val="1"/>
      <w:numFmt w:val="lowerLetter"/>
      <w:pStyle w:val="BBHeading4"/>
      <w:lvlText w:val="%4)"/>
      <w:lvlJc w:val="left"/>
      <w:pPr>
        <w:tabs>
          <w:tab w:val="num" w:pos="2699"/>
        </w:tabs>
        <w:ind w:left="2699" w:hanging="1077"/>
      </w:pPr>
      <w:rPr>
        <w:rFonts w:ascii="Verdana" w:hAnsi="Verdana" w:cs="Times New Roman" w:hint="default"/>
        <w:b w:val="0"/>
        <w:i w:val="0"/>
        <w:sz w:val="18"/>
        <w:szCs w:val="18"/>
      </w:rPr>
    </w:lvl>
    <w:lvl w:ilvl="4">
      <w:start w:val="1"/>
      <w:numFmt w:val="lowerLetter"/>
      <w:pStyle w:val="BBHeading5"/>
      <w:lvlText w:val="(%5)"/>
      <w:lvlJc w:val="left"/>
      <w:pPr>
        <w:tabs>
          <w:tab w:val="num" w:pos="2699"/>
        </w:tabs>
        <w:ind w:left="2699" w:hanging="1077"/>
      </w:pPr>
      <w:rPr>
        <w:rFonts w:cs="Times New Roman"/>
        <w:b w:val="0"/>
        <w:i w:val="0"/>
      </w:rPr>
    </w:lvl>
    <w:lvl w:ilvl="5">
      <w:start w:val="1"/>
      <w:numFmt w:val="lowerRoman"/>
      <w:pStyle w:val="BBHeading6"/>
      <w:lvlText w:val="(%6)"/>
      <w:lvlJc w:val="left"/>
      <w:pPr>
        <w:tabs>
          <w:tab w:val="num" w:pos="3597"/>
        </w:tabs>
        <w:ind w:left="3238" w:hanging="539"/>
      </w:pPr>
      <w:rPr>
        <w:rFonts w:cs="Times New Roman"/>
        <w:b w:val="0"/>
        <w:i w:val="0"/>
      </w:rPr>
    </w:lvl>
    <w:lvl w:ilvl="6">
      <w:start w:val="1"/>
      <w:numFmt w:val="upperLetter"/>
      <w:pStyle w:val="BBHeading7"/>
      <w:lvlText w:val="(%7)"/>
      <w:lvlJc w:val="left"/>
      <w:pPr>
        <w:tabs>
          <w:tab w:val="num" w:pos="3907"/>
        </w:tabs>
        <w:ind w:left="3907" w:hanging="675"/>
      </w:pPr>
      <w:rPr>
        <w:rFonts w:cs="Times New Roman"/>
        <w:b w:val="0"/>
        <w:i w:val="0"/>
      </w:rPr>
    </w:lvl>
    <w:lvl w:ilvl="7">
      <w:start w:val="1"/>
      <w:numFmt w:val="upperRoman"/>
      <w:pStyle w:val="BBHeading8"/>
      <w:lvlText w:val="(%8)"/>
      <w:lvlJc w:val="left"/>
      <w:pPr>
        <w:tabs>
          <w:tab w:val="num" w:pos="4581"/>
        </w:tabs>
        <w:ind w:left="4581" w:hanging="674"/>
      </w:pPr>
      <w:rPr>
        <w:rFonts w:cs="Times New Roman"/>
        <w:b w:val="0"/>
        <w:i w:val="0"/>
      </w:rPr>
    </w:lvl>
    <w:lvl w:ilvl="8">
      <w:start w:val="1"/>
      <w:numFmt w:val="upperRoman"/>
      <w:pStyle w:val="BBHeading9"/>
      <w:lvlText w:val="(%9)"/>
      <w:lvlJc w:val="left"/>
      <w:pPr>
        <w:tabs>
          <w:tab w:val="num" w:pos="7198"/>
        </w:tabs>
        <w:ind w:left="6838" w:hanging="720"/>
      </w:pPr>
      <w:rPr>
        <w:rFonts w:cs="Times New Roman"/>
        <w:b w:val="0"/>
        <w:i w:val="0"/>
      </w:rPr>
    </w:lvl>
  </w:abstractNum>
  <w:abstractNum w:abstractNumId="21" w15:restartNumberingAfterBreak="0">
    <w:nsid w:val="049578B0"/>
    <w:multiLevelType w:val="hybridMultilevel"/>
    <w:tmpl w:val="C02CE1DA"/>
    <w:lvl w:ilvl="0" w:tplc="A7D66C42">
      <w:start w:val="1"/>
      <w:numFmt w:val="decimal"/>
      <w:lvlText w:val="%1."/>
      <w:lvlJc w:val="left"/>
      <w:pPr>
        <w:ind w:left="720" w:hanging="360"/>
      </w:pPr>
      <w:rPr>
        <w:rFonts w:hint="default"/>
        <w:b/>
        <w:u w:val="none"/>
      </w:rPr>
    </w:lvl>
    <w:lvl w:ilvl="1" w:tplc="04090019">
      <w:start w:val="1"/>
      <w:numFmt w:val="lowerLetter"/>
      <w:lvlText w:val="%2."/>
      <w:lvlJc w:val="left"/>
      <w:pPr>
        <w:ind w:left="1440" w:hanging="360"/>
      </w:pPr>
    </w:lvl>
    <w:lvl w:ilvl="2" w:tplc="B6BE1450">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5B40507"/>
    <w:multiLevelType w:val="hybridMultilevel"/>
    <w:tmpl w:val="13B454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07FF7E55"/>
    <w:multiLevelType w:val="hybridMultilevel"/>
    <w:tmpl w:val="B76E76B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B2A03E5"/>
    <w:multiLevelType w:val="hybridMultilevel"/>
    <w:tmpl w:val="3AF64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0F752F86"/>
    <w:multiLevelType w:val="multilevel"/>
    <w:tmpl w:val="8A263E04"/>
    <w:lvl w:ilvl="0">
      <w:start w:val="1"/>
      <w:numFmt w:val="decimal"/>
      <w:pStyle w:val="Heading1"/>
      <w:lvlText w:val="%1."/>
      <w:lvlJc w:val="left"/>
      <w:pPr>
        <w:ind w:left="720" w:hanging="360"/>
      </w:pPr>
      <w:rPr>
        <w:rFonts w:hint="default"/>
      </w:rPr>
    </w:lvl>
    <w:lvl w:ilvl="1">
      <w:start w:val="1"/>
      <w:numFmt w:val="decimal"/>
      <w:isLgl/>
      <w:lvlText w:val="%1.%2"/>
      <w:lvlJc w:val="left"/>
      <w:pPr>
        <w:ind w:left="720" w:hanging="720"/>
      </w:pPr>
      <w:rPr>
        <w:rFonts w:hint="default"/>
        <w:b w:val="0"/>
        <w:bCs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0F7A6F09"/>
    <w:multiLevelType w:val="hybridMultilevel"/>
    <w:tmpl w:val="1AAEE3D2"/>
    <w:lvl w:ilvl="0" w:tplc="04090013">
      <w:start w:val="1"/>
      <w:numFmt w:val="upperRoman"/>
      <w:lvlText w:val="%1."/>
      <w:lvlJc w:val="right"/>
      <w:pPr>
        <w:ind w:left="720" w:hanging="360"/>
      </w:pPr>
    </w:lvl>
    <w:lvl w:ilvl="1" w:tplc="04090019">
      <w:start w:val="1"/>
      <w:numFmt w:val="lowerLetter"/>
      <w:lvlText w:val="%2."/>
      <w:lvlJc w:val="left"/>
      <w:pPr>
        <w:ind w:left="90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5756D96"/>
    <w:multiLevelType w:val="multilevel"/>
    <w:tmpl w:val="35008C08"/>
    <w:lvl w:ilvl="0">
      <w:start w:val="1"/>
      <w:numFmt w:val="decimal"/>
      <w:lvlText w:val="Rule %1"/>
      <w:lvlJc w:val="left"/>
      <w:pPr>
        <w:tabs>
          <w:tab w:val="num" w:pos="2212"/>
        </w:tabs>
        <w:ind w:left="2212" w:hanging="1077"/>
      </w:pPr>
      <w:rPr>
        <w:b/>
        <w:i w:val="0"/>
      </w:rPr>
    </w:lvl>
    <w:lvl w:ilvl="1">
      <w:start w:val="1"/>
      <w:numFmt w:val="decimal"/>
      <w:lvlText w:val="%1.%2"/>
      <w:lvlJc w:val="left"/>
      <w:pPr>
        <w:tabs>
          <w:tab w:val="num" w:pos="2212"/>
        </w:tabs>
        <w:ind w:left="2212" w:hanging="1077"/>
      </w:pPr>
    </w:lvl>
    <w:lvl w:ilvl="2">
      <w:start w:val="1"/>
      <w:numFmt w:val="decimal"/>
      <w:lvlText w:val="%1.%2.%3"/>
      <w:lvlJc w:val="left"/>
      <w:pPr>
        <w:tabs>
          <w:tab w:val="num" w:pos="3346"/>
        </w:tabs>
        <w:ind w:left="3346" w:hanging="1134"/>
      </w:pPr>
    </w:lvl>
    <w:lvl w:ilvl="3">
      <w:start w:val="1"/>
      <w:numFmt w:val="decimal"/>
      <w:lvlText w:val="%1.%2.%3.%4"/>
      <w:lvlJc w:val="left"/>
      <w:pPr>
        <w:tabs>
          <w:tab w:val="num" w:pos="4821"/>
        </w:tabs>
        <w:ind w:left="4821" w:hanging="1475"/>
      </w:pPr>
    </w:lvl>
    <w:lvl w:ilvl="4">
      <w:start w:val="1"/>
      <w:numFmt w:val="decimal"/>
      <w:pStyle w:val="Rule5"/>
      <w:lvlText w:val="%1.%2.%3.%4.%5"/>
      <w:lvlJc w:val="left"/>
      <w:pPr>
        <w:tabs>
          <w:tab w:val="num" w:pos="4821"/>
        </w:tabs>
        <w:ind w:left="4821" w:hanging="1475"/>
      </w:pPr>
    </w:lvl>
    <w:lvl w:ilvl="5">
      <w:start w:val="1"/>
      <w:numFmt w:val="none"/>
      <w:lvlText w:val="(Not Defined)"/>
      <w:lvlJc w:val="left"/>
      <w:pPr>
        <w:tabs>
          <w:tab w:val="num" w:pos="2575"/>
        </w:tabs>
        <w:ind w:left="2287" w:hanging="1152"/>
      </w:pPr>
    </w:lvl>
    <w:lvl w:ilvl="6">
      <w:start w:val="1"/>
      <w:numFmt w:val="none"/>
      <w:lvlText w:val="(Not Defined)"/>
      <w:lvlJc w:val="left"/>
      <w:pPr>
        <w:tabs>
          <w:tab w:val="num" w:pos="2575"/>
        </w:tabs>
        <w:ind w:left="2431" w:hanging="1296"/>
      </w:pPr>
    </w:lvl>
    <w:lvl w:ilvl="7">
      <w:start w:val="1"/>
      <w:numFmt w:val="none"/>
      <w:lvlText w:val="(Not Defined)"/>
      <w:lvlJc w:val="left"/>
      <w:pPr>
        <w:tabs>
          <w:tab w:val="num" w:pos="2575"/>
        </w:tabs>
        <w:ind w:left="2575" w:hanging="1440"/>
      </w:pPr>
    </w:lvl>
    <w:lvl w:ilvl="8">
      <w:start w:val="1"/>
      <w:numFmt w:val="none"/>
      <w:lvlText w:val="(Not Defined)"/>
      <w:lvlJc w:val="left"/>
      <w:pPr>
        <w:tabs>
          <w:tab w:val="num" w:pos="2719"/>
        </w:tabs>
        <w:ind w:left="2719" w:hanging="1584"/>
      </w:pPr>
    </w:lvl>
  </w:abstractNum>
  <w:abstractNum w:abstractNumId="28" w15:restartNumberingAfterBreak="0">
    <w:nsid w:val="16AF75FA"/>
    <w:multiLevelType w:val="multilevel"/>
    <w:tmpl w:val="11F68056"/>
    <w:lvl w:ilvl="0">
      <w:start w:val="1"/>
      <w:numFmt w:val="none"/>
      <w:suff w:val="nothing"/>
      <w:lvlText w:val=""/>
      <w:lvlJc w:val="left"/>
      <w:pPr>
        <w:ind w:left="0" w:firstLine="0"/>
      </w:pPr>
      <w:rPr>
        <w:b w:val="0"/>
        <w:i w:val="0"/>
      </w:rPr>
    </w:lvl>
    <w:lvl w:ilvl="1">
      <w:start w:val="1"/>
      <w:numFmt w:val="lowerLetter"/>
      <w:lvlText w:val="(%2)"/>
      <w:lvlJc w:val="left"/>
      <w:pPr>
        <w:tabs>
          <w:tab w:val="num" w:pos="851"/>
        </w:tabs>
        <w:ind w:left="851" w:hanging="851"/>
      </w:pPr>
    </w:lvl>
    <w:lvl w:ilvl="2">
      <w:start w:val="1"/>
      <w:numFmt w:val="lowerRoman"/>
      <w:lvlText w:val="(%3)"/>
      <w:lvlJc w:val="left"/>
      <w:pPr>
        <w:tabs>
          <w:tab w:val="num" w:pos="1843"/>
        </w:tabs>
        <w:ind w:left="1843" w:hanging="992"/>
      </w:pPr>
    </w:lvl>
    <w:lvl w:ilvl="3">
      <w:numFmt w:val="decimal"/>
      <w:lvlText w:val=""/>
      <w:lvlJc w:val="left"/>
      <w:pPr>
        <w:tabs>
          <w:tab w:val="num" w:pos="1440"/>
        </w:tabs>
        <w:ind w:left="1440" w:hanging="360"/>
      </w:pPr>
      <w:rPr>
        <w:rFonts w:ascii="Symbol" w:hAnsi="Symbol" w:cs="Times New Roman" w:hint="default"/>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16C9505F"/>
    <w:multiLevelType w:val="hybridMultilevel"/>
    <w:tmpl w:val="276CA0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7024C0D"/>
    <w:multiLevelType w:val="multilevel"/>
    <w:tmpl w:val="A85EA4D0"/>
    <w:lvl w:ilvl="0">
      <w:start w:val="1"/>
      <w:numFmt w:val="upperRoman"/>
      <w:pStyle w:val="PartBanking"/>
      <w:lvlText w:val="Part %1"/>
      <w:lvlJc w:val="left"/>
      <w:pPr>
        <w:tabs>
          <w:tab w:val="num" w:pos="851"/>
        </w:tabs>
        <w:ind w:left="851" w:hanging="851"/>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192D098B"/>
    <w:multiLevelType w:val="hybridMultilevel"/>
    <w:tmpl w:val="B234F02A"/>
    <w:lvl w:ilvl="0" w:tplc="0CDA4DF4">
      <w:start w:val="1"/>
      <w:numFmt w:val="bullet"/>
      <w:lvlText w:val=""/>
      <w:lvlJc w:val="left"/>
      <w:pPr>
        <w:ind w:left="720" w:hanging="360"/>
      </w:pPr>
      <w:rPr>
        <w:rFonts w:ascii="Symbol" w:hAnsi="Symbol" w:hint="default"/>
      </w:rPr>
    </w:lvl>
    <w:lvl w:ilvl="1" w:tplc="01823964">
      <w:start w:val="1"/>
      <w:numFmt w:val="bullet"/>
      <w:lvlText w:val="o"/>
      <w:lvlJc w:val="left"/>
      <w:pPr>
        <w:ind w:left="1440" w:hanging="360"/>
      </w:pPr>
      <w:rPr>
        <w:rFonts w:ascii="Courier New" w:hAnsi="Courier New" w:hint="default"/>
      </w:rPr>
    </w:lvl>
    <w:lvl w:ilvl="2" w:tplc="3B16413E">
      <w:start w:val="1"/>
      <w:numFmt w:val="bullet"/>
      <w:lvlText w:val=""/>
      <w:lvlJc w:val="left"/>
      <w:pPr>
        <w:ind w:left="2160" w:hanging="360"/>
      </w:pPr>
      <w:rPr>
        <w:rFonts w:ascii="Wingdings" w:hAnsi="Wingdings" w:hint="default"/>
      </w:rPr>
    </w:lvl>
    <w:lvl w:ilvl="3" w:tplc="45AAFD5A">
      <w:start w:val="1"/>
      <w:numFmt w:val="bullet"/>
      <w:lvlText w:val=""/>
      <w:lvlJc w:val="left"/>
      <w:pPr>
        <w:ind w:left="2880" w:hanging="360"/>
      </w:pPr>
      <w:rPr>
        <w:rFonts w:ascii="Symbol" w:hAnsi="Symbol" w:hint="default"/>
      </w:rPr>
    </w:lvl>
    <w:lvl w:ilvl="4" w:tplc="326CE7F4">
      <w:start w:val="1"/>
      <w:numFmt w:val="bullet"/>
      <w:lvlText w:val="o"/>
      <w:lvlJc w:val="left"/>
      <w:pPr>
        <w:ind w:left="3600" w:hanging="360"/>
      </w:pPr>
      <w:rPr>
        <w:rFonts w:ascii="Courier New" w:hAnsi="Courier New" w:hint="default"/>
      </w:rPr>
    </w:lvl>
    <w:lvl w:ilvl="5" w:tplc="07745A76">
      <w:start w:val="1"/>
      <w:numFmt w:val="bullet"/>
      <w:lvlText w:val=""/>
      <w:lvlJc w:val="left"/>
      <w:pPr>
        <w:ind w:left="4320" w:hanging="360"/>
      </w:pPr>
      <w:rPr>
        <w:rFonts w:ascii="Wingdings" w:hAnsi="Wingdings" w:hint="default"/>
      </w:rPr>
    </w:lvl>
    <w:lvl w:ilvl="6" w:tplc="EB7820B2">
      <w:start w:val="1"/>
      <w:numFmt w:val="bullet"/>
      <w:lvlText w:val=""/>
      <w:lvlJc w:val="left"/>
      <w:pPr>
        <w:ind w:left="5040" w:hanging="360"/>
      </w:pPr>
      <w:rPr>
        <w:rFonts w:ascii="Symbol" w:hAnsi="Symbol" w:hint="default"/>
      </w:rPr>
    </w:lvl>
    <w:lvl w:ilvl="7" w:tplc="8CFADC5C">
      <w:start w:val="1"/>
      <w:numFmt w:val="bullet"/>
      <w:lvlText w:val="o"/>
      <w:lvlJc w:val="left"/>
      <w:pPr>
        <w:ind w:left="5760" w:hanging="360"/>
      </w:pPr>
      <w:rPr>
        <w:rFonts w:ascii="Courier New" w:hAnsi="Courier New" w:hint="default"/>
      </w:rPr>
    </w:lvl>
    <w:lvl w:ilvl="8" w:tplc="67080076">
      <w:start w:val="1"/>
      <w:numFmt w:val="bullet"/>
      <w:lvlText w:val=""/>
      <w:lvlJc w:val="left"/>
      <w:pPr>
        <w:ind w:left="6480" w:hanging="360"/>
      </w:pPr>
      <w:rPr>
        <w:rFonts w:ascii="Wingdings" w:hAnsi="Wingdings" w:hint="default"/>
      </w:rPr>
    </w:lvl>
  </w:abstractNum>
  <w:abstractNum w:abstractNumId="32" w15:restartNumberingAfterBreak="0">
    <w:nsid w:val="1933730B"/>
    <w:multiLevelType w:val="singleLevel"/>
    <w:tmpl w:val="3E444258"/>
    <w:lvl w:ilvl="0">
      <w:start w:val="1"/>
      <w:numFmt w:val="decimal"/>
      <w:pStyle w:val="Parties"/>
      <w:lvlText w:val="(%1)"/>
      <w:lvlJc w:val="left"/>
      <w:pPr>
        <w:tabs>
          <w:tab w:val="num" w:pos="851"/>
        </w:tabs>
        <w:ind w:left="851" w:hanging="851"/>
      </w:pPr>
    </w:lvl>
  </w:abstractNum>
  <w:abstractNum w:abstractNumId="33" w15:restartNumberingAfterBreak="0">
    <w:nsid w:val="197302E1"/>
    <w:multiLevelType w:val="hybridMultilevel"/>
    <w:tmpl w:val="51187BF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1A821E1C"/>
    <w:multiLevelType w:val="hybridMultilevel"/>
    <w:tmpl w:val="AFB8CC7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1B3C78B8"/>
    <w:multiLevelType w:val="multilevel"/>
    <w:tmpl w:val="E4961562"/>
    <w:name w:val="Point"/>
    <w:lvl w:ilvl="0">
      <w:start w:val="1"/>
      <w:numFmt w:val="decimal"/>
      <w:pStyle w:val="Point0number"/>
      <w:lvlText w:val="(%1)"/>
      <w:lvlJc w:val="left"/>
      <w:pPr>
        <w:tabs>
          <w:tab w:val="num" w:pos="850"/>
        </w:tabs>
        <w:ind w:left="850" w:hanging="850"/>
      </w:pPr>
    </w:lvl>
    <w:lvl w:ilvl="1">
      <w:start w:val="1"/>
      <w:numFmt w:val="lowerLetter"/>
      <w:pStyle w:val="Point0letter"/>
      <w:lvlText w:val="(%2)"/>
      <w:lvlJc w:val="left"/>
      <w:pPr>
        <w:tabs>
          <w:tab w:val="num" w:pos="850"/>
        </w:tabs>
        <w:ind w:left="850" w:hanging="850"/>
      </w:pPr>
    </w:lvl>
    <w:lvl w:ilvl="2">
      <w:start w:val="1"/>
      <w:numFmt w:val="decimal"/>
      <w:pStyle w:val="Point1number"/>
      <w:lvlText w:val="(%3)"/>
      <w:lvlJc w:val="left"/>
      <w:pPr>
        <w:tabs>
          <w:tab w:val="num" w:pos="1417"/>
        </w:tabs>
        <w:ind w:left="1417" w:hanging="567"/>
      </w:pPr>
    </w:lvl>
    <w:lvl w:ilvl="3">
      <w:start w:val="1"/>
      <w:numFmt w:val="lowerRoman"/>
      <w:lvlText w:val="(%4)"/>
      <w:lvlJc w:val="left"/>
      <w:pPr>
        <w:tabs>
          <w:tab w:val="num" w:pos="1417"/>
        </w:tabs>
        <w:ind w:left="1417" w:hanging="567"/>
      </w:pPr>
    </w:lvl>
    <w:lvl w:ilvl="4">
      <w:start w:val="1"/>
      <w:numFmt w:val="decimal"/>
      <w:pStyle w:val="Point2number"/>
      <w:lvlText w:val="(%5)"/>
      <w:lvlJc w:val="left"/>
      <w:pPr>
        <w:tabs>
          <w:tab w:val="num" w:pos="1984"/>
        </w:tabs>
        <w:ind w:left="1984" w:hanging="567"/>
      </w:pPr>
    </w:lvl>
    <w:lvl w:ilvl="5">
      <w:start w:val="1"/>
      <w:numFmt w:val="lowerLetter"/>
      <w:pStyle w:val="Point2letter"/>
      <w:lvlText w:val="(%6)"/>
      <w:lvlJc w:val="left"/>
      <w:pPr>
        <w:tabs>
          <w:tab w:val="num" w:pos="1984"/>
        </w:tabs>
        <w:ind w:left="1984" w:hanging="567"/>
      </w:pPr>
    </w:lvl>
    <w:lvl w:ilvl="6">
      <w:start w:val="1"/>
      <w:numFmt w:val="decimal"/>
      <w:pStyle w:val="Point3number"/>
      <w:lvlText w:val="(%7)"/>
      <w:lvlJc w:val="left"/>
      <w:pPr>
        <w:tabs>
          <w:tab w:val="num" w:pos="2551"/>
        </w:tabs>
        <w:ind w:left="2551" w:hanging="567"/>
      </w:pPr>
    </w:lvl>
    <w:lvl w:ilvl="7">
      <w:start w:val="1"/>
      <w:numFmt w:val="lowerLetter"/>
      <w:pStyle w:val="Point3letter"/>
      <w:lvlText w:val="(%8)"/>
      <w:lvlJc w:val="left"/>
      <w:pPr>
        <w:tabs>
          <w:tab w:val="num" w:pos="2551"/>
        </w:tabs>
        <w:ind w:left="2551" w:hanging="567"/>
      </w:pPr>
    </w:lvl>
    <w:lvl w:ilvl="8">
      <w:start w:val="1"/>
      <w:numFmt w:val="lowerLetter"/>
      <w:pStyle w:val="Point4letter"/>
      <w:lvlText w:val="(%9)"/>
      <w:lvlJc w:val="left"/>
      <w:pPr>
        <w:tabs>
          <w:tab w:val="num" w:pos="3118"/>
        </w:tabs>
        <w:ind w:left="3118" w:hanging="567"/>
      </w:pPr>
    </w:lvl>
  </w:abstractNum>
  <w:abstractNum w:abstractNumId="36" w15:restartNumberingAfterBreak="0">
    <w:nsid w:val="202557C0"/>
    <w:multiLevelType w:val="multilevel"/>
    <w:tmpl w:val="1EC26C3E"/>
    <w:lvl w:ilvl="0">
      <w:start w:val="1"/>
      <w:numFmt w:val="lowerLetter"/>
      <w:pStyle w:val="aBankingDefinition"/>
      <w:lvlText w:val="(%1)"/>
      <w:lvlJc w:val="left"/>
      <w:pPr>
        <w:tabs>
          <w:tab w:val="num" w:pos="1843"/>
        </w:tabs>
        <w:ind w:left="1843" w:hanging="992"/>
      </w:pPr>
    </w:lvl>
    <w:lvl w:ilvl="1">
      <w:start w:val="1"/>
      <w:numFmt w:val="lowerRoman"/>
      <w:pStyle w:val="iBankingDefinition"/>
      <w:lvlText w:val="(%2)"/>
      <w:lvlJc w:val="left"/>
      <w:pPr>
        <w:tabs>
          <w:tab w:val="num" w:pos="3119"/>
        </w:tabs>
        <w:ind w:left="3119" w:hanging="1276"/>
      </w:pPr>
    </w:lvl>
    <w:lvl w:ilvl="2">
      <w:start w:val="1"/>
      <w:numFmt w:val="lowerRoman"/>
      <w:lvlText w:val="(%3)"/>
      <w:lvlJc w:val="left"/>
      <w:pPr>
        <w:tabs>
          <w:tab w:val="num" w:pos="4253"/>
        </w:tabs>
        <w:ind w:left="4253" w:hanging="1134"/>
      </w:pPr>
    </w:lvl>
    <w:lvl w:ilvl="3">
      <w:start w:val="1"/>
      <w:numFmt w:val="lowerLetter"/>
      <w:lvlText w:val="(%4)"/>
      <w:lvlJc w:val="left"/>
      <w:pPr>
        <w:tabs>
          <w:tab w:val="num" w:pos="4253"/>
        </w:tabs>
        <w:ind w:left="4253" w:hanging="1134"/>
      </w:pPr>
    </w:lvl>
    <w:lvl w:ilvl="4">
      <w:start w:val="1"/>
      <w:numFmt w:val="none"/>
      <w:lvlText w:val=""/>
      <w:lvlJc w:val="left"/>
      <w:pPr>
        <w:tabs>
          <w:tab w:val="num" w:pos="2880"/>
        </w:tabs>
        <w:ind w:left="2232" w:hanging="792"/>
      </w:pPr>
    </w:lvl>
    <w:lvl w:ilvl="5">
      <w:start w:val="1"/>
      <w:numFmt w:val="none"/>
      <w:lvlText w:val=""/>
      <w:lvlJc w:val="left"/>
      <w:pPr>
        <w:tabs>
          <w:tab w:val="num" w:pos="3240"/>
        </w:tabs>
        <w:ind w:left="2736" w:hanging="936"/>
      </w:pPr>
    </w:lvl>
    <w:lvl w:ilvl="6">
      <w:start w:val="1"/>
      <w:numFmt w:val="none"/>
      <w:lvlText w:val=""/>
      <w:lvlJc w:val="left"/>
      <w:pPr>
        <w:tabs>
          <w:tab w:val="num" w:pos="3960"/>
        </w:tabs>
        <w:ind w:left="3240" w:hanging="1080"/>
      </w:pPr>
    </w:lvl>
    <w:lvl w:ilvl="7">
      <w:start w:val="1"/>
      <w:numFmt w:val="none"/>
      <w:lvlText w:val=""/>
      <w:lvlJc w:val="left"/>
      <w:pPr>
        <w:tabs>
          <w:tab w:val="num" w:pos="4680"/>
        </w:tabs>
        <w:ind w:left="3744" w:hanging="1224"/>
      </w:pPr>
    </w:lvl>
    <w:lvl w:ilvl="8">
      <w:start w:val="1"/>
      <w:numFmt w:val="none"/>
      <w:lvlText w:val=""/>
      <w:lvlJc w:val="left"/>
      <w:pPr>
        <w:tabs>
          <w:tab w:val="num" w:pos="5040"/>
        </w:tabs>
        <w:ind w:left="4320" w:hanging="1440"/>
      </w:pPr>
    </w:lvl>
  </w:abstractNum>
  <w:abstractNum w:abstractNumId="37" w15:restartNumberingAfterBreak="0">
    <w:nsid w:val="23D7189E"/>
    <w:multiLevelType w:val="hybridMultilevel"/>
    <w:tmpl w:val="3D7C36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4186EBC"/>
    <w:multiLevelType w:val="multilevel"/>
    <w:tmpl w:val="027825A2"/>
    <w:lvl w:ilvl="0">
      <w:start w:val="8"/>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243C5BC0"/>
    <w:multiLevelType w:val="hybridMultilevel"/>
    <w:tmpl w:val="21C01F48"/>
    <w:lvl w:ilvl="0" w:tplc="B096011E">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77D6BD12">
      <w:start w:val="1"/>
      <w:numFmt w:val="lowerRoman"/>
      <w:lvlText w:val="(%4)"/>
      <w:lvlJc w:val="left"/>
      <w:pPr>
        <w:ind w:left="2880" w:hanging="360"/>
      </w:pPr>
      <w:rPr>
        <w:rFonts w:ascii="Verdana" w:eastAsia="Verdana" w:hAnsi="Verdana" w:cs="Verdana"/>
      </w:r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0" w15:restartNumberingAfterBreak="0">
    <w:nsid w:val="24C85726"/>
    <w:multiLevelType w:val="hybridMultilevel"/>
    <w:tmpl w:val="45FC6700"/>
    <w:lvl w:ilvl="0" w:tplc="08090001">
      <w:start w:val="1"/>
      <w:numFmt w:val="bullet"/>
      <w:lvlText w:val=""/>
      <w:lvlJc w:val="left"/>
      <w:pPr>
        <w:ind w:left="360" w:hanging="360"/>
      </w:pPr>
      <w:rPr>
        <w:rFonts w:ascii="Symbol" w:hAnsi="Symbol" w:hint="default"/>
      </w:rPr>
    </w:lvl>
    <w:lvl w:ilvl="1" w:tplc="CEA896E8">
      <w:numFmt w:val="bullet"/>
      <w:lvlText w:val="•"/>
      <w:lvlJc w:val="left"/>
      <w:pPr>
        <w:ind w:left="1080" w:hanging="360"/>
      </w:pPr>
      <w:rPr>
        <w:rFonts w:ascii="Verdana" w:eastAsiaTheme="minorHAnsi" w:hAnsi="Verdana" w:cs="Calibri"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 w15:restartNumberingAfterBreak="0">
    <w:nsid w:val="24E64935"/>
    <w:multiLevelType w:val="hybridMultilevel"/>
    <w:tmpl w:val="779C2D92"/>
    <w:lvl w:ilvl="0" w:tplc="C7708964">
      <w:start w:val="1"/>
      <w:numFmt w:val="bullet"/>
      <w:pStyle w:val="Tablebullets"/>
      <w:lvlText w:val=""/>
      <w:lvlJc w:val="left"/>
      <w:pPr>
        <w:ind w:left="720" w:hanging="360"/>
      </w:pPr>
      <w:rPr>
        <w:rFonts w:ascii="Symbol" w:hAnsi="Symbol" w:hint="default"/>
        <w:color w:val="003768"/>
      </w:rPr>
    </w:lvl>
    <w:lvl w:ilvl="1" w:tplc="76D080B4">
      <w:start w:val="1"/>
      <w:numFmt w:val="bullet"/>
      <w:lvlText w:val="o"/>
      <w:lvlJc w:val="left"/>
      <w:pPr>
        <w:ind w:left="1440" w:hanging="360"/>
      </w:pPr>
      <w:rPr>
        <w:rFonts w:ascii="Courier New" w:hAnsi="Courier New" w:cs="Courier New" w:hint="default"/>
        <w:color w:val="003768"/>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2" w15:restartNumberingAfterBreak="0">
    <w:nsid w:val="28922B7C"/>
    <w:multiLevelType w:val="hybridMultilevel"/>
    <w:tmpl w:val="D16A5F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382D6621"/>
    <w:multiLevelType w:val="hybridMultilevel"/>
    <w:tmpl w:val="78B099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4" w15:restartNumberingAfterBreak="0">
    <w:nsid w:val="3A871D65"/>
    <w:multiLevelType w:val="hybridMultilevel"/>
    <w:tmpl w:val="C04C94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E09244F"/>
    <w:multiLevelType w:val="multilevel"/>
    <w:tmpl w:val="52E48BD2"/>
    <w:styleLink w:val="Yvonne1"/>
    <w:lvl w:ilvl="0">
      <w:start w:val="1"/>
      <w:numFmt w:val="decimal"/>
      <w:lvlText w:val="%1"/>
      <w:lvlJc w:val="left"/>
      <w:pPr>
        <w:ind w:left="567" w:hanging="567"/>
      </w:pPr>
      <w:rPr>
        <w:color w:val="0070C0"/>
        <w:sz w:val="18"/>
      </w:rPr>
    </w:lvl>
    <w:lvl w:ilvl="1">
      <w:start w:val="1"/>
      <w:numFmt w:val="decimal"/>
      <w:lvlText w:val="%1.%2"/>
      <w:lvlJc w:val="left"/>
      <w:pPr>
        <w:ind w:left="567" w:hanging="567"/>
      </w:pPr>
      <w:rPr>
        <w:color w:val="0070C0"/>
        <w:sz w:val="18"/>
      </w:rPr>
    </w:lvl>
    <w:lvl w:ilvl="2">
      <w:start w:val="1"/>
      <w:numFmt w:val="decimal"/>
      <w:lvlText w:val="%1.%2.%3"/>
      <w:lvlJc w:val="left"/>
      <w:pPr>
        <w:ind w:left="567" w:hanging="567"/>
      </w:pPr>
    </w:lvl>
    <w:lvl w:ilvl="3">
      <w:start w:val="1"/>
      <w:numFmt w:val="decimal"/>
      <w:lvlText w:val="%1.%2.%3.%4"/>
      <w:lvlJc w:val="left"/>
      <w:pPr>
        <w:ind w:left="567" w:hanging="567"/>
      </w:pPr>
    </w:lvl>
    <w:lvl w:ilvl="4">
      <w:start w:val="1"/>
      <w:numFmt w:val="decimal"/>
      <w:lvlText w:val="%1.%2.%3.%4.%5"/>
      <w:lvlJc w:val="left"/>
      <w:pPr>
        <w:ind w:left="567" w:hanging="567"/>
      </w:pPr>
    </w:lvl>
    <w:lvl w:ilvl="5">
      <w:start w:val="1"/>
      <w:numFmt w:val="decimal"/>
      <w:lvlText w:val="%1.%2.%3.%4.%5.%6"/>
      <w:lvlJc w:val="left"/>
      <w:pPr>
        <w:ind w:left="567" w:hanging="567"/>
      </w:pPr>
    </w:lvl>
    <w:lvl w:ilvl="6">
      <w:start w:val="1"/>
      <w:numFmt w:val="decimal"/>
      <w:lvlText w:val="%1.%2.%3.%4.%5.%6.%7"/>
      <w:lvlJc w:val="left"/>
      <w:pPr>
        <w:ind w:left="567" w:hanging="567"/>
      </w:pPr>
    </w:lvl>
    <w:lvl w:ilvl="7">
      <w:start w:val="1"/>
      <w:numFmt w:val="decimal"/>
      <w:lvlText w:val="%1.%2.%3.%4.%5.%6.%7.%8"/>
      <w:lvlJc w:val="left"/>
      <w:pPr>
        <w:ind w:left="567" w:hanging="567"/>
      </w:pPr>
    </w:lvl>
    <w:lvl w:ilvl="8">
      <w:start w:val="1"/>
      <w:numFmt w:val="decimal"/>
      <w:lvlText w:val="%1.%2.%3.%4.%5.%6.%7.%8.%9"/>
      <w:lvlJc w:val="left"/>
      <w:pPr>
        <w:ind w:left="567" w:hanging="567"/>
      </w:pPr>
    </w:lvl>
  </w:abstractNum>
  <w:abstractNum w:abstractNumId="46" w15:restartNumberingAfterBreak="0">
    <w:nsid w:val="3F2B098C"/>
    <w:multiLevelType w:val="hybridMultilevel"/>
    <w:tmpl w:val="C6D46E62"/>
    <w:lvl w:ilvl="0" w:tplc="3B743B78">
      <w:start w:val="1"/>
      <w:numFmt w:val="bullet"/>
      <w:lvlText w:val=""/>
      <w:lvlJc w:val="left"/>
      <w:pPr>
        <w:ind w:left="720" w:hanging="360"/>
      </w:pPr>
      <w:rPr>
        <w:rFonts w:ascii="Symbol" w:hAnsi="Symbol" w:hint="default"/>
      </w:rPr>
    </w:lvl>
    <w:lvl w:ilvl="1" w:tplc="C826FEE0">
      <w:start w:val="1"/>
      <w:numFmt w:val="bullet"/>
      <w:lvlText w:val="o"/>
      <w:lvlJc w:val="left"/>
      <w:pPr>
        <w:ind w:left="1440" w:hanging="360"/>
      </w:pPr>
      <w:rPr>
        <w:rFonts w:ascii="Courier New" w:hAnsi="Courier New" w:hint="default"/>
      </w:rPr>
    </w:lvl>
    <w:lvl w:ilvl="2" w:tplc="7DE06D9C">
      <w:start w:val="1"/>
      <w:numFmt w:val="bullet"/>
      <w:lvlText w:val=""/>
      <w:lvlJc w:val="left"/>
      <w:pPr>
        <w:ind w:left="2160" w:hanging="360"/>
      </w:pPr>
      <w:rPr>
        <w:rFonts w:ascii="Wingdings" w:hAnsi="Wingdings" w:hint="default"/>
      </w:rPr>
    </w:lvl>
    <w:lvl w:ilvl="3" w:tplc="66DA38FA">
      <w:start w:val="1"/>
      <w:numFmt w:val="bullet"/>
      <w:lvlText w:val=""/>
      <w:lvlJc w:val="left"/>
      <w:pPr>
        <w:ind w:left="2880" w:hanging="360"/>
      </w:pPr>
      <w:rPr>
        <w:rFonts w:ascii="Symbol" w:hAnsi="Symbol" w:hint="default"/>
      </w:rPr>
    </w:lvl>
    <w:lvl w:ilvl="4" w:tplc="435204B6">
      <w:start w:val="1"/>
      <w:numFmt w:val="bullet"/>
      <w:lvlText w:val="o"/>
      <w:lvlJc w:val="left"/>
      <w:pPr>
        <w:ind w:left="3600" w:hanging="360"/>
      </w:pPr>
      <w:rPr>
        <w:rFonts w:ascii="Courier New" w:hAnsi="Courier New" w:hint="default"/>
      </w:rPr>
    </w:lvl>
    <w:lvl w:ilvl="5" w:tplc="37C046B8">
      <w:start w:val="1"/>
      <w:numFmt w:val="bullet"/>
      <w:lvlText w:val=""/>
      <w:lvlJc w:val="left"/>
      <w:pPr>
        <w:ind w:left="4320" w:hanging="360"/>
      </w:pPr>
      <w:rPr>
        <w:rFonts w:ascii="Wingdings" w:hAnsi="Wingdings" w:hint="default"/>
      </w:rPr>
    </w:lvl>
    <w:lvl w:ilvl="6" w:tplc="95267AB4">
      <w:start w:val="1"/>
      <w:numFmt w:val="bullet"/>
      <w:lvlText w:val=""/>
      <w:lvlJc w:val="left"/>
      <w:pPr>
        <w:ind w:left="5040" w:hanging="360"/>
      </w:pPr>
      <w:rPr>
        <w:rFonts w:ascii="Symbol" w:hAnsi="Symbol" w:hint="default"/>
      </w:rPr>
    </w:lvl>
    <w:lvl w:ilvl="7" w:tplc="CE4E3BF2">
      <w:start w:val="1"/>
      <w:numFmt w:val="bullet"/>
      <w:lvlText w:val="o"/>
      <w:lvlJc w:val="left"/>
      <w:pPr>
        <w:ind w:left="5760" w:hanging="360"/>
      </w:pPr>
      <w:rPr>
        <w:rFonts w:ascii="Courier New" w:hAnsi="Courier New" w:hint="default"/>
      </w:rPr>
    </w:lvl>
    <w:lvl w:ilvl="8" w:tplc="100843CA">
      <w:start w:val="1"/>
      <w:numFmt w:val="bullet"/>
      <w:lvlText w:val=""/>
      <w:lvlJc w:val="left"/>
      <w:pPr>
        <w:ind w:left="6480" w:hanging="360"/>
      </w:pPr>
      <w:rPr>
        <w:rFonts w:ascii="Wingdings" w:hAnsi="Wingdings" w:hint="default"/>
      </w:rPr>
    </w:lvl>
  </w:abstractNum>
  <w:abstractNum w:abstractNumId="47" w15:restartNumberingAfterBreak="0">
    <w:nsid w:val="41297AFE"/>
    <w:multiLevelType w:val="multilevel"/>
    <w:tmpl w:val="52E48BD2"/>
    <w:numStyleLink w:val="Yvonne1"/>
  </w:abstractNum>
  <w:abstractNum w:abstractNumId="48" w15:restartNumberingAfterBreak="0">
    <w:nsid w:val="44F064C1"/>
    <w:multiLevelType w:val="multilevel"/>
    <w:tmpl w:val="4FC6B39C"/>
    <w:lvl w:ilvl="0">
      <w:start w:val="1"/>
      <w:numFmt w:val="decimal"/>
      <w:pStyle w:val="LWHead1"/>
      <w:isLgl/>
      <w:lvlText w:val="%1."/>
      <w:lvlJc w:val="left"/>
      <w:pPr>
        <w:tabs>
          <w:tab w:val="num" w:pos="720"/>
        </w:tabs>
        <w:ind w:left="720" w:hanging="720"/>
      </w:pPr>
      <w:rPr>
        <w:rFonts w:ascii="Arial" w:hAnsi="Arial" w:cs="Times New Roman" w:hint="default"/>
        <w:caps w:val="0"/>
        <w:strike w:val="0"/>
        <w:dstrike w:val="0"/>
        <w:outline w:val="0"/>
        <w:shadow w:val="0"/>
        <w:emboss w:val="0"/>
        <w:imprint w:val="0"/>
        <w:vanish w:val="0"/>
        <w:webHidden w:val="0"/>
        <w:sz w:val="20"/>
        <w:u w:val="none"/>
        <w:effect w:val="none"/>
        <w:vertAlign w:val="baseline"/>
        <w:specVanish w:val="0"/>
      </w:rPr>
    </w:lvl>
    <w:lvl w:ilvl="1">
      <w:start w:val="1"/>
      <w:numFmt w:val="decimal"/>
      <w:pStyle w:val="LWHead2"/>
      <w:lvlText w:val="%1.%2"/>
      <w:lvlJc w:val="left"/>
      <w:pPr>
        <w:tabs>
          <w:tab w:val="num" w:pos="720"/>
        </w:tabs>
        <w:ind w:left="720" w:hanging="720"/>
      </w:pPr>
      <w:rPr>
        <w:rFonts w:ascii="Arial" w:hAnsi="Arial" w:cs="Times New Roman" w:hint="default"/>
        <w:b w:val="0"/>
        <w:caps w:val="0"/>
        <w:strike w:val="0"/>
        <w:dstrike w:val="0"/>
        <w:outline w:val="0"/>
        <w:shadow w:val="0"/>
        <w:emboss w:val="0"/>
        <w:imprint w:val="0"/>
        <w:vanish w:val="0"/>
        <w:webHidden w:val="0"/>
        <w:sz w:val="20"/>
        <w:u w:val="none"/>
        <w:effect w:val="none"/>
        <w:vertAlign w:val="baseline"/>
        <w:specVanish w:val="0"/>
      </w:rPr>
    </w:lvl>
    <w:lvl w:ilvl="2">
      <w:start w:val="1"/>
      <w:numFmt w:val="decimal"/>
      <w:pStyle w:val="LWHead3"/>
      <w:lvlText w:val="%1.%2.%3"/>
      <w:lvlJc w:val="left"/>
      <w:pPr>
        <w:tabs>
          <w:tab w:val="num" w:pos="1430"/>
        </w:tabs>
        <w:ind w:left="1430" w:hanging="720"/>
      </w:pPr>
      <w:rPr>
        <w:rFonts w:ascii="Arial" w:hAnsi="Arial" w:cs="Times New Roman" w:hint="default"/>
        <w:b w:val="0"/>
        <w:i w:val="0"/>
        <w:caps w:val="0"/>
        <w:strike w:val="0"/>
        <w:dstrike w:val="0"/>
        <w:outline w:val="0"/>
        <w:shadow w:val="0"/>
        <w:emboss w:val="0"/>
        <w:imprint w:val="0"/>
        <w:vanish w:val="0"/>
        <w:webHidden w:val="0"/>
        <w:sz w:val="20"/>
        <w:u w:val="none"/>
        <w:effect w:val="none"/>
        <w:vertAlign w:val="baseline"/>
        <w:specVanish w:val="0"/>
      </w:rPr>
    </w:lvl>
    <w:lvl w:ilvl="3">
      <w:start w:val="1"/>
      <w:numFmt w:val="lowerLetter"/>
      <w:pStyle w:val="LWHead4"/>
      <w:lvlText w:val="(%4)"/>
      <w:lvlJc w:val="left"/>
      <w:pPr>
        <w:tabs>
          <w:tab w:val="num" w:pos="2160"/>
        </w:tabs>
        <w:ind w:left="2160" w:hanging="720"/>
      </w:pPr>
      <w:rPr>
        <w:rFonts w:ascii="Arial" w:hAnsi="Arial" w:cs="Times New Roman" w:hint="default"/>
        <w:b w:val="0"/>
        <w:i w:val="0"/>
        <w:caps w:val="0"/>
        <w:strike w:val="0"/>
        <w:dstrike w:val="0"/>
        <w:outline w:val="0"/>
        <w:shadow w:val="0"/>
        <w:emboss w:val="0"/>
        <w:imprint w:val="0"/>
        <w:vanish w:val="0"/>
        <w:webHidden w:val="0"/>
        <w:sz w:val="20"/>
        <w:u w:val="none"/>
        <w:effect w:val="none"/>
        <w:vertAlign w:val="baseline"/>
        <w:specVanish w:val="0"/>
      </w:rPr>
    </w:lvl>
    <w:lvl w:ilvl="4">
      <w:start w:val="1"/>
      <w:numFmt w:val="lowerRoman"/>
      <w:pStyle w:val="LWHead5"/>
      <w:lvlText w:val="(%5)"/>
      <w:lvlJc w:val="left"/>
      <w:pPr>
        <w:tabs>
          <w:tab w:val="num" w:pos="2880"/>
        </w:tabs>
        <w:ind w:left="2880" w:hanging="720"/>
      </w:pPr>
      <w:rPr>
        <w:rFonts w:ascii="Arial" w:hAnsi="Arial" w:cs="Times New Roman" w:hint="default"/>
        <w:b w:val="0"/>
        <w:i w:val="0"/>
        <w:caps w:val="0"/>
        <w:strike w:val="0"/>
        <w:dstrike w:val="0"/>
        <w:outline w:val="0"/>
        <w:shadow w:val="0"/>
        <w:emboss w:val="0"/>
        <w:imprint w:val="0"/>
        <w:vanish w:val="0"/>
        <w:webHidden w:val="0"/>
        <w:sz w:val="20"/>
        <w:u w:val="none"/>
        <w:effect w:val="none"/>
        <w:vertAlign w:val="baseline"/>
        <w:specVanish w:val="0"/>
      </w:rPr>
    </w:lvl>
    <w:lvl w:ilvl="5">
      <w:start w:val="1"/>
      <w:numFmt w:val="upperLetter"/>
      <w:pStyle w:val="LWHead6"/>
      <w:lvlText w:val="(%6)"/>
      <w:lvlJc w:val="left"/>
      <w:pPr>
        <w:tabs>
          <w:tab w:val="num" w:pos="3600"/>
        </w:tabs>
        <w:ind w:left="3600" w:hanging="720"/>
      </w:pPr>
      <w:rPr>
        <w:rFonts w:ascii="Arial" w:hAnsi="Arial" w:cs="Times New Roman" w:hint="default"/>
        <w:b w:val="0"/>
        <w:i w:val="0"/>
        <w:caps w:val="0"/>
        <w:strike w:val="0"/>
        <w:dstrike w:val="0"/>
        <w:outline w:val="0"/>
        <w:shadow w:val="0"/>
        <w:emboss w:val="0"/>
        <w:imprint w:val="0"/>
        <w:vanish w:val="0"/>
        <w:webHidden w:val="0"/>
        <w:sz w:val="20"/>
        <w:u w:val="none"/>
        <w:effect w:val="none"/>
        <w:vertAlign w:val="baseline"/>
        <w:specVanish w:val="0"/>
      </w:rPr>
    </w:lvl>
    <w:lvl w:ilvl="6">
      <w:start w:val="1"/>
      <w:numFmt w:val="decimal"/>
      <w:pStyle w:val="LWHead7"/>
      <w:lvlText w:val="(%7)"/>
      <w:lvlJc w:val="left"/>
      <w:pPr>
        <w:tabs>
          <w:tab w:val="num" w:pos="4320"/>
        </w:tabs>
        <w:ind w:left="4320" w:hanging="720"/>
      </w:pPr>
      <w:rPr>
        <w:rFonts w:ascii="Arial" w:hAnsi="Arial" w:cs="Times New Roman" w:hint="default"/>
        <w:b w:val="0"/>
        <w:i w:val="0"/>
        <w:caps w:val="0"/>
        <w:strike w:val="0"/>
        <w:dstrike w:val="0"/>
        <w:outline w:val="0"/>
        <w:shadow w:val="0"/>
        <w:emboss w:val="0"/>
        <w:imprint w:val="0"/>
        <w:vanish w:val="0"/>
        <w:webHidden w:val="0"/>
        <w:sz w:val="20"/>
        <w:u w:val="none"/>
        <w:effect w:val="none"/>
        <w:vertAlign w:val="baseline"/>
        <w:specVanish w:val="0"/>
      </w:rPr>
    </w:lvl>
    <w:lvl w:ilvl="7">
      <w:start w:val="1"/>
      <w:numFmt w:val="upperRoman"/>
      <w:pStyle w:val="LWHead8"/>
      <w:lvlText w:val="(%8)"/>
      <w:lvlJc w:val="left"/>
      <w:pPr>
        <w:tabs>
          <w:tab w:val="num" w:pos="5040"/>
        </w:tabs>
        <w:ind w:left="720" w:firstLine="3600"/>
      </w:pPr>
      <w:rPr>
        <w:rFonts w:ascii="Arial" w:hAnsi="Arial" w:cs="Times New Roman" w:hint="default"/>
        <w:b w:val="0"/>
        <w:i w:val="0"/>
        <w:caps w:val="0"/>
        <w:strike w:val="0"/>
        <w:dstrike w:val="0"/>
        <w:outline w:val="0"/>
        <w:shadow w:val="0"/>
        <w:emboss w:val="0"/>
        <w:imprint w:val="0"/>
        <w:vanish w:val="0"/>
        <w:webHidden w:val="0"/>
        <w:sz w:val="20"/>
        <w:u w:val="none"/>
        <w:effect w:val="none"/>
        <w:vertAlign w:val="baseline"/>
        <w:specVanish w:val="0"/>
      </w:rPr>
    </w:lvl>
    <w:lvl w:ilvl="8">
      <w:start w:val="1"/>
      <w:numFmt w:val="decimal"/>
      <w:lvlText w:val="(%9)"/>
      <w:lvlJc w:val="left"/>
      <w:pPr>
        <w:tabs>
          <w:tab w:val="num" w:pos="3960"/>
        </w:tabs>
        <w:ind w:left="1584" w:firstLine="2016"/>
      </w:pPr>
      <w:rPr>
        <w:rFonts w:ascii="Garamond" w:hAnsi="Garamond" w:hint="default"/>
        <w:b w:val="0"/>
        <w:i w:val="0"/>
        <w:caps w:val="0"/>
        <w:strike w:val="0"/>
        <w:dstrike w:val="0"/>
        <w:outline w:val="0"/>
        <w:shadow w:val="0"/>
        <w:emboss w:val="0"/>
        <w:imprint w:val="0"/>
        <w:vanish w:val="0"/>
        <w:webHidden w:val="0"/>
        <w:sz w:val="22"/>
        <w:u w:val="none"/>
        <w:effect w:val="none"/>
        <w:vertAlign w:val="baseline"/>
        <w:specVanish w:val="0"/>
      </w:rPr>
    </w:lvl>
  </w:abstractNum>
  <w:abstractNum w:abstractNumId="49" w15:restartNumberingAfterBreak="0">
    <w:nsid w:val="45046EE3"/>
    <w:multiLevelType w:val="multilevel"/>
    <w:tmpl w:val="CE82DEC8"/>
    <w:lvl w:ilvl="0">
      <w:start w:val="1"/>
      <w:numFmt w:val="decimal"/>
      <w:pStyle w:val="Level1"/>
      <w:lvlText w:val="%1."/>
      <w:lvlJc w:val="left"/>
      <w:pPr>
        <w:tabs>
          <w:tab w:val="num" w:pos="850"/>
        </w:tabs>
        <w:ind w:left="850" w:hanging="850"/>
      </w:pPr>
      <w:rPr>
        <w:rFonts w:ascii="Arial" w:hAnsi="Arial" w:cs="Arial" w:hint="default"/>
        <w:b w:val="0"/>
        <w:i w:val="0"/>
        <w:strike w:val="0"/>
        <w:dstrike w:val="0"/>
        <w:outline w:val="0"/>
        <w:shadow w:val="0"/>
        <w:emboss w:val="0"/>
        <w:imprint w:val="0"/>
        <w:color w:val="000000"/>
        <w:sz w:val="24"/>
        <w:szCs w:val="24"/>
        <w:u w:val="none"/>
        <w:effect w:val="none"/>
        <w:lang w:val="en-GB" w:eastAsia="en-GB" w:bidi="ar-SA"/>
      </w:rPr>
    </w:lvl>
    <w:lvl w:ilvl="1">
      <w:start w:val="1"/>
      <w:numFmt w:val="decimal"/>
      <w:pStyle w:val="Level2"/>
      <w:lvlText w:val="%1.%2"/>
      <w:lvlJc w:val="left"/>
      <w:pPr>
        <w:tabs>
          <w:tab w:val="num" w:pos="850"/>
        </w:tabs>
        <w:ind w:left="850" w:hanging="850"/>
      </w:pPr>
      <w:rPr>
        <w:b w:val="0"/>
        <w:i w:val="0"/>
        <w:caps w:val="0"/>
        <w:smallCaps w:val="0"/>
        <w:strike w:val="0"/>
        <w:dstrike w:val="0"/>
        <w:outline w:val="0"/>
        <w:shadow w:val="0"/>
        <w:emboss w:val="0"/>
        <w:imprint w:val="0"/>
        <w:vanish w:val="0"/>
        <w:webHidden w:val="0"/>
        <w:color w:val="auto"/>
        <w:u w:val="none" w:color="000000"/>
        <w:effect w:val="none"/>
        <w:vertAlign w:val="baseline"/>
        <w:specVanish w:val="0"/>
      </w:rPr>
    </w:lvl>
    <w:lvl w:ilvl="2">
      <w:start w:val="1"/>
      <w:numFmt w:val="decimal"/>
      <w:pStyle w:val="Level3"/>
      <w:lvlText w:val="%1.%2.%3"/>
      <w:lvlJc w:val="left"/>
      <w:pPr>
        <w:tabs>
          <w:tab w:val="num" w:pos="1701"/>
        </w:tabs>
        <w:ind w:left="1701" w:hanging="851"/>
      </w:pPr>
      <w:rPr>
        <w:b w:val="0"/>
        <w:i w:val="0"/>
        <w:caps w:val="0"/>
        <w:smallCaps w:val="0"/>
        <w:strike w:val="0"/>
        <w:dstrike w:val="0"/>
        <w:outline w:val="0"/>
        <w:shadow w:val="0"/>
        <w:emboss w:val="0"/>
        <w:imprint w:val="0"/>
        <w:vanish w:val="0"/>
        <w:webHidden w:val="0"/>
        <w:color w:val="auto"/>
        <w:sz w:val="24"/>
        <w:szCs w:val="24"/>
        <w:u w:val="none" w:color="000000"/>
        <w:effect w:val="none"/>
        <w:vertAlign w:val="baseline"/>
        <w:specVanish w:val="0"/>
      </w:rPr>
    </w:lvl>
    <w:lvl w:ilvl="3">
      <w:start w:val="1"/>
      <w:numFmt w:val="lowerLetter"/>
      <w:pStyle w:val="Level4"/>
      <w:lvlText w:val="(%4)"/>
      <w:lvlJc w:val="left"/>
      <w:pPr>
        <w:tabs>
          <w:tab w:val="num" w:pos="2552"/>
        </w:tabs>
        <w:ind w:left="2552" w:hanging="850"/>
      </w:pPr>
      <w:rPr>
        <w:b w:val="0"/>
        <w:bCs w:val="0"/>
        <w:i w:val="0"/>
        <w:iCs w:val="0"/>
        <w:caps w:val="0"/>
        <w:smallCaps w:val="0"/>
        <w:strike w:val="0"/>
        <w:dstrike w:val="0"/>
        <w:outline w:val="0"/>
        <w:shadow w:val="0"/>
        <w:emboss w:val="0"/>
        <w:imprint w:val="0"/>
        <w:noProof w:val="0"/>
        <w:vanish w:val="0"/>
        <w:webHidden w:val="0"/>
        <w:color w:val="000000"/>
        <w:spacing w:val="0"/>
        <w:kern w:val="0"/>
        <w:position w:val="0"/>
        <w:sz w:val="24"/>
        <w:szCs w:val="24"/>
        <w:u w:val="none"/>
        <w:effect w:val="none"/>
        <w:vertAlign w:val="baseline"/>
        <w:em w:val="none"/>
        <w:specVanish w:val="0"/>
      </w:rPr>
    </w:lvl>
    <w:lvl w:ilvl="4">
      <w:start w:val="1"/>
      <w:numFmt w:val="lowerRoman"/>
      <w:lvlText w:val="(%5)"/>
      <w:lvlJc w:val="left"/>
      <w:pPr>
        <w:tabs>
          <w:tab w:val="num" w:pos="3402"/>
        </w:tabs>
        <w:ind w:left="3402" w:hanging="851"/>
      </w:pPr>
      <w:rPr>
        <w:b w:val="0"/>
        <w:i w:val="0"/>
        <w:caps w:val="0"/>
        <w:smallCaps w:val="0"/>
        <w:strike w:val="0"/>
        <w:dstrike w:val="0"/>
        <w:outline w:val="0"/>
        <w:shadow w:val="0"/>
        <w:emboss w:val="0"/>
        <w:imprint w:val="0"/>
        <w:vanish w:val="0"/>
        <w:webHidden w:val="0"/>
        <w:color w:val="auto"/>
        <w:u w:val="none" w:color="000000"/>
        <w:effect w:val="none"/>
        <w:vertAlign w:val="baseline"/>
        <w:specVanish w:val="0"/>
      </w:rPr>
    </w:lvl>
    <w:lvl w:ilvl="5">
      <w:start w:val="1"/>
      <w:numFmt w:val="decimal"/>
      <w:pStyle w:val="Level6"/>
      <w:lvlText w:val="(%6)"/>
      <w:lvlJc w:val="left"/>
      <w:pPr>
        <w:tabs>
          <w:tab w:val="num" w:pos="4252"/>
        </w:tabs>
        <w:ind w:left="4252" w:hanging="850"/>
      </w:pPr>
      <w:rPr>
        <w:b w:val="0"/>
        <w:i w:val="0"/>
        <w:caps w:val="0"/>
        <w:smallCaps w:val="0"/>
        <w:strike w:val="0"/>
        <w:dstrike w:val="0"/>
        <w:outline w:val="0"/>
        <w:shadow w:val="0"/>
        <w:emboss w:val="0"/>
        <w:imprint w:val="0"/>
        <w:vanish w:val="0"/>
        <w:webHidden w:val="0"/>
        <w:color w:val="auto"/>
        <w:u w:val="none" w:color="000000"/>
        <w:effect w:val="none"/>
        <w:vertAlign w:val="baseline"/>
        <w:specVanish w:val="0"/>
      </w:rPr>
    </w:lvl>
    <w:lvl w:ilvl="6">
      <w:start w:val="1"/>
      <w:numFmt w:val="none"/>
      <w:suff w:val="nothing"/>
      <w:lvlText w:val="Not Defined"/>
      <w:lvlJc w:val="left"/>
      <w:pPr>
        <w:tabs>
          <w:tab w:val="num" w:pos="0"/>
        </w:tabs>
        <w:ind w:left="0" w:firstLine="0"/>
      </w:pPr>
      <w:rPr>
        <w:b w:val="0"/>
        <w:i w:val="0"/>
        <w:caps w:val="0"/>
        <w:smallCaps w:val="0"/>
        <w:strike w:val="0"/>
        <w:dstrike w:val="0"/>
        <w:outline w:val="0"/>
        <w:shadow w:val="0"/>
        <w:emboss w:val="0"/>
        <w:imprint w:val="0"/>
        <w:vanish w:val="0"/>
        <w:webHidden w:val="0"/>
        <w:color w:val="auto"/>
        <w:u w:val="none" w:color="000000"/>
        <w:effect w:val="none"/>
        <w:vertAlign w:val="baseline"/>
        <w:specVanish w:val="0"/>
      </w:rPr>
    </w:lvl>
    <w:lvl w:ilvl="7">
      <w:start w:val="1"/>
      <w:numFmt w:val="none"/>
      <w:suff w:val="nothing"/>
      <w:lvlText w:val="Not Defined"/>
      <w:lvlJc w:val="left"/>
      <w:pPr>
        <w:tabs>
          <w:tab w:val="num" w:pos="0"/>
        </w:tabs>
        <w:ind w:left="0" w:firstLine="0"/>
      </w:pPr>
      <w:rPr>
        <w:b w:val="0"/>
        <w:i w:val="0"/>
        <w:caps w:val="0"/>
        <w:smallCaps w:val="0"/>
        <w:strike w:val="0"/>
        <w:dstrike w:val="0"/>
        <w:outline w:val="0"/>
        <w:shadow w:val="0"/>
        <w:emboss w:val="0"/>
        <w:imprint w:val="0"/>
        <w:vanish w:val="0"/>
        <w:webHidden w:val="0"/>
        <w:color w:val="auto"/>
        <w:u w:val="none" w:color="000000"/>
        <w:effect w:val="none"/>
        <w:vertAlign w:val="baseline"/>
        <w:specVanish w:val="0"/>
      </w:rPr>
    </w:lvl>
    <w:lvl w:ilvl="8">
      <w:start w:val="1"/>
      <w:numFmt w:val="none"/>
      <w:suff w:val="nothing"/>
      <w:lvlText w:val="Not Defined"/>
      <w:lvlJc w:val="left"/>
      <w:pPr>
        <w:tabs>
          <w:tab w:val="num" w:pos="0"/>
        </w:tabs>
        <w:ind w:left="0" w:firstLine="0"/>
      </w:pPr>
      <w:rPr>
        <w:b w:val="0"/>
        <w:i w:val="0"/>
        <w:caps w:val="0"/>
        <w:smallCaps w:val="0"/>
        <w:strike w:val="0"/>
        <w:dstrike w:val="0"/>
        <w:outline w:val="0"/>
        <w:shadow w:val="0"/>
        <w:emboss w:val="0"/>
        <w:imprint w:val="0"/>
        <w:vanish w:val="0"/>
        <w:webHidden w:val="0"/>
        <w:color w:val="auto"/>
        <w:u w:val="none" w:color="000000"/>
        <w:effect w:val="none"/>
        <w:vertAlign w:val="baseline"/>
        <w:specVanish w:val="0"/>
      </w:rPr>
    </w:lvl>
  </w:abstractNum>
  <w:abstractNum w:abstractNumId="50" w15:restartNumberingAfterBreak="0">
    <w:nsid w:val="48482CE2"/>
    <w:multiLevelType w:val="hybridMultilevel"/>
    <w:tmpl w:val="BEFAEF9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1" w15:restartNumberingAfterBreak="0">
    <w:nsid w:val="486E614D"/>
    <w:multiLevelType w:val="multilevel"/>
    <w:tmpl w:val="12A461B6"/>
    <w:lvl w:ilvl="0">
      <w:start w:val="8"/>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2" w15:restartNumberingAfterBreak="0">
    <w:nsid w:val="48C1607E"/>
    <w:multiLevelType w:val="hybridMultilevel"/>
    <w:tmpl w:val="143A3B00"/>
    <w:lvl w:ilvl="0" w:tplc="04090019">
      <w:start w:val="1"/>
      <w:numFmt w:val="lowerLetter"/>
      <w:lvlText w:val="%1."/>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CB8784C"/>
    <w:multiLevelType w:val="hybridMultilevel"/>
    <w:tmpl w:val="9886E0F8"/>
    <w:lvl w:ilvl="0" w:tplc="08090019">
      <w:start w:val="1"/>
      <w:numFmt w:val="lowerLetter"/>
      <w:lvlText w:val="%1."/>
      <w:lvlJc w:val="left"/>
      <w:pPr>
        <w:ind w:left="1120" w:hanging="360"/>
      </w:pPr>
    </w:lvl>
    <w:lvl w:ilvl="1" w:tplc="08090019" w:tentative="1">
      <w:start w:val="1"/>
      <w:numFmt w:val="lowerLetter"/>
      <w:lvlText w:val="%2."/>
      <w:lvlJc w:val="left"/>
      <w:pPr>
        <w:ind w:left="1840" w:hanging="360"/>
      </w:pPr>
    </w:lvl>
    <w:lvl w:ilvl="2" w:tplc="0809001B" w:tentative="1">
      <w:start w:val="1"/>
      <w:numFmt w:val="lowerRoman"/>
      <w:lvlText w:val="%3."/>
      <w:lvlJc w:val="right"/>
      <w:pPr>
        <w:ind w:left="2560" w:hanging="180"/>
      </w:pPr>
    </w:lvl>
    <w:lvl w:ilvl="3" w:tplc="0809000F" w:tentative="1">
      <w:start w:val="1"/>
      <w:numFmt w:val="decimal"/>
      <w:lvlText w:val="%4."/>
      <w:lvlJc w:val="left"/>
      <w:pPr>
        <w:ind w:left="3280" w:hanging="360"/>
      </w:pPr>
    </w:lvl>
    <w:lvl w:ilvl="4" w:tplc="08090019" w:tentative="1">
      <w:start w:val="1"/>
      <w:numFmt w:val="lowerLetter"/>
      <w:lvlText w:val="%5."/>
      <w:lvlJc w:val="left"/>
      <w:pPr>
        <w:ind w:left="4000" w:hanging="360"/>
      </w:pPr>
    </w:lvl>
    <w:lvl w:ilvl="5" w:tplc="0809001B" w:tentative="1">
      <w:start w:val="1"/>
      <w:numFmt w:val="lowerRoman"/>
      <w:lvlText w:val="%6."/>
      <w:lvlJc w:val="right"/>
      <w:pPr>
        <w:ind w:left="4720" w:hanging="180"/>
      </w:pPr>
    </w:lvl>
    <w:lvl w:ilvl="6" w:tplc="0809000F" w:tentative="1">
      <w:start w:val="1"/>
      <w:numFmt w:val="decimal"/>
      <w:lvlText w:val="%7."/>
      <w:lvlJc w:val="left"/>
      <w:pPr>
        <w:ind w:left="5440" w:hanging="360"/>
      </w:pPr>
    </w:lvl>
    <w:lvl w:ilvl="7" w:tplc="08090019" w:tentative="1">
      <w:start w:val="1"/>
      <w:numFmt w:val="lowerLetter"/>
      <w:lvlText w:val="%8."/>
      <w:lvlJc w:val="left"/>
      <w:pPr>
        <w:ind w:left="6160" w:hanging="360"/>
      </w:pPr>
    </w:lvl>
    <w:lvl w:ilvl="8" w:tplc="0809001B" w:tentative="1">
      <w:start w:val="1"/>
      <w:numFmt w:val="lowerRoman"/>
      <w:lvlText w:val="%9."/>
      <w:lvlJc w:val="right"/>
      <w:pPr>
        <w:ind w:left="6880" w:hanging="180"/>
      </w:pPr>
    </w:lvl>
  </w:abstractNum>
  <w:abstractNum w:abstractNumId="54" w15:restartNumberingAfterBreak="0">
    <w:nsid w:val="508C533D"/>
    <w:multiLevelType w:val="hybridMultilevel"/>
    <w:tmpl w:val="4D8444E6"/>
    <w:lvl w:ilvl="0" w:tplc="05087C26">
      <w:start w:val="1"/>
      <w:numFmt w:val="upperLetter"/>
      <w:lvlText w:val="%1"/>
      <w:lvlJc w:val="left"/>
      <w:pPr>
        <w:ind w:left="720" w:hanging="360"/>
      </w:pPr>
      <w:rPr>
        <w:rFonts w:hint="default"/>
      </w:rPr>
    </w:lvl>
    <w:lvl w:ilvl="1" w:tplc="BB287C66">
      <w:start w:val="1"/>
      <w:numFmt w:val="lowerLetter"/>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50934DF5"/>
    <w:multiLevelType w:val="hybridMultilevel"/>
    <w:tmpl w:val="E2509366"/>
    <w:lvl w:ilvl="0" w:tplc="040C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5334494A"/>
    <w:multiLevelType w:val="hybridMultilevel"/>
    <w:tmpl w:val="DF9E6E3E"/>
    <w:lvl w:ilvl="0" w:tplc="B096011E">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5AF06260"/>
    <w:multiLevelType w:val="hybridMultilevel"/>
    <w:tmpl w:val="A9D4C2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D5604DE"/>
    <w:multiLevelType w:val="hybridMultilevel"/>
    <w:tmpl w:val="39F8725A"/>
    <w:lvl w:ilvl="0" w:tplc="40E85652">
      <w:start w:val="1"/>
      <w:numFmt w:val="lowerLetter"/>
      <w:pStyle w:val="abcdDefinition"/>
      <w:lvlText w:val="(%1)"/>
      <w:lvlJc w:val="left"/>
      <w:pPr>
        <w:ind w:left="851" w:hanging="851"/>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9" w15:restartNumberingAfterBreak="0">
    <w:nsid w:val="5DFE28CF"/>
    <w:multiLevelType w:val="hybridMultilevel"/>
    <w:tmpl w:val="9C584B74"/>
    <w:lvl w:ilvl="0" w:tplc="0B0C3BE8">
      <w:start w:val="1"/>
      <w:numFmt w:val="bullet"/>
      <w:pStyle w:val="bulletsrightcolumn"/>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0" w15:restartNumberingAfterBreak="0">
    <w:nsid w:val="63270F99"/>
    <w:multiLevelType w:val="multilevel"/>
    <w:tmpl w:val="B542331A"/>
    <w:lvl w:ilvl="0">
      <w:start w:val="1"/>
      <w:numFmt w:val="bullet"/>
      <w:pStyle w:val="Bullet1"/>
      <w:lvlText w:val=""/>
      <w:lvlJc w:val="left"/>
      <w:pPr>
        <w:tabs>
          <w:tab w:val="num" w:pos="851"/>
        </w:tabs>
        <w:ind w:left="851" w:hanging="851"/>
      </w:pPr>
      <w:rPr>
        <w:rFonts w:ascii="Symbol" w:hAnsi="Symbol" w:hint="default"/>
        <w:b w:val="0"/>
        <w:i w:val="0"/>
        <w:strike w:val="0"/>
        <w:dstrike w:val="0"/>
        <w:u w:val="none"/>
        <w:effect w:val="none"/>
      </w:rPr>
    </w:lvl>
    <w:lvl w:ilvl="1">
      <w:start w:val="1"/>
      <w:numFmt w:val="bullet"/>
      <w:pStyle w:val="Bullet2"/>
      <w:lvlText w:val=""/>
      <w:lvlJc w:val="left"/>
      <w:pPr>
        <w:tabs>
          <w:tab w:val="num" w:pos="1843"/>
        </w:tabs>
        <w:ind w:left="1843" w:hanging="992"/>
      </w:pPr>
      <w:rPr>
        <w:rFonts w:ascii="Symbol" w:hAnsi="Symbol" w:hint="default"/>
        <w:b w:val="0"/>
        <w:i w:val="0"/>
        <w:strike w:val="0"/>
        <w:dstrike w:val="0"/>
        <w:u w:val="none"/>
        <w:effect w:val="none"/>
      </w:rPr>
    </w:lvl>
    <w:lvl w:ilvl="2">
      <w:start w:val="1"/>
      <w:numFmt w:val="bullet"/>
      <w:pStyle w:val="Bullet3"/>
      <w:lvlText w:val=""/>
      <w:lvlJc w:val="left"/>
      <w:pPr>
        <w:tabs>
          <w:tab w:val="num" w:pos="3119"/>
        </w:tabs>
        <w:ind w:left="3119" w:hanging="1276"/>
      </w:pPr>
      <w:rPr>
        <w:rFonts w:ascii="Symbol" w:hAnsi="Symbol" w:hint="default"/>
        <w:b w:val="0"/>
        <w:i w:val="0"/>
        <w:strike w:val="0"/>
        <w:dstrike w:val="0"/>
        <w:u w:val="none"/>
        <w:effect w:val="none"/>
      </w:rPr>
    </w:lvl>
    <w:lvl w:ilvl="3">
      <w:start w:val="1"/>
      <w:numFmt w:val="lowerLetter"/>
      <w:isLgl/>
      <w:lvlText w:val="%1(Not Defined)"/>
      <w:lvlJc w:val="left"/>
      <w:pPr>
        <w:tabs>
          <w:tab w:val="num" w:pos="4505"/>
        </w:tabs>
        <w:ind w:left="4122" w:hanging="1417"/>
      </w:pPr>
      <w:rPr>
        <w:b w:val="0"/>
        <w:i w:val="0"/>
        <w:strike w:val="0"/>
        <w:dstrike w:val="0"/>
        <w:u w:val="none"/>
        <w:effect w:val="none"/>
      </w:rPr>
    </w:lvl>
    <w:lvl w:ilvl="4">
      <w:start w:val="1"/>
      <w:numFmt w:val="none"/>
      <w:lvlText w:val="(Not Defined)"/>
      <w:lvlJc w:val="left"/>
      <w:pPr>
        <w:tabs>
          <w:tab w:val="num" w:pos="5562"/>
        </w:tabs>
        <w:ind w:left="4689" w:hanging="567"/>
      </w:pPr>
      <w:rPr>
        <w:b w:val="0"/>
        <w:i w:val="0"/>
        <w:strike w:val="0"/>
        <w:dstrike w:val="0"/>
        <w:u w:val="none"/>
        <w:effect w:val="none"/>
      </w:rPr>
    </w:lvl>
    <w:lvl w:ilvl="5">
      <w:start w:val="1"/>
      <w:numFmt w:val="none"/>
      <w:lvlText w:val="(Not Defined)"/>
      <w:lvlJc w:val="left"/>
      <w:pPr>
        <w:tabs>
          <w:tab w:val="num" w:pos="6129"/>
        </w:tabs>
        <w:ind w:left="5256" w:hanging="567"/>
      </w:pPr>
      <w:rPr>
        <w:b w:val="0"/>
        <w:i w:val="0"/>
      </w:rPr>
    </w:lvl>
    <w:lvl w:ilvl="6">
      <w:start w:val="1"/>
      <w:numFmt w:val="none"/>
      <w:lvlText w:val="(Not Defined)"/>
      <w:lvlJc w:val="left"/>
      <w:pPr>
        <w:tabs>
          <w:tab w:val="num" w:pos="4320"/>
        </w:tabs>
        <w:ind w:left="3960" w:hanging="1080"/>
      </w:pPr>
      <w:rPr>
        <w:b w:val="0"/>
        <w:i w:val="0"/>
      </w:rPr>
    </w:lvl>
    <w:lvl w:ilvl="7">
      <w:start w:val="1"/>
      <w:numFmt w:val="none"/>
      <w:lvlText w:val="(Not Defined)"/>
      <w:lvlJc w:val="left"/>
      <w:pPr>
        <w:tabs>
          <w:tab w:val="num" w:pos="4680"/>
        </w:tabs>
        <w:ind w:left="4464" w:hanging="1224"/>
      </w:pPr>
      <w:rPr>
        <w:b w:val="0"/>
        <w:i w:val="0"/>
      </w:rPr>
    </w:lvl>
    <w:lvl w:ilvl="8">
      <w:start w:val="1"/>
      <w:numFmt w:val="none"/>
      <w:lvlText w:val="(Not Defined)"/>
      <w:lvlJc w:val="left"/>
      <w:pPr>
        <w:tabs>
          <w:tab w:val="num" w:pos="5040"/>
        </w:tabs>
        <w:ind w:left="5040" w:hanging="1440"/>
      </w:pPr>
      <w:rPr>
        <w:b w:val="0"/>
        <w:i w:val="0"/>
      </w:rPr>
    </w:lvl>
  </w:abstractNum>
  <w:abstractNum w:abstractNumId="61" w15:restartNumberingAfterBreak="0">
    <w:nsid w:val="6B880425"/>
    <w:multiLevelType w:val="hybridMultilevel"/>
    <w:tmpl w:val="B6067BEC"/>
    <w:lvl w:ilvl="0" w:tplc="8E5A8228">
      <w:start w:val="1"/>
      <w:numFmt w:val="decimal"/>
      <w:pStyle w:val="NormalNumbered"/>
      <w:lvlText w:val="%1."/>
      <w:lvlJc w:val="left"/>
      <w:pPr>
        <w:ind w:left="360" w:firstLine="0"/>
      </w:pPr>
      <w:rPr>
        <w:rFonts w:asciiTheme="minorHAnsi" w:eastAsia="Verdana" w:hAnsiTheme="minorHAnsi" w:cstheme="minorHAnsi" w:hint="default"/>
        <w:b w:val="0"/>
        <w:i w:val="0"/>
        <w:strike w:val="0"/>
        <w:dstrike w:val="0"/>
        <w:color w:val="000000"/>
        <w:sz w:val="22"/>
        <w:szCs w:val="22"/>
        <w:u w:val="none" w:color="000000"/>
        <w:effect w:val="none"/>
        <w:bdr w:val="none" w:sz="0" w:space="0" w:color="auto" w:frame="1"/>
        <w:vertAlign w:val="baseline"/>
      </w:rPr>
    </w:lvl>
    <w:lvl w:ilvl="1" w:tplc="876CD0C8">
      <w:start w:val="1"/>
      <w:numFmt w:val="lowerLetter"/>
      <w:lvlText w:val="%2"/>
      <w:lvlJc w:val="left"/>
      <w:pPr>
        <w:ind w:left="1080" w:firstLine="0"/>
      </w:pPr>
      <w:rPr>
        <w:rFonts w:asciiTheme="minorHAnsi" w:eastAsia="Verdana" w:hAnsiTheme="minorHAnsi" w:cstheme="minorHAnsi" w:hint="default"/>
        <w:b w:val="0"/>
        <w:i w:val="0"/>
        <w:strike w:val="0"/>
        <w:dstrike w:val="0"/>
        <w:color w:val="000000"/>
        <w:sz w:val="22"/>
        <w:szCs w:val="22"/>
        <w:u w:val="none" w:color="000000"/>
        <w:effect w:val="none"/>
        <w:bdr w:val="none" w:sz="0" w:space="0" w:color="auto" w:frame="1"/>
        <w:vertAlign w:val="baseline"/>
      </w:rPr>
    </w:lvl>
    <w:lvl w:ilvl="2" w:tplc="27F8BDBA">
      <w:start w:val="1"/>
      <w:numFmt w:val="lowerRoman"/>
      <w:lvlText w:val="%3"/>
      <w:lvlJc w:val="left"/>
      <w:pPr>
        <w:ind w:left="1800" w:firstLine="0"/>
      </w:pPr>
      <w:rPr>
        <w:rFonts w:ascii="Verdana" w:eastAsia="Verdana" w:hAnsi="Verdana" w:cs="Verdana"/>
        <w:b w:val="0"/>
        <w:i w:val="0"/>
        <w:strike w:val="0"/>
        <w:dstrike w:val="0"/>
        <w:color w:val="000000"/>
        <w:sz w:val="22"/>
        <w:szCs w:val="22"/>
        <w:u w:val="none" w:color="000000"/>
        <w:effect w:val="none"/>
        <w:bdr w:val="none" w:sz="0" w:space="0" w:color="auto" w:frame="1"/>
        <w:vertAlign w:val="baseline"/>
      </w:rPr>
    </w:lvl>
    <w:lvl w:ilvl="3" w:tplc="012E81B4">
      <w:start w:val="1"/>
      <w:numFmt w:val="decimal"/>
      <w:lvlText w:val="%4"/>
      <w:lvlJc w:val="left"/>
      <w:pPr>
        <w:ind w:left="2520" w:firstLine="0"/>
      </w:pPr>
      <w:rPr>
        <w:rFonts w:ascii="Verdana" w:eastAsia="Verdana" w:hAnsi="Verdana" w:cs="Verdana"/>
        <w:b w:val="0"/>
        <w:i w:val="0"/>
        <w:strike w:val="0"/>
        <w:dstrike w:val="0"/>
        <w:color w:val="000000"/>
        <w:sz w:val="22"/>
        <w:szCs w:val="22"/>
        <w:u w:val="none" w:color="000000"/>
        <w:effect w:val="none"/>
        <w:bdr w:val="none" w:sz="0" w:space="0" w:color="auto" w:frame="1"/>
        <w:vertAlign w:val="baseline"/>
      </w:rPr>
    </w:lvl>
    <w:lvl w:ilvl="4" w:tplc="75604B54">
      <w:start w:val="1"/>
      <w:numFmt w:val="lowerLetter"/>
      <w:lvlText w:val="%5"/>
      <w:lvlJc w:val="left"/>
      <w:pPr>
        <w:ind w:left="3240" w:firstLine="0"/>
      </w:pPr>
      <w:rPr>
        <w:rFonts w:ascii="Verdana" w:eastAsia="Verdana" w:hAnsi="Verdana" w:cs="Verdana"/>
        <w:b w:val="0"/>
        <w:i w:val="0"/>
        <w:strike w:val="0"/>
        <w:dstrike w:val="0"/>
        <w:color w:val="000000"/>
        <w:sz w:val="22"/>
        <w:szCs w:val="22"/>
        <w:u w:val="none" w:color="000000"/>
        <w:effect w:val="none"/>
        <w:bdr w:val="none" w:sz="0" w:space="0" w:color="auto" w:frame="1"/>
        <w:vertAlign w:val="baseline"/>
      </w:rPr>
    </w:lvl>
    <w:lvl w:ilvl="5" w:tplc="668C6B72">
      <w:start w:val="1"/>
      <w:numFmt w:val="lowerRoman"/>
      <w:lvlText w:val="%6"/>
      <w:lvlJc w:val="left"/>
      <w:pPr>
        <w:ind w:left="3960" w:firstLine="0"/>
      </w:pPr>
      <w:rPr>
        <w:rFonts w:ascii="Verdana" w:eastAsia="Verdana" w:hAnsi="Verdana" w:cs="Verdana"/>
        <w:b w:val="0"/>
        <w:i w:val="0"/>
        <w:strike w:val="0"/>
        <w:dstrike w:val="0"/>
        <w:color w:val="000000"/>
        <w:sz w:val="22"/>
        <w:szCs w:val="22"/>
        <w:u w:val="none" w:color="000000"/>
        <w:effect w:val="none"/>
        <w:bdr w:val="none" w:sz="0" w:space="0" w:color="auto" w:frame="1"/>
        <w:vertAlign w:val="baseline"/>
      </w:rPr>
    </w:lvl>
    <w:lvl w:ilvl="6" w:tplc="776E3532">
      <w:start w:val="1"/>
      <w:numFmt w:val="decimal"/>
      <w:lvlText w:val="%7"/>
      <w:lvlJc w:val="left"/>
      <w:pPr>
        <w:ind w:left="4680" w:firstLine="0"/>
      </w:pPr>
      <w:rPr>
        <w:rFonts w:ascii="Verdana" w:eastAsia="Verdana" w:hAnsi="Verdana" w:cs="Verdana"/>
        <w:b w:val="0"/>
        <w:i w:val="0"/>
        <w:strike w:val="0"/>
        <w:dstrike w:val="0"/>
        <w:color w:val="000000"/>
        <w:sz w:val="22"/>
        <w:szCs w:val="22"/>
        <w:u w:val="none" w:color="000000"/>
        <w:effect w:val="none"/>
        <w:bdr w:val="none" w:sz="0" w:space="0" w:color="auto" w:frame="1"/>
        <w:vertAlign w:val="baseline"/>
      </w:rPr>
    </w:lvl>
    <w:lvl w:ilvl="7" w:tplc="20B62766">
      <w:start w:val="1"/>
      <w:numFmt w:val="lowerLetter"/>
      <w:lvlText w:val="%8"/>
      <w:lvlJc w:val="left"/>
      <w:pPr>
        <w:ind w:left="5400" w:firstLine="0"/>
      </w:pPr>
      <w:rPr>
        <w:rFonts w:ascii="Verdana" w:eastAsia="Verdana" w:hAnsi="Verdana" w:cs="Verdana"/>
        <w:b w:val="0"/>
        <w:i w:val="0"/>
        <w:strike w:val="0"/>
        <w:dstrike w:val="0"/>
        <w:color w:val="000000"/>
        <w:sz w:val="22"/>
        <w:szCs w:val="22"/>
        <w:u w:val="none" w:color="000000"/>
        <w:effect w:val="none"/>
        <w:bdr w:val="none" w:sz="0" w:space="0" w:color="auto" w:frame="1"/>
        <w:vertAlign w:val="baseline"/>
      </w:rPr>
    </w:lvl>
    <w:lvl w:ilvl="8" w:tplc="EB76C032">
      <w:start w:val="1"/>
      <w:numFmt w:val="lowerRoman"/>
      <w:lvlText w:val="%9"/>
      <w:lvlJc w:val="left"/>
      <w:pPr>
        <w:ind w:left="6120" w:firstLine="0"/>
      </w:pPr>
      <w:rPr>
        <w:rFonts w:ascii="Verdana" w:eastAsia="Verdana" w:hAnsi="Verdana" w:cs="Verdana"/>
        <w:b w:val="0"/>
        <w:i w:val="0"/>
        <w:strike w:val="0"/>
        <w:dstrike w:val="0"/>
        <w:color w:val="000000"/>
        <w:sz w:val="22"/>
        <w:szCs w:val="22"/>
        <w:u w:val="none" w:color="000000"/>
        <w:effect w:val="none"/>
        <w:bdr w:val="none" w:sz="0" w:space="0" w:color="auto" w:frame="1"/>
        <w:vertAlign w:val="baseline"/>
      </w:rPr>
    </w:lvl>
  </w:abstractNum>
  <w:abstractNum w:abstractNumId="62" w15:restartNumberingAfterBreak="0">
    <w:nsid w:val="6D3B5167"/>
    <w:multiLevelType w:val="multilevel"/>
    <w:tmpl w:val="61C2A754"/>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3" w15:restartNumberingAfterBreak="0">
    <w:nsid w:val="745C3F2B"/>
    <w:multiLevelType w:val="hybridMultilevel"/>
    <w:tmpl w:val="3A82DA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A1554CA"/>
    <w:multiLevelType w:val="hybridMultilevel"/>
    <w:tmpl w:val="39E8CCDA"/>
    <w:lvl w:ilvl="0" w:tplc="18A0F22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7A322A77"/>
    <w:multiLevelType w:val="hybridMultilevel"/>
    <w:tmpl w:val="B93011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B9D102E"/>
    <w:multiLevelType w:val="singleLevel"/>
    <w:tmpl w:val="F90A797A"/>
    <w:lvl w:ilvl="0">
      <w:start w:val="1"/>
      <w:numFmt w:val="upperLetter"/>
      <w:pStyle w:val="Background"/>
      <w:lvlText w:val="(%1)"/>
      <w:lvlJc w:val="left"/>
      <w:pPr>
        <w:tabs>
          <w:tab w:val="num" w:pos="851"/>
        </w:tabs>
        <w:ind w:left="851" w:hanging="851"/>
      </w:pPr>
    </w:lvl>
  </w:abstractNum>
  <w:abstractNum w:abstractNumId="67" w15:restartNumberingAfterBreak="0">
    <w:nsid w:val="7BFE12B7"/>
    <w:multiLevelType w:val="hybridMultilevel"/>
    <w:tmpl w:val="49C6A2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6938895">
    <w:abstractNumId w:val="7"/>
  </w:num>
  <w:num w:numId="2" w16cid:durableId="996542795">
    <w:abstractNumId w:val="9"/>
  </w:num>
  <w:num w:numId="3" w16cid:durableId="1335838051">
    <w:abstractNumId w:val="14"/>
  </w:num>
  <w:num w:numId="4" w16cid:durableId="157769547">
    <w:abstractNumId w:val="1"/>
  </w:num>
  <w:num w:numId="5" w16cid:durableId="212933996">
    <w:abstractNumId w:val="4"/>
  </w:num>
  <w:num w:numId="6" w16cid:durableId="354695935">
    <w:abstractNumId w:val="12"/>
  </w:num>
  <w:num w:numId="7" w16cid:durableId="1028021717">
    <w:abstractNumId w:val="3"/>
  </w:num>
  <w:num w:numId="8" w16cid:durableId="533077695">
    <w:abstractNumId w:val="18"/>
  </w:num>
  <w:num w:numId="9" w16cid:durableId="1765222837">
    <w:abstractNumId w:val="5"/>
  </w:num>
  <w:num w:numId="10" w16cid:durableId="1215627696">
    <w:abstractNumId w:val="11"/>
  </w:num>
  <w:num w:numId="11" w16cid:durableId="166019710">
    <w:abstractNumId w:val="17"/>
  </w:num>
  <w:num w:numId="12" w16cid:durableId="21031414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50258519">
    <w:abstractNumId w:val="25"/>
  </w:num>
  <w:num w:numId="14" w16cid:durableId="1669287174">
    <w:abstractNumId w:val="64"/>
  </w:num>
  <w:num w:numId="15" w16cid:durableId="1951545423">
    <w:abstractNumId w:val="54"/>
  </w:num>
  <w:num w:numId="16" w16cid:durableId="170336142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09385920">
    <w:abstractNumId w:val="31"/>
  </w:num>
  <w:num w:numId="18" w16cid:durableId="229967057">
    <w:abstractNumId w:val="45"/>
  </w:num>
  <w:num w:numId="19" w16cid:durableId="1013070556">
    <w:abstractNumId w:val="47"/>
  </w:num>
  <w:num w:numId="20" w16cid:durableId="441341226">
    <w:abstractNumId w:val="56"/>
  </w:num>
  <w:num w:numId="21" w16cid:durableId="333217781">
    <w:abstractNumId w:val="22"/>
  </w:num>
  <w:num w:numId="22" w16cid:durableId="794104349">
    <w:abstractNumId w:val="0"/>
    <w:lvlOverride w:ilvl="0">
      <w:startOverride w:val="1"/>
    </w:lvlOverride>
  </w:num>
  <w:num w:numId="23" w16cid:durableId="482359057">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59383237">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4346978">
    <w:abstractNumId w:val="66"/>
  </w:num>
  <w:num w:numId="26" w16cid:durableId="197857253">
    <w:abstractNumId w:val="60"/>
  </w:num>
  <w:num w:numId="27" w16cid:durableId="855654016">
    <w:abstractNumId w:val="32"/>
  </w:num>
  <w:num w:numId="28" w16cid:durableId="1677266046">
    <w:abstractNumId w:val="36"/>
  </w:num>
  <w:num w:numId="29" w16cid:durableId="1430275147">
    <w:abstractNumId w:val="58"/>
  </w:num>
  <w:num w:numId="30" w16cid:durableId="745103614">
    <w:abstractNumId w:val="30"/>
  </w:num>
  <w:num w:numId="31" w16cid:durableId="1972437420">
    <w:abstractNumId w:val="27"/>
  </w:num>
  <w:num w:numId="32" w16cid:durableId="1269969899">
    <w:abstractNumId w:val="59"/>
  </w:num>
  <w:num w:numId="33" w16cid:durableId="2112123089">
    <w:abstractNumId w:val="41"/>
  </w:num>
  <w:num w:numId="34" w16cid:durableId="77116377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69365136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79675546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50230656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5880545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88375873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1417814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874772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2942947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82878811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01040275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44704599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00004227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56321963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43440456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213570604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1588395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66913652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02119844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49256939">
    <w:abstractNumId w:val="28"/>
  </w:num>
  <w:num w:numId="54" w16cid:durableId="2087066971">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338317788">
    <w:abstractNumId w:val="35"/>
  </w:num>
  <w:num w:numId="56" w16cid:durableId="117920223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904632808">
    <w:abstractNumId w:val="62"/>
  </w:num>
  <w:num w:numId="58" w16cid:durableId="403647275">
    <w:abstractNumId w:val="38"/>
  </w:num>
  <w:num w:numId="59" w16cid:durableId="71858299">
    <w:abstractNumId w:val="51"/>
  </w:num>
  <w:num w:numId="60" w16cid:durableId="796949430">
    <w:abstractNumId w:val="46"/>
  </w:num>
  <w:num w:numId="61" w16cid:durableId="605771294">
    <w:abstractNumId w:val="42"/>
  </w:num>
  <w:num w:numId="62" w16cid:durableId="1368528306">
    <w:abstractNumId w:val="24"/>
  </w:num>
  <w:num w:numId="63" w16cid:durableId="1925843461">
    <w:abstractNumId w:val="26"/>
  </w:num>
  <w:num w:numId="64" w16cid:durableId="407923949">
    <w:abstractNumId w:val="21"/>
  </w:num>
  <w:num w:numId="65" w16cid:durableId="687290763">
    <w:abstractNumId w:val="67"/>
  </w:num>
  <w:num w:numId="66" w16cid:durableId="919675864">
    <w:abstractNumId w:val="63"/>
  </w:num>
  <w:num w:numId="67" w16cid:durableId="427699972">
    <w:abstractNumId w:val="65"/>
  </w:num>
  <w:num w:numId="68" w16cid:durableId="102841992">
    <w:abstractNumId w:val="37"/>
  </w:num>
  <w:num w:numId="69" w16cid:durableId="134300957">
    <w:abstractNumId w:val="52"/>
  </w:num>
  <w:num w:numId="70" w16cid:durableId="2027632925">
    <w:abstractNumId w:val="44"/>
  </w:num>
  <w:num w:numId="71" w16cid:durableId="468716807">
    <w:abstractNumId w:val="23"/>
  </w:num>
  <w:num w:numId="72" w16cid:durableId="546644842">
    <w:abstractNumId w:val="29"/>
  </w:num>
  <w:num w:numId="73" w16cid:durableId="1223983073">
    <w:abstractNumId w:val="57"/>
  </w:num>
  <w:num w:numId="74" w16cid:durableId="649482660">
    <w:abstractNumId w:val="53"/>
  </w:num>
  <w:num w:numId="75" w16cid:durableId="340819020">
    <w:abstractNumId w:val="55"/>
  </w:num>
  <w:num w:numId="76" w16cid:durableId="584218960">
    <w:abstractNumId w:val="43"/>
  </w:num>
  <w:num w:numId="77" w16cid:durableId="1623150377">
    <w:abstractNumId w:val="40"/>
  </w:num>
  <w:num w:numId="78" w16cid:durableId="1275790015">
    <w:abstractNumId w:val="34"/>
  </w:num>
  <w:num w:numId="79" w16cid:durableId="1699240013">
    <w:abstractNumId w:val="50"/>
  </w:num>
  <w:num w:numId="80" w16cid:durableId="77101127">
    <w:abstractNumId w:val="33"/>
  </w:num>
  <w:num w:numId="81" w16cid:durableId="1198391697">
    <w:abstractNumId w:val="39"/>
  </w:num>
  <w:num w:numId="82" w16cid:durableId="172078896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ara Whitaker">
    <w15:presenceInfo w15:providerId="Windows Live" w15:userId="92c8f88067bc8da5"/>
  </w15:person>
  <w15:person w15:author="Capgemini UK Legal">
    <w15:presenceInfo w15:providerId="None" w15:userId="Capgemini UK Leg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hideSpellingErrors/>
  <w:hideGrammaticalErrors/>
  <w:proofState w:spelling="clean" w:grammar="clean"/>
  <w:linkStyles/>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 w:id="1"/>
  </w:footnotePr>
  <w:endnotePr>
    <w:endnote w:id="-1"/>
    <w:endnote w:id="0"/>
    <w:endnote w:id="1"/>
  </w:endnotePr>
  <w:compat>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534"/>
    <w:rsid w:val="00000A76"/>
    <w:rsid w:val="0000308F"/>
    <w:rsid w:val="00004100"/>
    <w:rsid w:val="00007A03"/>
    <w:rsid w:val="00007AE6"/>
    <w:rsid w:val="00020C41"/>
    <w:rsid w:val="00020CA6"/>
    <w:rsid w:val="00021C51"/>
    <w:rsid w:val="00021DB1"/>
    <w:rsid w:val="0002277D"/>
    <w:rsid w:val="0002357D"/>
    <w:rsid w:val="000256E5"/>
    <w:rsid w:val="00027EF7"/>
    <w:rsid w:val="00031AFB"/>
    <w:rsid w:val="000326BD"/>
    <w:rsid w:val="000351B9"/>
    <w:rsid w:val="0003521C"/>
    <w:rsid w:val="00051707"/>
    <w:rsid w:val="0005351A"/>
    <w:rsid w:val="00053A46"/>
    <w:rsid w:val="00053D1D"/>
    <w:rsid w:val="00053EEB"/>
    <w:rsid w:val="00056087"/>
    <w:rsid w:val="00057E7C"/>
    <w:rsid w:val="00063370"/>
    <w:rsid w:val="0007122F"/>
    <w:rsid w:val="0007221F"/>
    <w:rsid w:val="00072A07"/>
    <w:rsid w:val="00080F9B"/>
    <w:rsid w:val="00081C16"/>
    <w:rsid w:val="00085322"/>
    <w:rsid w:val="00086354"/>
    <w:rsid w:val="0008674F"/>
    <w:rsid w:val="00087645"/>
    <w:rsid w:val="00091306"/>
    <w:rsid w:val="0009632F"/>
    <w:rsid w:val="00097573"/>
    <w:rsid w:val="000A4C71"/>
    <w:rsid w:val="000A4D72"/>
    <w:rsid w:val="000A591B"/>
    <w:rsid w:val="000A6AB7"/>
    <w:rsid w:val="000B1452"/>
    <w:rsid w:val="000B1D95"/>
    <w:rsid w:val="000B262B"/>
    <w:rsid w:val="000B3539"/>
    <w:rsid w:val="000B57B2"/>
    <w:rsid w:val="000B744C"/>
    <w:rsid w:val="000B74B6"/>
    <w:rsid w:val="000D2ECF"/>
    <w:rsid w:val="000D4BEB"/>
    <w:rsid w:val="000D6311"/>
    <w:rsid w:val="000D6BFF"/>
    <w:rsid w:val="000E0218"/>
    <w:rsid w:val="000E3679"/>
    <w:rsid w:val="000E6355"/>
    <w:rsid w:val="000F0149"/>
    <w:rsid w:val="000F18EB"/>
    <w:rsid w:val="000F2D0C"/>
    <w:rsid w:val="000F6060"/>
    <w:rsid w:val="0010051A"/>
    <w:rsid w:val="00100736"/>
    <w:rsid w:val="0011018C"/>
    <w:rsid w:val="001116F8"/>
    <w:rsid w:val="0011307D"/>
    <w:rsid w:val="00113D7B"/>
    <w:rsid w:val="00114C3E"/>
    <w:rsid w:val="00117197"/>
    <w:rsid w:val="0012184C"/>
    <w:rsid w:val="00127357"/>
    <w:rsid w:val="0012764C"/>
    <w:rsid w:val="00127DCF"/>
    <w:rsid w:val="00130B5E"/>
    <w:rsid w:val="00132BE5"/>
    <w:rsid w:val="001419E7"/>
    <w:rsid w:val="00146BD1"/>
    <w:rsid w:val="00147E48"/>
    <w:rsid w:val="001519CF"/>
    <w:rsid w:val="00160A61"/>
    <w:rsid w:val="0016232F"/>
    <w:rsid w:val="0016310B"/>
    <w:rsid w:val="00163AE6"/>
    <w:rsid w:val="0016680C"/>
    <w:rsid w:val="001727A8"/>
    <w:rsid w:val="00184533"/>
    <w:rsid w:val="00184AC6"/>
    <w:rsid w:val="001853B7"/>
    <w:rsid w:val="001901CA"/>
    <w:rsid w:val="001907FD"/>
    <w:rsid w:val="00190DA0"/>
    <w:rsid w:val="001924ED"/>
    <w:rsid w:val="00192F86"/>
    <w:rsid w:val="00194940"/>
    <w:rsid w:val="001965E0"/>
    <w:rsid w:val="001A4633"/>
    <w:rsid w:val="001B1024"/>
    <w:rsid w:val="001B1857"/>
    <w:rsid w:val="001B36C9"/>
    <w:rsid w:val="001B3EED"/>
    <w:rsid w:val="001B504A"/>
    <w:rsid w:val="001C223D"/>
    <w:rsid w:val="001C263B"/>
    <w:rsid w:val="001C357B"/>
    <w:rsid w:val="001C59F0"/>
    <w:rsid w:val="001C6BB7"/>
    <w:rsid w:val="001D031C"/>
    <w:rsid w:val="001D28D4"/>
    <w:rsid w:val="001D3F33"/>
    <w:rsid w:val="001D4D89"/>
    <w:rsid w:val="001D5C8D"/>
    <w:rsid w:val="001D61D2"/>
    <w:rsid w:val="001D7C9D"/>
    <w:rsid w:val="001E091D"/>
    <w:rsid w:val="001E442A"/>
    <w:rsid w:val="001E4D1D"/>
    <w:rsid w:val="001E7DFF"/>
    <w:rsid w:val="001E7E72"/>
    <w:rsid w:val="001F0D7D"/>
    <w:rsid w:val="001F0EAE"/>
    <w:rsid w:val="001F2C1E"/>
    <w:rsid w:val="00200B4C"/>
    <w:rsid w:val="00201750"/>
    <w:rsid w:val="002029AA"/>
    <w:rsid w:val="00204B34"/>
    <w:rsid w:val="0020529C"/>
    <w:rsid w:val="002054D2"/>
    <w:rsid w:val="002104FD"/>
    <w:rsid w:val="002112C2"/>
    <w:rsid w:val="00214677"/>
    <w:rsid w:val="00217AB4"/>
    <w:rsid w:val="002203B3"/>
    <w:rsid w:val="0022072A"/>
    <w:rsid w:val="00222844"/>
    <w:rsid w:val="00223546"/>
    <w:rsid w:val="002236FB"/>
    <w:rsid w:val="00223B2D"/>
    <w:rsid w:val="00224AB2"/>
    <w:rsid w:val="002272E2"/>
    <w:rsid w:val="0023031D"/>
    <w:rsid w:val="00230FA5"/>
    <w:rsid w:val="00234D4E"/>
    <w:rsid w:val="0023732A"/>
    <w:rsid w:val="00240563"/>
    <w:rsid w:val="00240D44"/>
    <w:rsid w:val="00241E20"/>
    <w:rsid w:val="00243031"/>
    <w:rsid w:val="00243083"/>
    <w:rsid w:val="00243274"/>
    <w:rsid w:val="002434E0"/>
    <w:rsid w:val="00260B8B"/>
    <w:rsid w:val="002622AC"/>
    <w:rsid w:val="002628D8"/>
    <w:rsid w:val="002679A8"/>
    <w:rsid w:val="00270504"/>
    <w:rsid w:val="00270D4E"/>
    <w:rsid w:val="0027146C"/>
    <w:rsid w:val="00273176"/>
    <w:rsid w:val="00275606"/>
    <w:rsid w:val="00276131"/>
    <w:rsid w:val="002811F0"/>
    <w:rsid w:val="002833E6"/>
    <w:rsid w:val="00286332"/>
    <w:rsid w:val="00286388"/>
    <w:rsid w:val="00291351"/>
    <w:rsid w:val="002913DE"/>
    <w:rsid w:val="002935F0"/>
    <w:rsid w:val="002949C0"/>
    <w:rsid w:val="00295A88"/>
    <w:rsid w:val="002A4CE4"/>
    <w:rsid w:val="002A6CB3"/>
    <w:rsid w:val="002A7CB9"/>
    <w:rsid w:val="002B1809"/>
    <w:rsid w:val="002C6ACB"/>
    <w:rsid w:val="002C6F1F"/>
    <w:rsid w:val="002C7752"/>
    <w:rsid w:val="002D14FD"/>
    <w:rsid w:val="002D16A6"/>
    <w:rsid w:val="002D2E3C"/>
    <w:rsid w:val="002D56C2"/>
    <w:rsid w:val="002D68F5"/>
    <w:rsid w:val="002E4892"/>
    <w:rsid w:val="002E62CA"/>
    <w:rsid w:val="002F3C25"/>
    <w:rsid w:val="00301075"/>
    <w:rsid w:val="00304D6D"/>
    <w:rsid w:val="0031016A"/>
    <w:rsid w:val="0031241F"/>
    <w:rsid w:val="00312B7C"/>
    <w:rsid w:val="00313EA1"/>
    <w:rsid w:val="00314DE8"/>
    <w:rsid w:val="00315D6F"/>
    <w:rsid w:val="00316C0F"/>
    <w:rsid w:val="00317ED4"/>
    <w:rsid w:val="00320188"/>
    <w:rsid w:val="00324981"/>
    <w:rsid w:val="00325A47"/>
    <w:rsid w:val="00325AAD"/>
    <w:rsid w:val="003261D8"/>
    <w:rsid w:val="00327637"/>
    <w:rsid w:val="00331440"/>
    <w:rsid w:val="00337D4E"/>
    <w:rsid w:val="003402DA"/>
    <w:rsid w:val="00341537"/>
    <w:rsid w:val="0034561D"/>
    <w:rsid w:val="003457BA"/>
    <w:rsid w:val="00352231"/>
    <w:rsid w:val="00352242"/>
    <w:rsid w:val="0035397B"/>
    <w:rsid w:val="00357CCB"/>
    <w:rsid w:val="00363BF6"/>
    <w:rsid w:val="0036786E"/>
    <w:rsid w:val="00370411"/>
    <w:rsid w:val="00371D0A"/>
    <w:rsid w:val="003727E4"/>
    <w:rsid w:val="00374FEF"/>
    <w:rsid w:val="00375FAE"/>
    <w:rsid w:val="00376667"/>
    <w:rsid w:val="00380DF4"/>
    <w:rsid w:val="003843B0"/>
    <w:rsid w:val="0038599B"/>
    <w:rsid w:val="00385AB4"/>
    <w:rsid w:val="00386B46"/>
    <w:rsid w:val="00391189"/>
    <w:rsid w:val="003A4684"/>
    <w:rsid w:val="003A4939"/>
    <w:rsid w:val="003A53E1"/>
    <w:rsid w:val="003B2463"/>
    <w:rsid w:val="003B7ABD"/>
    <w:rsid w:val="003C2384"/>
    <w:rsid w:val="003C268B"/>
    <w:rsid w:val="003C2F40"/>
    <w:rsid w:val="003C4FA3"/>
    <w:rsid w:val="003D0799"/>
    <w:rsid w:val="003D34A3"/>
    <w:rsid w:val="003D36A7"/>
    <w:rsid w:val="003D4913"/>
    <w:rsid w:val="003E043B"/>
    <w:rsid w:val="003E04FA"/>
    <w:rsid w:val="003E377C"/>
    <w:rsid w:val="003F22D8"/>
    <w:rsid w:val="003F424E"/>
    <w:rsid w:val="003F4570"/>
    <w:rsid w:val="003F4650"/>
    <w:rsid w:val="003F714A"/>
    <w:rsid w:val="0040506F"/>
    <w:rsid w:val="004061ED"/>
    <w:rsid w:val="00406838"/>
    <w:rsid w:val="004117C3"/>
    <w:rsid w:val="004139B1"/>
    <w:rsid w:val="00420FE6"/>
    <w:rsid w:val="00422D65"/>
    <w:rsid w:val="004235C9"/>
    <w:rsid w:val="00424696"/>
    <w:rsid w:val="00425B67"/>
    <w:rsid w:val="0043200B"/>
    <w:rsid w:val="00433FF5"/>
    <w:rsid w:val="00434D99"/>
    <w:rsid w:val="00435E1A"/>
    <w:rsid w:val="00436018"/>
    <w:rsid w:val="004452BC"/>
    <w:rsid w:val="004508AC"/>
    <w:rsid w:val="004535C3"/>
    <w:rsid w:val="00456B7F"/>
    <w:rsid w:val="0046030D"/>
    <w:rsid w:val="00461FFA"/>
    <w:rsid w:val="0046230C"/>
    <w:rsid w:val="00465941"/>
    <w:rsid w:val="0047004D"/>
    <w:rsid w:val="00471A63"/>
    <w:rsid w:val="00471AE0"/>
    <w:rsid w:val="00472CE2"/>
    <w:rsid w:val="00480A68"/>
    <w:rsid w:val="00480E59"/>
    <w:rsid w:val="00482D8D"/>
    <w:rsid w:val="0048473D"/>
    <w:rsid w:val="00485D8C"/>
    <w:rsid w:val="0048754C"/>
    <w:rsid w:val="0048768D"/>
    <w:rsid w:val="00487AC7"/>
    <w:rsid w:val="004904EB"/>
    <w:rsid w:val="0049560C"/>
    <w:rsid w:val="00495EA2"/>
    <w:rsid w:val="00496427"/>
    <w:rsid w:val="0049694E"/>
    <w:rsid w:val="004A2621"/>
    <w:rsid w:val="004A6998"/>
    <w:rsid w:val="004B135E"/>
    <w:rsid w:val="004B2B58"/>
    <w:rsid w:val="004B3F53"/>
    <w:rsid w:val="004B580A"/>
    <w:rsid w:val="004B712E"/>
    <w:rsid w:val="004C0442"/>
    <w:rsid w:val="004C0766"/>
    <w:rsid w:val="004C4D9C"/>
    <w:rsid w:val="004C6393"/>
    <w:rsid w:val="004D064F"/>
    <w:rsid w:val="004D0F04"/>
    <w:rsid w:val="004D1BE1"/>
    <w:rsid w:val="004D316A"/>
    <w:rsid w:val="004D5179"/>
    <w:rsid w:val="004D5DF2"/>
    <w:rsid w:val="004D7116"/>
    <w:rsid w:val="004E07B3"/>
    <w:rsid w:val="004E7B26"/>
    <w:rsid w:val="004F09BF"/>
    <w:rsid w:val="004F1254"/>
    <w:rsid w:val="004F20A2"/>
    <w:rsid w:val="004F22DB"/>
    <w:rsid w:val="004F59C4"/>
    <w:rsid w:val="004F6276"/>
    <w:rsid w:val="00502B84"/>
    <w:rsid w:val="0050426B"/>
    <w:rsid w:val="005042AD"/>
    <w:rsid w:val="00511C97"/>
    <w:rsid w:val="0051355E"/>
    <w:rsid w:val="0051503E"/>
    <w:rsid w:val="005171C0"/>
    <w:rsid w:val="005206CA"/>
    <w:rsid w:val="005209B6"/>
    <w:rsid w:val="00520FFF"/>
    <w:rsid w:val="0052155F"/>
    <w:rsid w:val="0052289D"/>
    <w:rsid w:val="005256DB"/>
    <w:rsid w:val="00526DD8"/>
    <w:rsid w:val="005413E4"/>
    <w:rsid w:val="0054445F"/>
    <w:rsid w:val="005468B0"/>
    <w:rsid w:val="00546D66"/>
    <w:rsid w:val="0054789B"/>
    <w:rsid w:val="005540ED"/>
    <w:rsid w:val="00557055"/>
    <w:rsid w:val="00562878"/>
    <w:rsid w:val="005639CC"/>
    <w:rsid w:val="00570952"/>
    <w:rsid w:val="005770C4"/>
    <w:rsid w:val="00580A8A"/>
    <w:rsid w:val="00583DB7"/>
    <w:rsid w:val="005908E9"/>
    <w:rsid w:val="005909B4"/>
    <w:rsid w:val="0059678A"/>
    <w:rsid w:val="005A39AD"/>
    <w:rsid w:val="005A55C5"/>
    <w:rsid w:val="005B0593"/>
    <w:rsid w:val="005B531E"/>
    <w:rsid w:val="005B67B3"/>
    <w:rsid w:val="005C000C"/>
    <w:rsid w:val="005C3830"/>
    <w:rsid w:val="005C413B"/>
    <w:rsid w:val="005C4496"/>
    <w:rsid w:val="005C6650"/>
    <w:rsid w:val="005C74C5"/>
    <w:rsid w:val="005D01C1"/>
    <w:rsid w:val="005D0B83"/>
    <w:rsid w:val="005D4A35"/>
    <w:rsid w:val="005D79EB"/>
    <w:rsid w:val="005E09DC"/>
    <w:rsid w:val="005E197A"/>
    <w:rsid w:val="005E4031"/>
    <w:rsid w:val="005E6AD5"/>
    <w:rsid w:val="005E6C93"/>
    <w:rsid w:val="005F28F2"/>
    <w:rsid w:val="005F6DFE"/>
    <w:rsid w:val="00600CE4"/>
    <w:rsid w:val="0060170C"/>
    <w:rsid w:val="00605392"/>
    <w:rsid w:val="00605574"/>
    <w:rsid w:val="006061AE"/>
    <w:rsid w:val="00606B8E"/>
    <w:rsid w:val="00610F3B"/>
    <w:rsid w:val="00611B2C"/>
    <w:rsid w:val="00611E88"/>
    <w:rsid w:val="0061694C"/>
    <w:rsid w:val="00616AED"/>
    <w:rsid w:val="006170A5"/>
    <w:rsid w:val="006211AC"/>
    <w:rsid w:val="00622F39"/>
    <w:rsid w:val="006252C0"/>
    <w:rsid w:val="0062641A"/>
    <w:rsid w:val="00627C57"/>
    <w:rsid w:val="00630682"/>
    <w:rsid w:val="00633F2A"/>
    <w:rsid w:val="00634291"/>
    <w:rsid w:val="006413C3"/>
    <w:rsid w:val="00641B46"/>
    <w:rsid w:val="006423AB"/>
    <w:rsid w:val="00644B94"/>
    <w:rsid w:val="00645389"/>
    <w:rsid w:val="00645795"/>
    <w:rsid w:val="006509F3"/>
    <w:rsid w:val="006511D4"/>
    <w:rsid w:val="00654B79"/>
    <w:rsid w:val="00655851"/>
    <w:rsid w:val="00662F1F"/>
    <w:rsid w:val="006633F6"/>
    <w:rsid w:val="006675D6"/>
    <w:rsid w:val="00670B12"/>
    <w:rsid w:val="006746C4"/>
    <w:rsid w:val="0067488F"/>
    <w:rsid w:val="00675C37"/>
    <w:rsid w:val="00677A05"/>
    <w:rsid w:val="00681EBF"/>
    <w:rsid w:val="00682788"/>
    <w:rsid w:val="0068352C"/>
    <w:rsid w:val="006848B0"/>
    <w:rsid w:val="00685AAF"/>
    <w:rsid w:val="006933AC"/>
    <w:rsid w:val="00694100"/>
    <w:rsid w:val="006962EB"/>
    <w:rsid w:val="0069675D"/>
    <w:rsid w:val="006968E1"/>
    <w:rsid w:val="006A05DF"/>
    <w:rsid w:val="006A095B"/>
    <w:rsid w:val="006A1712"/>
    <w:rsid w:val="006A265B"/>
    <w:rsid w:val="006A4149"/>
    <w:rsid w:val="006A584A"/>
    <w:rsid w:val="006B05B3"/>
    <w:rsid w:val="006B27BF"/>
    <w:rsid w:val="006B3BD0"/>
    <w:rsid w:val="006B5BC8"/>
    <w:rsid w:val="006B5C67"/>
    <w:rsid w:val="006C0118"/>
    <w:rsid w:val="006C49FD"/>
    <w:rsid w:val="006C5CCF"/>
    <w:rsid w:val="006D0100"/>
    <w:rsid w:val="006D0E6C"/>
    <w:rsid w:val="006D1C3F"/>
    <w:rsid w:val="006E0589"/>
    <w:rsid w:val="006E2303"/>
    <w:rsid w:val="006E2984"/>
    <w:rsid w:val="006E372B"/>
    <w:rsid w:val="006E3E7B"/>
    <w:rsid w:val="006E4AF0"/>
    <w:rsid w:val="006E75E7"/>
    <w:rsid w:val="006F0C2B"/>
    <w:rsid w:val="006F1F8B"/>
    <w:rsid w:val="006F1FC9"/>
    <w:rsid w:val="006F366C"/>
    <w:rsid w:val="006F50E3"/>
    <w:rsid w:val="006F75D6"/>
    <w:rsid w:val="00700C08"/>
    <w:rsid w:val="00703877"/>
    <w:rsid w:val="007063B3"/>
    <w:rsid w:val="00706706"/>
    <w:rsid w:val="007067CE"/>
    <w:rsid w:val="0070721E"/>
    <w:rsid w:val="007129E4"/>
    <w:rsid w:val="0072251A"/>
    <w:rsid w:val="00724D4A"/>
    <w:rsid w:val="007314D4"/>
    <w:rsid w:val="007368A7"/>
    <w:rsid w:val="00736FF4"/>
    <w:rsid w:val="007425B4"/>
    <w:rsid w:val="00742AA1"/>
    <w:rsid w:val="00742E81"/>
    <w:rsid w:val="007437DF"/>
    <w:rsid w:val="007441C8"/>
    <w:rsid w:val="00745195"/>
    <w:rsid w:val="0076322C"/>
    <w:rsid w:val="007652E0"/>
    <w:rsid w:val="00767B2D"/>
    <w:rsid w:val="00770565"/>
    <w:rsid w:val="00770A6A"/>
    <w:rsid w:val="00771FC6"/>
    <w:rsid w:val="00776E7E"/>
    <w:rsid w:val="00777831"/>
    <w:rsid w:val="00781534"/>
    <w:rsid w:val="0078251D"/>
    <w:rsid w:val="0078365B"/>
    <w:rsid w:val="00783F74"/>
    <w:rsid w:val="00786EFC"/>
    <w:rsid w:val="0079137B"/>
    <w:rsid w:val="00791E26"/>
    <w:rsid w:val="00793729"/>
    <w:rsid w:val="007A1958"/>
    <w:rsid w:val="007A5497"/>
    <w:rsid w:val="007B1BC3"/>
    <w:rsid w:val="007B30E3"/>
    <w:rsid w:val="007B3385"/>
    <w:rsid w:val="007B55F2"/>
    <w:rsid w:val="007B64B2"/>
    <w:rsid w:val="007B7ABA"/>
    <w:rsid w:val="007C0FA2"/>
    <w:rsid w:val="007C1471"/>
    <w:rsid w:val="007C277F"/>
    <w:rsid w:val="007C3AA6"/>
    <w:rsid w:val="007C4A77"/>
    <w:rsid w:val="007C4DDC"/>
    <w:rsid w:val="007C5A5C"/>
    <w:rsid w:val="007C6027"/>
    <w:rsid w:val="007C65F6"/>
    <w:rsid w:val="007C6758"/>
    <w:rsid w:val="007C7B83"/>
    <w:rsid w:val="007D07ED"/>
    <w:rsid w:val="007D3190"/>
    <w:rsid w:val="007D3C22"/>
    <w:rsid w:val="007D5876"/>
    <w:rsid w:val="007E0E58"/>
    <w:rsid w:val="007E1F6D"/>
    <w:rsid w:val="007E2F04"/>
    <w:rsid w:val="007E3363"/>
    <w:rsid w:val="007E5F79"/>
    <w:rsid w:val="007F69C9"/>
    <w:rsid w:val="007F7554"/>
    <w:rsid w:val="00800B33"/>
    <w:rsid w:val="008011DD"/>
    <w:rsid w:val="008023E8"/>
    <w:rsid w:val="008025FA"/>
    <w:rsid w:val="0080266E"/>
    <w:rsid w:val="00803C55"/>
    <w:rsid w:val="00803D57"/>
    <w:rsid w:val="008058B8"/>
    <w:rsid w:val="008101A0"/>
    <w:rsid w:val="00811676"/>
    <w:rsid w:val="00813DD9"/>
    <w:rsid w:val="008143C4"/>
    <w:rsid w:val="00821BC7"/>
    <w:rsid w:val="00821EEF"/>
    <w:rsid w:val="008239FB"/>
    <w:rsid w:val="0082427B"/>
    <w:rsid w:val="008346F2"/>
    <w:rsid w:val="00835B4E"/>
    <w:rsid w:val="00837840"/>
    <w:rsid w:val="008378FD"/>
    <w:rsid w:val="0084319C"/>
    <w:rsid w:val="00844197"/>
    <w:rsid w:val="008442BF"/>
    <w:rsid w:val="00851071"/>
    <w:rsid w:val="00851248"/>
    <w:rsid w:val="00851781"/>
    <w:rsid w:val="00851CF7"/>
    <w:rsid w:val="00852F52"/>
    <w:rsid w:val="008532AC"/>
    <w:rsid w:val="00857D63"/>
    <w:rsid w:val="00861814"/>
    <w:rsid w:val="00862422"/>
    <w:rsid w:val="00863081"/>
    <w:rsid w:val="0086371A"/>
    <w:rsid w:val="00865CF8"/>
    <w:rsid w:val="008747C3"/>
    <w:rsid w:val="008802D3"/>
    <w:rsid w:val="00880F7B"/>
    <w:rsid w:val="008823A0"/>
    <w:rsid w:val="00884686"/>
    <w:rsid w:val="00885378"/>
    <w:rsid w:val="00885DA5"/>
    <w:rsid w:val="00886836"/>
    <w:rsid w:val="00886924"/>
    <w:rsid w:val="00887706"/>
    <w:rsid w:val="00887CAE"/>
    <w:rsid w:val="00891B85"/>
    <w:rsid w:val="00893775"/>
    <w:rsid w:val="00895DBE"/>
    <w:rsid w:val="008A479E"/>
    <w:rsid w:val="008A48A9"/>
    <w:rsid w:val="008A4BA1"/>
    <w:rsid w:val="008A4DCD"/>
    <w:rsid w:val="008A710D"/>
    <w:rsid w:val="008B2C69"/>
    <w:rsid w:val="008B7FAD"/>
    <w:rsid w:val="008C1293"/>
    <w:rsid w:val="008C1901"/>
    <w:rsid w:val="008C2327"/>
    <w:rsid w:val="008C2D94"/>
    <w:rsid w:val="008C539F"/>
    <w:rsid w:val="008C7FE0"/>
    <w:rsid w:val="008D294B"/>
    <w:rsid w:val="008D79BF"/>
    <w:rsid w:val="008E0F51"/>
    <w:rsid w:val="008E3763"/>
    <w:rsid w:val="008E565C"/>
    <w:rsid w:val="008F0A9E"/>
    <w:rsid w:val="008F32AB"/>
    <w:rsid w:val="008F6E8D"/>
    <w:rsid w:val="008F782B"/>
    <w:rsid w:val="00901A06"/>
    <w:rsid w:val="00902E2B"/>
    <w:rsid w:val="009037C0"/>
    <w:rsid w:val="009139F6"/>
    <w:rsid w:val="00913E9E"/>
    <w:rsid w:val="0091709D"/>
    <w:rsid w:val="00935BEE"/>
    <w:rsid w:val="00940CDB"/>
    <w:rsid w:val="009427B8"/>
    <w:rsid w:val="009428ED"/>
    <w:rsid w:val="009511A7"/>
    <w:rsid w:val="00954952"/>
    <w:rsid w:val="00955C20"/>
    <w:rsid w:val="009607FD"/>
    <w:rsid w:val="00963B0E"/>
    <w:rsid w:val="00964A63"/>
    <w:rsid w:val="009729D6"/>
    <w:rsid w:val="00973E47"/>
    <w:rsid w:val="00974A18"/>
    <w:rsid w:val="00977C8C"/>
    <w:rsid w:val="00977D39"/>
    <w:rsid w:val="00980375"/>
    <w:rsid w:val="00987CFB"/>
    <w:rsid w:val="009928F3"/>
    <w:rsid w:val="00993C72"/>
    <w:rsid w:val="00994B53"/>
    <w:rsid w:val="00994FC8"/>
    <w:rsid w:val="009956B0"/>
    <w:rsid w:val="00995D13"/>
    <w:rsid w:val="00995D43"/>
    <w:rsid w:val="0099645F"/>
    <w:rsid w:val="00997F4E"/>
    <w:rsid w:val="009A3C4E"/>
    <w:rsid w:val="009A3F9F"/>
    <w:rsid w:val="009A557B"/>
    <w:rsid w:val="009A5B1D"/>
    <w:rsid w:val="009A70B0"/>
    <w:rsid w:val="009B0A17"/>
    <w:rsid w:val="009B229B"/>
    <w:rsid w:val="009B73F2"/>
    <w:rsid w:val="009B7D28"/>
    <w:rsid w:val="009C1046"/>
    <w:rsid w:val="009C1081"/>
    <w:rsid w:val="009C2B31"/>
    <w:rsid w:val="009C3620"/>
    <w:rsid w:val="009D1672"/>
    <w:rsid w:val="009D74D4"/>
    <w:rsid w:val="009D7997"/>
    <w:rsid w:val="009E2EDF"/>
    <w:rsid w:val="009E5062"/>
    <w:rsid w:val="009E5FCF"/>
    <w:rsid w:val="009E64A3"/>
    <w:rsid w:val="009E65F8"/>
    <w:rsid w:val="009E680F"/>
    <w:rsid w:val="009F0261"/>
    <w:rsid w:val="009F2C96"/>
    <w:rsid w:val="009F2DD0"/>
    <w:rsid w:val="009F3D12"/>
    <w:rsid w:val="009F58FA"/>
    <w:rsid w:val="009F7823"/>
    <w:rsid w:val="009F7D85"/>
    <w:rsid w:val="00A008AE"/>
    <w:rsid w:val="00A015EB"/>
    <w:rsid w:val="00A03516"/>
    <w:rsid w:val="00A03849"/>
    <w:rsid w:val="00A058B6"/>
    <w:rsid w:val="00A06883"/>
    <w:rsid w:val="00A07CA4"/>
    <w:rsid w:val="00A106DC"/>
    <w:rsid w:val="00A1670C"/>
    <w:rsid w:val="00A176B0"/>
    <w:rsid w:val="00A3210F"/>
    <w:rsid w:val="00A3286D"/>
    <w:rsid w:val="00A357BA"/>
    <w:rsid w:val="00A36E0B"/>
    <w:rsid w:val="00A41926"/>
    <w:rsid w:val="00A424F8"/>
    <w:rsid w:val="00A42AF8"/>
    <w:rsid w:val="00A44A74"/>
    <w:rsid w:val="00A474E9"/>
    <w:rsid w:val="00A4761C"/>
    <w:rsid w:val="00A47E91"/>
    <w:rsid w:val="00A52EDD"/>
    <w:rsid w:val="00A543C6"/>
    <w:rsid w:val="00A55322"/>
    <w:rsid w:val="00A554D3"/>
    <w:rsid w:val="00A60B17"/>
    <w:rsid w:val="00A61324"/>
    <w:rsid w:val="00A61D33"/>
    <w:rsid w:val="00A623D6"/>
    <w:rsid w:val="00A6367C"/>
    <w:rsid w:val="00A65171"/>
    <w:rsid w:val="00A67F43"/>
    <w:rsid w:val="00A7231E"/>
    <w:rsid w:val="00A72E74"/>
    <w:rsid w:val="00A73C0D"/>
    <w:rsid w:val="00A758C4"/>
    <w:rsid w:val="00A80383"/>
    <w:rsid w:val="00A843A1"/>
    <w:rsid w:val="00A84642"/>
    <w:rsid w:val="00A8493E"/>
    <w:rsid w:val="00A93CE3"/>
    <w:rsid w:val="00A95105"/>
    <w:rsid w:val="00A953AD"/>
    <w:rsid w:val="00AA0B83"/>
    <w:rsid w:val="00AA0EA5"/>
    <w:rsid w:val="00AA213E"/>
    <w:rsid w:val="00AA3780"/>
    <w:rsid w:val="00AA4D33"/>
    <w:rsid w:val="00AA57FA"/>
    <w:rsid w:val="00AA69A8"/>
    <w:rsid w:val="00AB063E"/>
    <w:rsid w:val="00AB0E6E"/>
    <w:rsid w:val="00AB206E"/>
    <w:rsid w:val="00AB2C09"/>
    <w:rsid w:val="00AB4DD2"/>
    <w:rsid w:val="00AB54F6"/>
    <w:rsid w:val="00AB6233"/>
    <w:rsid w:val="00AC510A"/>
    <w:rsid w:val="00AC5367"/>
    <w:rsid w:val="00AC63D4"/>
    <w:rsid w:val="00AD48D4"/>
    <w:rsid w:val="00AD68DF"/>
    <w:rsid w:val="00AD76B5"/>
    <w:rsid w:val="00AE2671"/>
    <w:rsid w:val="00AE319C"/>
    <w:rsid w:val="00AF09E4"/>
    <w:rsid w:val="00AF3C6B"/>
    <w:rsid w:val="00AF3F8D"/>
    <w:rsid w:val="00AF3FA2"/>
    <w:rsid w:val="00AF5413"/>
    <w:rsid w:val="00AF5C94"/>
    <w:rsid w:val="00AF62AC"/>
    <w:rsid w:val="00AF6E6D"/>
    <w:rsid w:val="00B04D69"/>
    <w:rsid w:val="00B06C6A"/>
    <w:rsid w:val="00B102A0"/>
    <w:rsid w:val="00B1052C"/>
    <w:rsid w:val="00B129B2"/>
    <w:rsid w:val="00B12F27"/>
    <w:rsid w:val="00B13627"/>
    <w:rsid w:val="00B15C66"/>
    <w:rsid w:val="00B25ACA"/>
    <w:rsid w:val="00B26A19"/>
    <w:rsid w:val="00B27D9C"/>
    <w:rsid w:val="00B307A4"/>
    <w:rsid w:val="00B313AA"/>
    <w:rsid w:val="00B40978"/>
    <w:rsid w:val="00B42387"/>
    <w:rsid w:val="00B42EA7"/>
    <w:rsid w:val="00B44F74"/>
    <w:rsid w:val="00B4550D"/>
    <w:rsid w:val="00B4607F"/>
    <w:rsid w:val="00B514E0"/>
    <w:rsid w:val="00B5230A"/>
    <w:rsid w:val="00B55E18"/>
    <w:rsid w:val="00B5715D"/>
    <w:rsid w:val="00B60D12"/>
    <w:rsid w:val="00B6224B"/>
    <w:rsid w:val="00B6525A"/>
    <w:rsid w:val="00B65311"/>
    <w:rsid w:val="00B66593"/>
    <w:rsid w:val="00B67137"/>
    <w:rsid w:val="00B67BA3"/>
    <w:rsid w:val="00B70BE5"/>
    <w:rsid w:val="00B72E3F"/>
    <w:rsid w:val="00B767FB"/>
    <w:rsid w:val="00B81462"/>
    <w:rsid w:val="00B81889"/>
    <w:rsid w:val="00B81C0D"/>
    <w:rsid w:val="00B81C13"/>
    <w:rsid w:val="00B83F5B"/>
    <w:rsid w:val="00B8652A"/>
    <w:rsid w:val="00B9093A"/>
    <w:rsid w:val="00B91583"/>
    <w:rsid w:val="00B918A6"/>
    <w:rsid w:val="00B934C0"/>
    <w:rsid w:val="00B94BF8"/>
    <w:rsid w:val="00BA0C9B"/>
    <w:rsid w:val="00BA1424"/>
    <w:rsid w:val="00BA5335"/>
    <w:rsid w:val="00BB243E"/>
    <w:rsid w:val="00BB2F99"/>
    <w:rsid w:val="00BB36AD"/>
    <w:rsid w:val="00BC0A39"/>
    <w:rsid w:val="00BC4491"/>
    <w:rsid w:val="00BC569D"/>
    <w:rsid w:val="00BE039D"/>
    <w:rsid w:val="00BE1001"/>
    <w:rsid w:val="00BE3D7B"/>
    <w:rsid w:val="00BE5969"/>
    <w:rsid w:val="00BE770A"/>
    <w:rsid w:val="00BF0FF3"/>
    <w:rsid w:val="00BF362D"/>
    <w:rsid w:val="00C010DA"/>
    <w:rsid w:val="00C01463"/>
    <w:rsid w:val="00C065B3"/>
    <w:rsid w:val="00C11990"/>
    <w:rsid w:val="00C20358"/>
    <w:rsid w:val="00C2049E"/>
    <w:rsid w:val="00C301AB"/>
    <w:rsid w:val="00C3481B"/>
    <w:rsid w:val="00C3694C"/>
    <w:rsid w:val="00C43025"/>
    <w:rsid w:val="00C46037"/>
    <w:rsid w:val="00C4737A"/>
    <w:rsid w:val="00C52048"/>
    <w:rsid w:val="00C52FB4"/>
    <w:rsid w:val="00C55251"/>
    <w:rsid w:val="00C571E3"/>
    <w:rsid w:val="00C60C08"/>
    <w:rsid w:val="00C62CAA"/>
    <w:rsid w:val="00C71ABC"/>
    <w:rsid w:val="00C72C4B"/>
    <w:rsid w:val="00C76118"/>
    <w:rsid w:val="00C81BBB"/>
    <w:rsid w:val="00C83119"/>
    <w:rsid w:val="00C85101"/>
    <w:rsid w:val="00C92B16"/>
    <w:rsid w:val="00C938B4"/>
    <w:rsid w:val="00CA0504"/>
    <w:rsid w:val="00CA4844"/>
    <w:rsid w:val="00CA5475"/>
    <w:rsid w:val="00CB22EA"/>
    <w:rsid w:val="00CB3ABC"/>
    <w:rsid w:val="00CB6584"/>
    <w:rsid w:val="00CB6983"/>
    <w:rsid w:val="00CC1702"/>
    <w:rsid w:val="00CC266B"/>
    <w:rsid w:val="00CC2E42"/>
    <w:rsid w:val="00CC2E7D"/>
    <w:rsid w:val="00CC4652"/>
    <w:rsid w:val="00CC5D66"/>
    <w:rsid w:val="00CC7A92"/>
    <w:rsid w:val="00CD1BAB"/>
    <w:rsid w:val="00CE06D8"/>
    <w:rsid w:val="00CE6B6F"/>
    <w:rsid w:val="00CE6ECB"/>
    <w:rsid w:val="00CF0378"/>
    <w:rsid w:val="00CF0C93"/>
    <w:rsid w:val="00CF2735"/>
    <w:rsid w:val="00CF5848"/>
    <w:rsid w:val="00CF7E2E"/>
    <w:rsid w:val="00D02AE1"/>
    <w:rsid w:val="00D06385"/>
    <w:rsid w:val="00D104A1"/>
    <w:rsid w:val="00D10781"/>
    <w:rsid w:val="00D13E88"/>
    <w:rsid w:val="00D1521B"/>
    <w:rsid w:val="00D3287C"/>
    <w:rsid w:val="00D32B00"/>
    <w:rsid w:val="00D33C30"/>
    <w:rsid w:val="00D34ED3"/>
    <w:rsid w:val="00D3553E"/>
    <w:rsid w:val="00D408D7"/>
    <w:rsid w:val="00D41AFE"/>
    <w:rsid w:val="00D41C08"/>
    <w:rsid w:val="00D432DA"/>
    <w:rsid w:val="00D43E81"/>
    <w:rsid w:val="00D448BE"/>
    <w:rsid w:val="00D47324"/>
    <w:rsid w:val="00D54938"/>
    <w:rsid w:val="00D56274"/>
    <w:rsid w:val="00D56F7B"/>
    <w:rsid w:val="00D57898"/>
    <w:rsid w:val="00D65BBF"/>
    <w:rsid w:val="00D67D3D"/>
    <w:rsid w:val="00D71C07"/>
    <w:rsid w:val="00D7298C"/>
    <w:rsid w:val="00D775EF"/>
    <w:rsid w:val="00D806AF"/>
    <w:rsid w:val="00D8168E"/>
    <w:rsid w:val="00D82B58"/>
    <w:rsid w:val="00D8496E"/>
    <w:rsid w:val="00D864DD"/>
    <w:rsid w:val="00D92BC1"/>
    <w:rsid w:val="00D95955"/>
    <w:rsid w:val="00D95C55"/>
    <w:rsid w:val="00D96672"/>
    <w:rsid w:val="00D97AF4"/>
    <w:rsid w:val="00DA4857"/>
    <w:rsid w:val="00DA706F"/>
    <w:rsid w:val="00DA7C85"/>
    <w:rsid w:val="00DB0008"/>
    <w:rsid w:val="00DB292F"/>
    <w:rsid w:val="00DB4D48"/>
    <w:rsid w:val="00DB60BD"/>
    <w:rsid w:val="00DB7DC6"/>
    <w:rsid w:val="00DC35E9"/>
    <w:rsid w:val="00DC6A58"/>
    <w:rsid w:val="00DD0FBD"/>
    <w:rsid w:val="00DD1D86"/>
    <w:rsid w:val="00DD2A67"/>
    <w:rsid w:val="00DD52C0"/>
    <w:rsid w:val="00DE3F1B"/>
    <w:rsid w:val="00DE6B71"/>
    <w:rsid w:val="00DE763B"/>
    <w:rsid w:val="00DF49C5"/>
    <w:rsid w:val="00DF6D41"/>
    <w:rsid w:val="00DF6F20"/>
    <w:rsid w:val="00E048D2"/>
    <w:rsid w:val="00E0718E"/>
    <w:rsid w:val="00E11C50"/>
    <w:rsid w:val="00E1521F"/>
    <w:rsid w:val="00E153F1"/>
    <w:rsid w:val="00E1556D"/>
    <w:rsid w:val="00E17D03"/>
    <w:rsid w:val="00E22D80"/>
    <w:rsid w:val="00E23159"/>
    <w:rsid w:val="00E247FA"/>
    <w:rsid w:val="00E24C9F"/>
    <w:rsid w:val="00E263CD"/>
    <w:rsid w:val="00E30D2B"/>
    <w:rsid w:val="00E32C59"/>
    <w:rsid w:val="00E337B0"/>
    <w:rsid w:val="00E3454B"/>
    <w:rsid w:val="00E36F8A"/>
    <w:rsid w:val="00E40FA6"/>
    <w:rsid w:val="00E43D51"/>
    <w:rsid w:val="00E4585E"/>
    <w:rsid w:val="00E4724B"/>
    <w:rsid w:val="00E47899"/>
    <w:rsid w:val="00E504E9"/>
    <w:rsid w:val="00E56A8F"/>
    <w:rsid w:val="00E572F9"/>
    <w:rsid w:val="00E57DDF"/>
    <w:rsid w:val="00E61056"/>
    <w:rsid w:val="00E627EC"/>
    <w:rsid w:val="00E62C4A"/>
    <w:rsid w:val="00E637C5"/>
    <w:rsid w:val="00E67903"/>
    <w:rsid w:val="00E72099"/>
    <w:rsid w:val="00E7470E"/>
    <w:rsid w:val="00E74B8D"/>
    <w:rsid w:val="00E77D06"/>
    <w:rsid w:val="00E77F24"/>
    <w:rsid w:val="00E80C9D"/>
    <w:rsid w:val="00E8116F"/>
    <w:rsid w:val="00E877BC"/>
    <w:rsid w:val="00E903B5"/>
    <w:rsid w:val="00E92D4D"/>
    <w:rsid w:val="00EA1056"/>
    <w:rsid w:val="00EA378F"/>
    <w:rsid w:val="00EA57F1"/>
    <w:rsid w:val="00EB1E68"/>
    <w:rsid w:val="00EB1F5A"/>
    <w:rsid w:val="00EB30F7"/>
    <w:rsid w:val="00EB7015"/>
    <w:rsid w:val="00EC5BA7"/>
    <w:rsid w:val="00EC6436"/>
    <w:rsid w:val="00EC7CA2"/>
    <w:rsid w:val="00ED175A"/>
    <w:rsid w:val="00ED2FDB"/>
    <w:rsid w:val="00ED44B8"/>
    <w:rsid w:val="00ED749D"/>
    <w:rsid w:val="00ED7CCC"/>
    <w:rsid w:val="00ED7E2C"/>
    <w:rsid w:val="00EE0C99"/>
    <w:rsid w:val="00EE148C"/>
    <w:rsid w:val="00EE1CB1"/>
    <w:rsid w:val="00EE4BFC"/>
    <w:rsid w:val="00EE5B13"/>
    <w:rsid w:val="00EE6C31"/>
    <w:rsid w:val="00EE6E65"/>
    <w:rsid w:val="00EF721C"/>
    <w:rsid w:val="00EF7999"/>
    <w:rsid w:val="00F00C44"/>
    <w:rsid w:val="00F01170"/>
    <w:rsid w:val="00F04708"/>
    <w:rsid w:val="00F058D3"/>
    <w:rsid w:val="00F072BA"/>
    <w:rsid w:val="00F1067A"/>
    <w:rsid w:val="00F11356"/>
    <w:rsid w:val="00F17694"/>
    <w:rsid w:val="00F22749"/>
    <w:rsid w:val="00F237AF"/>
    <w:rsid w:val="00F23AE9"/>
    <w:rsid w:val="00F24434"/>
    <w:rsid w:val="00F2528E"/>
    <w:rsid w:val="00F3057C"/>
    <w:rsid w:val="00F31216"/>
    <w:rsid w:val="00F32408"/>
    <w:rsid w:val="00F327A5"/>
    <w:rsid w:val="00F36C26"/>
    <w:rsid w:val="00F41665"/>
    <w:rsid w:val="00F425FC"/>
    <w:rsid w:val="00F4279F"/>
    <w:rsid w:val="00F446F0"/>
    <w:rsid w:val="00F50E55"/>
    <w:rsid w:val="00F514A9"/>
    <w:rsid w:val="00F51934"/>
    <w:rsid w:val="00F52B65"/>
    <w:rsid w:val="00F54A8C"/>
    <w:rsid w:val="00F55BE4"/>
    <w:rsid w:val="00F57C9B"/>
    <w:rsid w:val="00F6001F"/>
    <w:rsid w:val="00F62128"/>
    <w:rsid w:val="00F648E8"/>
    <w:rsid w:val="00F64C7B"/>
    <w:rsid w:val="00F652DA"/>
    <w:rsid w:val="00F65F0D"/>
    <w:rsid w:val="00F676A1"/>
    <w:rsid w:val="00F75CD1"/>
    <w:rsid w:val="00F762B5"/>
    <w:rsid w:val="00F80213"/>
    <w:rsid w:val="00F83514"/>
    <w:rsid w:val="00F87CA6"/>
    <w:rsid w:val="00F9164B"/>
    <w:rsid w:val="00F931D8"/>
    <w:rsid w:val="00F9322A"/>
    <w:rsid w:val="00F93A16"/>
    <w:rsid w:val="00F952D6"/>
    <w:rsid w:val="00F95365"/>
    <w:rsid w:val="00F9623D"/>
    <w:rsid w:val="00FA003A"/>
    <w:rsid w:val="00FA2450"/>
    <w:rsid w:val="00FA4B1E"/>
    <w:rsid w:val="00FA6662"/>
    <w:rsid w:val="00FB0F58"/>
    <w:rsid w:val="00FB10CE"/>
    <w:rsid w:val="00FB2052"/>
    <w:rsid w:val="00FB508B"/>
    <w:rsid w:val="00FB6B47"/>
    <w:rsid w:val="00FB7CB3"/>
    <w:rsid w:val="00FB7D62"/>
    <w:rsid w:val="00FC0D80"/>
    <w:rsid w:val="00FC2031"/>
    <w:rsid w:val="00FC41D9"/>
    <w:rsid w:val="00FC420F"/>
    <w:rsid w:val="00FC551A"/>
    <w:rsid w:val="00FC5904"/>
    <w:rsid w:val="00FD0606"/>
    <w:rsid w:val="00FD4280"/>
    <w:rsid w:val="00FD58AD"/>
    <w:rsid w:val="00FD58BF"/>
    <w:rsid w:val="00FD59F0"/>
    <w:rsid w:val="00FD6500"/>
    <w:rsid w:val="00FD6601"/>
    <w:rsid w:val="00FE192F"/>
    <w:rsid w:val="00FE53E0"/>
    <w:rsid w:val="00FE76CB"/>
    <w:rsid w:val="00FE79A6"/>
    <w:rsid w:val="00FF65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8C05183"/>
  <w14:defaultImageDpi w14:val="96"/>
  <w15:docId w15:val="{6DBFF3F8-1652-4334-84F5-180DC3208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lsdException w:name="toc 3" w:semiHidden="1"/>
    <w:lsdException w:name="toc 4" w:semiHidden="1" w:unhideWhenUsed="1"/>
    <w:lsdException w:name="toc 5" w:semiHidden="1" w:unhideWhenUsed="1"/>
    <w:lsdException w:name="toc 6" w:semiHidden="1"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qFormat="1"/>
    <w:lsdException w:name="FollowedHyperlink" w:semiHidden="1" w:unhideWhenUsed="1"/>
    <w:lsdException w:name="Strong" w:uiPriority="0" w:qFormat="1"/>
    <w:lsdException w:name="Emphasis" w:uiPriority="20" w:qFormat="1"/>
    <w:lsdException w:name="Document Map" w:semiHidden="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lsdException w:name="Smart Link" w:semiHidden="1" w:unhideWhenUsed="1"/>
  </w:latentStyles>
  <w:style w:type="paragraph" w:default="1" w:styleId="Normal">
    <w:name w:val="Normal"/>
    <w:qFormat/>
    <w:rsid w:val="00AF5C94"/>
    <w:pPr>
      <w:spacing w:line="278" w:lineRule="auto"/>
    </w:pPr>
    <w:rPr>
      <w:rFonts w:eastAsiaTheme="minorHAnsi"/>
      <w:kern w:val="2"/>
      <w:sz w:val="24"/>
      <w:szCs w:val="24"/>
      <w:lang w:eastAsia="en-US"/>
      <w14:ligatures w14:val="standardContextual"/>
    </w:rPr>
  </w:style>
  <w:style w:type="paragraph" w:styleId="Heading1">
    <w:name w:val="heading 1"/>
    <w:basedOn w:val="BodyText"/>
    <w:next w:val="BodyText"/>
    <w:link w:val="Heading1Char"/>
    <w:uiPriority w:val="9"/>
    <w:qFormat/>
    <w:rsid w:val="0035397B"/>
    <w:pPr>
      <w:keepNext/>
      <w:numPr>
        <w:numId w:val="13"/>
      </w:numPr>
      <w:spacing w:before="240"/>
      <w:outlineLvl w:val="0"/>
    </w:pPr>
    <w:rPr>
      <w:rFonts w:ascii="Verdana" w:hAnsi="Verdana"/>
      <w:bCs/>
      <w:color w:val="2F5496" w:themeColor="accent1" w:themeShade="BF"/>
      <w:sz w:val="32"/>
    </w:rPr>
  </w:style>
  <w:style w:type="paragraph" w:styleId="Heading2">
    <w:name w:val="heading 2"/>
    <w:basedOn w:val="BodyText"/>
    <w:next w:val="BodyText"/>
    <w:link w:val="Heading2Char"/>
    <w:uiPriority w:val="9"/>
    <w:qFormat/>
    <w:pPr>
      <w:keepNext/>
      <w:spacing w:before="240"/>
      <w:outlineLvl w:val="1"/>
    </w:pPr>
    <w:rPr>
      <w:sz w:val="26"/>
      <w:szCs w:val="26"/>
    </w:rPr>
  </w:style>
  <w:style w:type="paragraph" w:styleId="Heading3">
    <w:name w:val="heading 3"/>
    <w:basedOn w:val="BodyText"/>
    <w:next w:val="BodyText"/>
    <w:link w:val="Heading3Char"/>
    <w:uiPriority w:val="9"/>
    <w:qFormat/>
    <w:pPr>
      <w:keepNext/>
      <w:spacing w:before="240"/>
      <w:outlineLvl w:val="2"/>
    </w:pPr>
    <w:rPr>
      <w:sz w:val="26"/>
      <w:szCs w:val="26"/>
    </w:rPr>
  </w:style>
  <w:style w:type="paragraph" w:styleId="Heading4">
    <w:name w:val="heading 4"/>
    <w:basedOn w:val="BodyText"/>
    <w:next w:val="BodyText"/>
    <w:link w:val="Heading4Char"/>
    <w:uiPriority w:val="9"/>
    <w:qFormat/>
    <w:pPr>
      <w:keepNext/>
      <w:spacing w:before="240"/>
      <w:outlineLvl w:val="3"/>
    </w:pPr>
    <w:rPr>
      <w:sz w:val="26"/>
      <w:szCs w:val="26"/>
    </w:rPr>
  </w:style>
  <w:style w:type="paragraph" w:styleId="Heading6">
    <w:name w:val="heading 6"/>
    <w:basedOn w:val="Normal"/>
    <w:next w:val="Normal"/>
    <w:link w:val="Heading6Char"/>
    <w:uiPriority w:val="9"/>
    <w:semiHidden/>
    <w:unhideWhenUsed/>
    <w:qFormat/>
    <w:rsid w:val="001B1024"/>
    <w:pPr>
      <w:keepNext/>
      <w:keepLines/>
      <w:spacing w:before="40" w:after="0" w:line="240" w:lineRule="auto"/>
      <w:outlineLvl w:val="5"/>
    </w:pPr>
    <w:rPr>
      <w:rFonts w:asciiTheme="majorHAnsi" w:eastAsiaTheme="majorEastAsia" w:hAnsiTheme="majorHAnsi" w:cstheme="majorBidi"/>
      <w:color w:val="1F3763" w:themeColor="accent1" w:themeShade="7F"/>
      <w:szCs w:val="20"/>
    </w:rPr>
  </w:style>
  <w:style w:type="character" w:default="1" w:styleId="DefaultParagraphFont">
    <w:name w:val="Default Paragraph Font"/>
    <w:uiPriority w:val="1"/>
    <w:unhideWhenUsed/>
    <w:rsid w:val="00AF5C9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F5C94"/>
  </w:style>
  <w:style w:type="character" w:customStyle="1" w:styleId="Heading1Char">
    <w:name w:val="Heading 1 Char"/>
    <w:basedOn w:val="DefaultParagraphFont"/>
    <w:link w:val="Heading1"/>
    <w:uiPriority w:val="9"/>
    <w:rsid w:val="0035397B"/>
    <w:rPr>
      <w:rFonts w:ascii="Verdana" w:eastAsiaTheme="minorHAnsi" w:hAnsi="Verdana"/>
      <w:bCs/>
      <w:color w:val="2F5496" w:themeColor="accent1" w:themeShade="BF"/>
      <w:kern w:val="2"/>
      <w:sz w:val="32"/>
      <w:szCs w:val="24"/>
      <w:lang w:val="en-IN" w:eastAsia="en-US"/>
      <w14:ligatures w14:val="standardContextual"/>
    </w:rPr>
  </w:style>
  <w:style w:type="character" w:customStyle="1" w:styleId="Heading2Char">
    <w:name w:val="Heading 2 Char"/>
    <w:basedOn w:val="DefaultParagraphFont"/>
    <w:link w:val="Heading2"/>
    <w:uiPriority w:val="9"/>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BodyTextChar">
    <w:name w:val="Body Text Char"/>
    <w:hidden/>
    <w:uiPriority w:val="99"/>
    <w:rPr>
      <w:rFonts w:ascii="Arial" w:hAnsi="Arial"/>
    </w:rPr>
  </w:style>
  <w:style w:type="character" w:customStyle="1" w:styleId="xref">
    <w:name w:val="*xref"/>
    <w:basedOn w:val="BodyTextChar"/>
    <w:rPr>
      <w:rFonts w:ascii="Arial" w:hAnsi="Arial" w:cs="Times New Roman"/>
    </w:rPr>
  </w:style>
  <w:style w:type="character" w:customStyle="1" w:styleId="BodyDefinitionTerm">
    <w:name w:val="Body Definition Term"/>
    <w:basedOn w:val="BodyTextChar"/>
    <w:rPr>
      <w:rFonts w:ascii="Arial" w:hAnsi="Arial" w:cs="Times New Roman"/>
    </w:rPr>
  </w:style>
  <w:style w:type="character" w:customStyle="1" w:styleId="Capitals">
    <w:name w:val="Capitals"/>
    <w:rPr>
      <w:rFonts w:ascii="Arial" w:hAnsi="Arial"/>
      <w:caps/>
    </w:rPr>
  </w:style>
  <w:style w:type="character" w:customStyle="1" w:styleId="DefinitionTerm">
    <w:name w:val="Definition Term"/>
    <w:rPr>
      <w:rFonts w:ascii="Arial" w:hAnsi="Arial"/>
      <w:b/>
    </w:rPr>
  </w:style>
  <w:style w:type="character" w:styleId="Emphasis">
    <w:name w:val="Emphasis"/>
    <w:basedOn w:val="DefaultParagraphFont"/>
    <w:uiPriority w:val="20"/>
    <w:qFormat/>
    <w:rPr>
      <w:rFonts w:ascii="Arial" w:hAnsi="Arial"/>
      <w:i/>
    </w:rPr>
  </w:style>
  <w:style w:type="character" w:styleId="Hyperlink">
    <w:name w:val="Hyperlink"/>
    <w:basedOn w:val="DefaultParagraphFont"/>
    <w:uiPriority w:val="99"/>
    <w:qFormat/>
    <w:rPr>
      <w:rFonts w:ascii="Arial" w:hAnsi="Arial"/>
      <w:color w:val="0000FF"/>
      <w:u w:val="single"/>
    </w:rPr>
  </w:style>
  <w:style w:type="character" w:customStyle="1" w:styleId="InlineDefinition">
    <w:name w:val="Inline Definition"/>
    <w:basedOn w:val="BodyTextChar"/>
    <w:rPr>
      <w:rFonts w:ascii="Arial" w:hAnsi="Arial" w:cs="Times New Roman"/>
    </w:rPr>
  </w:style>
  <w:style w:type="character" w:customStyle="1" w:styleId="InlineDefinitionTerm">
    <w:name w:val="Inline Definition Term"/>
    <w:rPr>
      <w:rFonts w:ascii="Arial" w:hAnsi="Arial"/>
      <w:b/>
    </w:rPr>
  </w:style>
  <w:style w:type="character" w:customStyle="1" w:styleId="IntenseCapitals">
    <w:name w:val="Intense Capitals"/>
    <w:rPr>
      <w:rFonts w:ascii="Arial" w:hAnsi="Arial"/>
      <w:b/>
      <w:caps/>
    </w:rPr>
  </w:style>
  <w:style w:type="character" w:styleId="IntenseEmphasis">
    <w:name w:val="Intense Emphasis"/>
    <w:basedOn w:val="DefaultParagraphFont"/>
    <w:uiPriority w:val="21"/>
    <w:qFormat/>
    <w:rPr>
      <w:rFonts w:ascii="Arial" w:hAnsi="Arial"/>
      <w:b/>
      <w:i/>
    </w:rPr>
  </w:style>
  <w:style w:type="character" w:customStyle="1" w:styleId="UnderlineStrong">
    <w:name w:val="UnderlineStrong"/>
    <w:rPr>
      <w:b/>
      <w:u w:val="single"/>
    </w:rPr>
  </w:style>
  <w:style w:type="character" w:customStyle="1" w:styleId="UnderlineEmphasis">
    <w:name w:val="UnderlineEmphasis"/>
    <w:rPr>
      <w:i/>
      <w:u w:val="single"/>
    </w:rPr>
  </w:style>
  <w:style w:type="character" w:customStyle="1" w:styleId="StrongIntenseUnderline">
    <w:name w:val="StrongIntenseUnderline"/>
    <w:rPr>
      <w:b/>
      <w:i/>
      <w:u w:val="single"/>
    </w:rPr>
  </w:style>
  <w:style w:type="character" w:customStyle="1" w:styleId="InsertText">
    <w:name w:val="Insert Text"/>
    <w:rPr>
      <w:rFonts w:ascii="Arial" w:hAnsi="Arial"/>
      <w:i/>
    </w:rPr>
  </w:style>
  <w:style w:type="character" w:customStyle="1" w:styleId="OptionalText">
    <w:name w:val="Optional Text"/>
    <w:rPr>
      <w:rFonts w:ascii="Arial" w:hAnsi="Arial"/>
    </w:rPr>
  </w:style>
  <w:style w:type="character" w:customStyle="1" w:styleId="AlternativeText">
    <w:name w:val="Alternative Text"/>
    <w:rPr>
      <w:rFonts w:ascii="Arial" w:hAnsi="Arial"/>
    </w:rPr>
  </w:style>
  <w:style w:type="character" w:styleId="PageNumber">
    <w:name w:val="page number"/>
    <w:basedOn w:val="DefaultParagraphFont"/>
    <w:rPr>
      <w:rFonts w:ascii="Arial" w:hAnsi="Arial" w:cs="Times New Roman"/>
    </w:rPr>
  </w:style>
  <w:style w:type="character" w:customStyle="1" w:styleId="Strike">
    <w:name w:val="Strike"/>
    <w:rPr>
      <w:rFonts w:ascii="Arial" w:hAnsi="Arial"/>
      <w:strike/>
    </w:rPr>
  </w:style>
  <w:style w:type="character" w:styleId="Strong">
    <w:name w:val="Strong"/>
    <w:basedOn w:val="DefaultParagraphFont"/>
    <w:qFormat/>
    <w:rPr>
      <w:rFonts w:ascii="Arial" w:hAnsi="Arial"/>
      <w:b/>
    </w:rPr>
  </w:style>
  <w:style w:type="character" w:customStyle="1" w:styleId="Subscript">
    <w:name w:val="Subscript"/>
    <w:rPr>
      <w:rFonts w:ascii="Arial" w:hAnsi="Arial"/>
      <w:vertAlign w:val="subscript"/>
    </w:rPr>
  </w:style>
  <w:style w:type="character" w:customStyle="1" w:styleId="Superscript">
    <w:name w:val="Superscript"/>
    <w:rPr>
      <w:rFonts w:ascii="Arial" w:hAnsi="Arial"/>
      <w:vertAlign w:val="superscript"/>
    </w:rPr>
  </w:style>
  <w:style w:type="character" w:customStyle="1" w:styleId="Underline">
    <w:name w:val="Underline"/>
    <w:rPr>
      <w:rFonts w:ascii="Arial" w:hAnsi="Arial"/>
      <w:u w:val="single"/>
    </w:rPr>
  </w:style>
  <w:style w:type="paragraph" w:customStyle="1" w:styleId="TermsInTable">
    <w:name w:val="Terms In Table"/>
    <w:basedOn w:val="BodyText"/>
    <w:pPr>
      <w:jc w:val="left"/>
    </w:pPr>
  </w:style>
  <w:style w:type="character" w:customStyle="1" w:styleId="AlternativeTextDelim">
    <w:name w:val="AlternativeTextDelim"/>
  </w:style>
  <w:style w:type="character" w:customStyle="1" w:styleId="InsertTextDelim">
    <w:name w:val="InsertTextDelim"/>
  </w:style>
  <w:style w:type="character" w:customStyle="1" w:styleId="OptionalTextDelim">
    <w:name w:val="OptionalTextDelim"/>
  </w:style>
  <w:style w:type="paragraph" w:customStyle="1" w:styleId="CoverDate">
    <w:name w:val="Cover Date"/>
    <w:basedOn w:val="BodyText"/>
    <w:next w:val="CoverText"/>
    <w:pPr>
      <w:spacing w:after="1440"/>
      <w:jc w:val="center"/>
    </w:pPr>
  </w:style>
  <w:style w:type="paragraph" w:customStyle="1" w:styleId="CoverDocumentTitle">
    <w:name w:val="Cover Document Title"/>
    <w:basedOn w:val="BodyText"/>
    <w:next w:val="CoverText"/>
    <w:pPr>
      <w:keepNext/>
      <w:spacing w:before="1800" w:after="1800"/>
      <w:jc w:val="center"/>
    </w:pPr>
    <w:rPr>
      <w:sz w:val="40"/>
      <w:szCs w:val="40"/>
    </w:rPr>
  </w:style>
  <w:style w:type="paragraph" w:customStyle="1" w:styleId="CoverPartyName">
    <w:name w:val="Cover Party Name"/>
    <w:basedOn w:val="BodyText"/>
    <w:next w:val="CoverText"/>
    <w:pPr>
      <w:tabs>
        <w:tab w:val="left" w:pos="3119"/>
      </w:tabs>
      <w:spacing w:before="240"/>
      <w:ind w:left="3119" w:hanging="567"/>
      <w:jc w:val="left"/>
    </w:pPr>
    <w:rPr>
      <w:sz w:val="28"/>
      <w:szCs w:val="28"/>
    </w:rPr>
  </w:style>
  <w:style w:type="paragraph" w:customStyle="1" w:styleId="CoverPartyRole">
    <w:name w:val="Cover Party Role"/>
    <w:basedOn w:val="BodyText"/>
    <w:next w:val="CoverText"/>
    <w:pPr>
      <w:spacing w:after="360"/>
      <w:jc w:val="center"/>
    </w:pPr>
  </w:style>
  <w:style w:type="paragraph" w:customStyle="1" w:styleId="CoverText">
    <w:name w:val="Cover Text"/>
    <w:basedOn w:val="BodyText"/>
    <w:pPr>
      <w:jc w:val="center"/>
    </w:pPr>
    <w:rPr>
      <w:sz w:val="28"/>
      <w:szCs w:val="28"/>
    </w:rPr>
  </w:style>
  <w:style w:type="paragraph" w:customStyle="1" w:styleId="CoverBackText">
    <w:name w:val="Cover Back Text"/>
    <w:basedOn w:val="BodyText"/>
    <w:pPr>
      <w:jc w:val="right"/>
    </w:pPr>
  </w:style>
  <w:style w:type="paragraph" w:customStyle="1" w:styleId="Parties1">
    <w:name w:val="Parties 1"/>
    <w:basedOn w:val="BodyText1"/>
    <w:pPr>
      <w:numPr>
        <w:numId w:val="3"/>
      </w:numPr>
    </w:pPr>
  </w:style>
  <w:style w:type="paragraph" w:customStyle="1" w:styleId="Parties1Lit">
    <w:name w:val="Parties 1 Lit"/>
    <w:basedOn w:val="BodyText"/>
    <w:pPr>
      <w:tabs>
        <w:tab w:val="center" w:pos="4513"/>
        <w:tab w:val="left" w:pos="9016"/>
      </w:tabs>
    </w:pPr>
  </w:style>
  <w:style w:type="paragraph" w:customStyle="1" w:styleId="Parties2">
    <w:name w:val="Parties 2"/>
    <w:basedOn w:val="BodyText2"/>
    <w:pPr>
      <w:numPr>
        <w:ilvl w:val="1"/>
        <w:numId w:val="3"/>
      </w:numPr>
    </w:pPr>
  </w:style>
  <w:style w:type="paragraph" w:customStyle="1" w:styleId="IntroHeading">
    <w:name w:val="Intro Heading"/>
    <w:basedOn w:val="BodyText"/>
    <w:next w:val="BodyText"/>
    <w:pPr>
      <w:keepNext/>
      <w:spacing w:before="240"/>
      <w:outlineLvl w:val="1"/>
    </w:pPr>
    <w:rPr>
      <w:b/>
      <w:caps/>
    </w:rPr>
  </w:style>
  <w:style w:type="paragraph" w:customStyle="1" w:styleId="Background1">
    <w:name w:val="Background 1"/>
    <w:basedOn w:val="BodyText1"/>
    <w:pPr>
      <w:numPr>
        <w:numId w:val="2"/>
      </w:numPr>
    </w:pPr>
  </w:style>
  <w:style w:type="paragraph" w:customStyle="1" w:styleId="Background2">
    <w:name w:val="Background 2"/>
    <w:basedOn w:val="BodyText2"/>
    <w:pPr>
      <w:numPr>
        <w:ilvl w:val="1"/>
        <w:numId w:val="2"/>
      </w:numPr>
    </w:pPr>
  </w:style>
  <w:style w:type="paragraph" w:customStyle="1" w:styleId="Background3">
    <w:name w:val="Background 3"/>
    <w:basedOn w:val="BodyText3"/>
    <w:pPr>
      <w:numPr>
        <w:ilvl w:val="2"/>
        <w:numId w:val="2"/>
      </w:numPr>
    </w:pPr>
  </w:style>
  <w:style w:type="paragraph" w:styleId="BodyText">
    <w:name w:val="Body Text"/>
    <w:basedOn w:val="Normal"/>
    <w:link w:val="BodyTextChar1"/>
    <w:uiPriority w:val="99"/>
    <w:pPr>
      <w:spacing w:after="240"/>
      <w:jc w:val="both"/>
    </w:pPr>
  </w:style>
  <w:style w:type="character" w:customStyle="1" w:styleId="BodyTextChar1">
    <w:name w:val="Body Text Char1"/>
    <w:basedOn w:val="DefaultParagraphFont"/>
    <w:link w:val="BodyText"/>
    <w:uiPriority w:val="99"/>
    <w:rPr>
      <w:rFonts w:ascii="Arial" w:eastAsia="Times New Roman" w:hAnsi="Arial" w:cs="Arial"/>
      <w:sz w:val="20"/>
      <w:szCs w:val="20"/>
    </w:rPr>
  </w:style>
  <w:style w:type="paragraph" w:customStyle="1" w:styleId="BodyText1">
    <w:name w:val="Body Text 1"/>
    <w:basedOn w:val="BodyText"/>
    <w:pPr>
      <w:ind w:left="720"/>
    </w:pPr>
  </w:style>
  <w:style w:type="paragraph" w:styleId="BodyText2">
    <w:name w:val="Body Text 2"/>
    <w:basedOn w:val="BodyText"/>
    <w:link w:val="BodyText2Char"/>
    <w:uiPriority w:val="99"/>
    <w:pPr>
      <w:ind w:left="720"/>
    </w:pPr>
  </w:style>
  <w:style w:type="character" w:customStyle="1" w:styleId="BodyText2Char">
    <w:name w:val="Body Text 2 Char"/>
    <w:basedOn w:val="DefaultParagraphFont"/>
    <w:link w:val="BodyText2"/>
    <w:uiPriority w:val="99"/>
    <w:semiHidden/>
    <w:rPr>
      <w:rFonts w:ascii="Arial" w:eastAsia="Times New Roman" w:hAnsi="Arial" w:cs="Arial"/>
      <w:sz w:val="20"/>
      <w:szCs w:val="20"/>
    </w:rPr>
  </w:style>
  <w:style w:type="paragraph" w:styleId="BodyText3">
    <w:name w:val="Body Text 3"/>
    <w:basedOn w:val="BodyText"/>
    <w:link w:val="BodyText3Char"/>
    <w:uiPriority w:val="99"/>
    <w:pPr>
      <w:ind w:left="1440"/>
    </w:pPr>
  </w:style>
  <w:style w:type="character" w:customStyle="1" w:styleId="BodyText3Char">
    <w:name w:val="Body Text 3 Char"/>
    <w:basedOn w:val="DefaultParagraphFont"/>
    <w:link w:val="BodyText3"/>
    <w:uiPriority w:val="99"/>
    <w:semiHidden/>
    <w:rPr>
      <w:rFonts w:ascii="Arial" w:eastAsia="Times New Roman" w:hAnsi="Arial" w:cs="Arial"/>
      <w:sz w:val="16"/>
      <w:szCs w:val="16"/>
    </w:rPr>
  </w:style>
  <w:style w:type="paragraph" w:customStyle="1" w:styleId="BodyText4">
    <w:name w:val="Body Text 4"/>
    <w:basedOn w:val="BodyText"/>
    <w:pPr>
      <w:spacing w:after="60"/>
      <w:ind w:left="2160"/>
    </w:pPr>
  </w:style>
  <w:style w:type="paragraph" w:customStyle="1" w:styleId="BodyText5">
    <w:name w:val="Body Text 5"/>
    <w:basedOn w:val="BodyText"/>
    <w:pPr>
      <w:spacing w:after="60"/>
      <w:ind w:left="2800"/>
    </w:pPr>
  </w:style>
  <w:style w:type="paragraph" w:customStyle="1" w:styleId="BodyText6">
    <w:name w:val="Body Text 6"/>
    <w:basedOn w:val="BodyText"/>
    <w:pPr>
      <w:spacing w:after="60"/>
      <w:ind w:left="2880"/>
    </w:pPr>
  </w:style>
  <w:style w:type="paragraph" w:customStyle="1" w:styleId="BodyText7">
    <w:name w:val="Body Text 7"/>
    <w:basedOn w:val="BodyText"/>
    <w:pPr>
      <w:spacing w:after="60"/>
      <w:ind w:left="2880"/>
    </w:pPr>
  </w:style>
  <w:style w:type="paragraph" w:customStyle="1" w:styleId="BodyText8">
    <w:name w:val="Body Text 8"/>
    <w:basedOn w:val="BodyText"/>
    <w:pPr>
      <w:spacing w:after="60"/>
      <w:ind w:left="2880"/>
    </w:pPr>
  </w:style>
  <w:style w:type="paragraph" w:customStyle="1" w:styleId="BodyText9">
    <w:name w:val="Body Text 9"/>
    <w:basedOn w:val="BodyText"/>
    <w:pPr>
      <w:spacing w:after="60"/>
      <w:ind w:left="2880"/>
    </w:pPr>
  </w:style>
  <w:style w:type="paragraph" w:customStyle="1" w:styleId="Note">
    <w:name w:val="Note"/>
    <w:basedOn w:val="BodyText1"/>
  </w:style>
  <w:style w:type="paragraph" w:customStyle="1" w:styleId="Level1Bullet">
    <w:name w:val="Level 1 Bullet"/>
    <w:basedOn w:val="BodyText1"/>
    <w:pPr>
      <w:numPr>
        <w:numId w:val="1"/>
      </w:numPr>
    </w:pPr>
  </w:style>
  <w:style w:type="paragraph" w:customStyle="1" w:styleId="Level2Bullet">
    <w:name w:val="Level 2 Bullet"/>
    <w:basedOn w:val="BodyText3"/>
    <w:pPr>
      <w:numPr>
        <w:ilvl w:val="1"/>
        <w:numId w:val="1"/>
      </w:numPr>
    </w:pPr>
  </w:style>
  <w:style w:type="paragraph" w:customStyle="1" w:styleId="Level3Bullet">
    <w:name w:val="Level 3 Bullet"/>
    <w:basedOn w:val="BodyText3"/>
    <w:pPr>
      <w:tabs>
        <w:tab w:val="num" w:pos="1440"/>
      </w:tabs>
      <w:ind w:hanging="720"/>
    </w:pPr>
  </w:style>
  <w:style w:type="paragraph" w:customStyle="1" w:styleId="ChapterHeader">
    <w:name w:val="Chapter Header"/>
    <w:basedOn w:val="BodyText"/>
    <w:pPr>
      <w:keepNext/>
      <w:pageBreakBefore/>
      <w:tabs>
        <w:tab w:val="num" w:pos="720"/>
      </w:tabs>
      <w:spacing w:before="240"/>
      <w:outlineLvl w:val="0"/>
    </w:pPr>
    <w:rPr>
      <w:b/>
      <w:color w:val="4B4B4B"/>
      <w:sz w:val="32"/>
      <w:szCs w:val="32"/>
    </w:rPr>
  </w:style>
  <w:style w:type="paragraph" w:customStyle="1" w:styleId="Level1Heading">
    <w:name w:val="Level 1 Heading"/>
    <w:basedOn w:val="Level1Number"/>
    <w:pPr>
      <w:keepNext/>
    </w:pPr>
    <w:rPr>
      <w:b/>
    </w:rPr>
  </w:style>
  <w:style w:type="paragraph" w:customStyle="1" w:styleId="Level2Heading">
    <w:name w:val="Level 2 Heading"/>
    <w:basedOn w:val="Level2Number"/>
    <w:next w:val="Level2Number"/>
    <w:pPr>
      <w:keepNext/>
      <w:outlineLvl w:val="3"/>
    </w:pPr>
    <w:rPr>
      <w:b/>
    </w:rPr>
  </w:style>
  <w:style w:type="paragraph" w:customStyle="1" w:styleId="Level3Heading">
    <w:name w:val="Level 3 Heading"/>
    <w:basedOn w:val="Level3Number"/>
    <w:pPr>
      <w:keepNext/>
      <w:outlineLvl w:val="4"/>
    </w:pPr>
    <w:rPr>
      <w:b/>
    </w:rPr>
  </w:style>
  <w:style w:type="paragraph" w:customStyle="1" w:styleId="Level4Heading">
    <w:name w:val="Level 4 Heading"/>
    <w:basedOn w:val="Level4Number"/>
    <w:pPr>
      <w:keepNext/>
      <w:outlineLvl w:val="5"/>
    </w:pPr>
    <w:rPr>
      <w:b/>
    </w:rPr>
  </w:style>
  <w:style w:type="paragraph" w:customStyle="1" w:styleId="Level5Heading">
    <w:name w:val="Level 5 Heading"/>
    <w:basedOn w:val="Level5Number"/>
    <w:pPr>
      <w:keepNext/>
      <w:outlineLvl w:val="6"/>
    </w:pPr>
    <w:rPr>
      <w:b/>
    </w:rPr>
  </w:style>
  <w:style w:type="paragraph" w:customStyle="1" w:styleId="LRLevel1Heading">
    <w:name w:val="LRLevel 1 Heading"/>
    <w:basedOn w:val="BodyText1"/>
    <w:pPr>
      <w:keepNext/>
      <w:tabs>
        <w:tab w:val="num" w:pos="720"/>
      </w:tabs>
      <w:ind w:hanging="720"/>
      <w:outlineLvl w:val="2"/>
    </w:pPr>
    <w:rPr>
      <w:b/>
    </w:rPr>
  </w:style>
  <w:style w:type="paragraph" w:customStyle="1" w:styleId="LRLevel2Heading">
    <w:name w:val="LRLevel 2 Heading"/>
    <w:basedOn w:val="BodyText1"/>
    <w:next w:val="Level2Number"/>
    <w:pPr>
      <w:keepNext/>
      <w:tabs>
        <w:tab w:val="num" w:pos="720"/>
      </w:tabs>
      <w:ind w:hanging="720"/>
      <w:outlineLvl w:val="3"/>
    </w:pPr>
    <w:rPr>
      <w:b/>
    </w:rPr>
  </w:style>
  <w:style w:type="paragraph" w:customStyle="1" w:styleId="LRLevel3Heading">
    <w:name w:val="LRLevel 3 Heading"/>
    <w:basedOn w:val="BodyText1"/>
    <w:pPr>
      <w:keepNext/>
      <w:tabs>
        <w:tab w:val="num" w:pos="720"/>
      </w:tabs>
      <w:ind w:left="1440" w:hanging="720"/>
      <w:outlineLvl w:val="4"/>
    </w:pPr>
    <w:rPr>
      <w:b/>
    </w:rPr>
  </w:style>
  <w:style w:type="paragraph" w:customStyle="1" w:styleId="LRLevel4Heading">
    <w:name w:val="LRLevel 4 Heading"/>
    <w:basedOn w:val="BodyText1"/>
    <w:pPr>
      <w:keepNext/>
      <w:tabs>
        <w:tab w:val="num" w:pos="1440"/>
      </w:tabs>
      <w:ind w:left="2160" w:hanging="720"/>
      <w:outlineLvl w:val="5"/>
    </w:pPr>
    <w:rPr>
      <w:b/>
    </w:rPr>
  </w:style>
  <w:style w:type="paragraph" w:customStyle="1" w:styleId="LRLevel5Heading">
    <w:name w:val="LRLevel 5 Heading"/>
    <w:basedOn w:val="BodyText1"/>
    <w:pPr>
      <w:keepNext/>
      <w:tabs>
        <w:tab w:val="num" w:pos="1440"/>
      </w:tabs>
      <w:ind w:left="2880" w:hanging="720"/>
      <w:outlineLvl w:val="5"/>
    </w:pPr>
    <w:rPr>
      <w:b/>
    </w:rPr>
  </w:style>
  <w:style w:type="paragraph" w:customStyle="1" w:styleId="Level1Number">
    <w:name w:val="Level 1 Number"/>
    <w:basedOn w:val="BodyText"/>
    <w:pPr>
      <w:numPr>
        <w:numId w:val="4"/>
      </w:numPr>
      <w:outlineLvl w:val="2"/>
    </w:pPr>
  </w:style>
  <w:style w:type="paragraph" w:customStyle="1" w:styleId="Level2Number">
    <w:name w:val="Level 2 Number"/>
    <w:basedOn w:val="BodyText2"/>
    <w:pPr>
      <w:numPr>
        <w:ilvl w:val="1"/>
        <w:numId w:val="4"/>
      </w:numPr>
    </w:pPr>
  </w:style>
  <w:style w:type="paragraph" w:customStyle="1" w:styleId="Level3Number">
    <w:name w:val="Level 3 Number"/>
    <w:basedOn w:val="BodyText3"/>
    <w:pPr>
      <w:numPr>
        <w:ilvl w:val="2"/>
        <w:numId w:val="4"/>
      </w:numPr>
    </w:pPr>
  </w:style>
  <w:style w:type="paragraph" w:customStyle="1" w:styleId="Level4Number">
    <w:name w:val="Level 4 Number"/>
    <w:basedOn w:val="BodyText4"/>
    <w:pPr>
      <w:numPr>
        <w:ilvl w:val="3"/>
        <w:numId w:val="4"/>
      </w:numPr>
    </w:pPr>
  </w:style>
  <w:style w:type="paragraph" w:customStyle="1" w:styleId="Level5Number">
    <w:name w:val="Level 5 Number"/>
    <w:basedOn w:val="BodyText5"/>
    <w:pPr>
      <w:numPr>
        <w:ilvl w:val="4"/>
        <w:numId w:val="4"/>
      </w:numPr>
    </w:pPr>
  </w:style>
  <w:style w:type="paragraph" w:customStyle="1" w:styleId="Level6Number">
    <w:name w:val="Level 6 Number"/>
    <w:basedOn w:val="BodyText6"/>
    <w:pPr>
      <w:numPr>
        <w:ilvl w:val="5"/>
        <w:numId w:val="4"/>
      </w:numPr>
    </w:pPr>
  </w:style>
  <w:style w:type="paragraph" w:customStyle="1" w:styleId="Level7Number">
    <w:name w:val="Level 7 Number"/>
    <w:basedOn w:val="BodyText7"/>
    <w:pPr>
      <w:numPr>
        <w:ilvl w:val="6"/>
        <w:numId w:val="4"/>
      </w:numPr>
    </w:pPr>
  </w:style>
  <w:style w:type="paragraph" w:customStyle="1" w:styleId="Level8Number">
    <w:name w:val="Level 8 Number"/>
    <w:basedOn w:val="BodyText8"/>
  </w:style>
  <w:style w:type="paragraph" w:customStyle="1" w:styleId="Level9Number">
    <w:name w:val="Level 9 Number"/>
    <w:basedOn w:val="BodyText9"/>
  </w:style>
  <w:style w:type="paragraph" w:customStyle="1" w:styleId="LRLevel1Number">
    <w:name w:val="LRLevel 1 Number"/>
    <w:basedOn w:val="BodyText1"/>
    <w:pPr>
      <w:tabs>
        <w:tab w:val="num" w:pos="720"/>
      </w:tabs>
      <w:ind w:hanging="720"/>
    </w:pPr>
  </w:style>
  <w:style w:type="paragraph" w:customStyle="1" w:styleId="LRLevel2Number">
    <w:name w:val="LRLevel 2 Number"/>
    <w:basedOn w:val="BodyText1"/>
    <w:pPr>
      <w:tabs>
        <w:tab w:val="num" w:pos="720"/>
      </w:tabs>
      <w:ind w:hanging="720"/>
    </w:pPr>
  </w:style>
  <w:style w:type="paragraph" w:customStyle="1" w:styleId="LRLevel3Number">
    <w:name w:val="LRLevel 3 Number"/>
    <w:basedOn w:val="BodyText1"/>
    <w:pPr>
      <w:tabs>
        <w:tab w:val="num" w:pos="720"/>
      </w:tabs>
      <w:ind w:left="1440" w:hanging="720"/>
    </w:pPr>
  </w:style>
  <w:style w:type="paragraph" w:customStyle="1" w:styleId="LRLevel4Number">
    <w:name w:val="LRLevel 4 Number"/>
    <w:basedOn w:val="BodyText1"/>
    <w:pPr>
      <w:tabs>
        <w:tab w:val="num" w:pos="1440"/>
      </w:tabs>
      <w:ind w:left="2160" w:hanging="720"/>
    </w:pPr>
  </w:style>
  <w:style w:type="paragraph" w:customStyle="1" w:styleId="LRLevel5Number">
    <w:name w:val="LRLevel 5 Number"/>
    <w:basedOn w:val="BodyText1"/>
    <w:pPr>
      <w:tabs>
        <w:tab w:val="num" w:pos="2160"/>
      </w:tabs>
      <w:ind w:left="2880" w:hanging="720"/>
    </w:pPr>
  </w:style>
  <w:style w:type="paragraph" w:customStyle="1" w:styleId="LRLevel6Number">
    <w:name w:val="LRLevel 6 Number"/>
    <w:basedOn w:val="BodyText1"/>
    <w:pPr>
      <w:tabs>
        <w:tab w:val="num" w:pos="2880"/>
      </w:tabs>
      <w:ind w:left="2880" w:hanging="720"/>
    </w:pPr>
  </w:style>
  <w:style w:type="paragraph" w:customStyle="1" w:styleId="LRLevel7Number">
    <w:name w:val="LRLevel 7 Number"/>
    <w:basedOn w:val="BodyText1"/>
    <w:pPr>
      <w:tabs>
        <w:tab w:val="num" w:pos="2880"/>
      </w:tabs>
      <w:ind w:left="2880" w:hanging="720"/>
    </w:pPr>
  </w:style>
  <w:style w:type="paragraph" w:customStyle="1" w:styleId="LRLevel8Number">
    <w:name w:val="LRLevel 8 Number"/>
    <w:basedOn w:val="BodyText1"/>
    <w:pPr>
      <w:tabs>
        <w:tab w:val="num" w:pos="2880"/>
      </w:tabs>
      <w:ind w:left="2880" w:hanging="720"/>
    </w:pPr>
  </w:style>
  <w:style w:type="paragraph" w:customStyle="1" w:styleId="Schedule">
    <w:name w:val="Schedule"/>
    <w:basedOn w:val="BodyText"/>
    <w:next w:val="BodyText"/>
    <w:uiPriority w:val="99"/>
    <w:pPr>
      <w:pageBreakBefore/>
      <w:numPr>
        <w:numId w:val="5"/>
      </w:numPr>
      <w:pBdr>
        <w:bottom w:val="single" w:sz="4" w:space="1" w:color="7F7F7F"/>
      </w:pBdr>
      <w:spacing w:before="240"/>
      <w:jc w:val="center"/>
      <w:outlineLvl w:val="0"/>
    </w:pPr>
    <w:rPr>
      <w:b/>
      <w:caps/>
    </w:rPr>
  </w:style>
  <w:style w:type="paragraph" w:customStyle="1" w:styleId="ScheduleManual">
    <w:name w:val="Schedule Manual"/>
    <w:basedOn w:val="BodyText"/>
    <w:next w:val="BodyText"/>
    <w:pPr>
      <w:pageBreakBefore/>
      <w:spacing w:before="240"/>
      <w:jc w:val="center"/>
      <w:outlineLvl w:val="0"/>
    </w:pPr>
    <w:rPr>
      <w:caps/>
    </w:rPr>
  </w:style>
  <w:style w:type="paragraph" w:customStyle="1" w:styleId="ScheduleText">
    <w:name w:val="Schedule Text"/>
    <w:basedOn w:val="BodyText"/>
    <w:next w:val="BodyText"/>
    <w:pPr>
      <w:pageBreakBefore/>
      <w:numPr>
        <w:numId w:val="7"/>
      </w:numPr>
      <w:spacing w:before="240"/>
      <w:jc w:val="center"/>
      <w:outlineLvl w:val="0"/>
    </w:pPr>
    <w:rPr>
      <w:caps/>
    </w:rPr>
  </w:style>
  <w:style w:type="paragraph" w:customStyle="1" w:styleId="SubSchedule">
    <w:name w:val="Sub Schedule"/>
    <w:basedOn w:val="BodyText"/>
    <w:next w:val="BodyText"/>
    <w:pPr>
      <w:outlineLvl w:val="1"/>
    </w:pPr>
    <w:rPr>
      <w:b/>
    </w:rPr>
  </w:style>
  <w:style w:type="paragraph" w:customStyle="1" w:styleId="Part">
    <w:name w:val="Part"/>
    <w:basedOn w:val="BodyText"/>
    <w:next w:val="BodyText"/>
    <w:uiPriority w:val="99"/>
    <w:qFormat/>
    <w:pPr>
      <w:numPr>
        <w:ilvl w:val="1"/>
        <w:numId w:val="5"/>
      </w:numPr>
      <w:jc w:val="center"/>
    </w:pPr>
    <w:rPr>
      <w:b/>
    </w:rPr>
  </w:style>
  <w:style w:type="paragraph" w:customStyle="1" w:styleId="PartText">
    <w:name w:val="Part Text"/>
    <w:basedOn w:val="BodyText"/>
    <w:next w:val="BodyText"/>
    <w:pPr>
      <w:jc w:val="center"/>
    </w:pPr>
    <w:rPr>
      <w:b/>
    </w:rPr>
  </w:style>
  <w:style w:type="paragraph" w:customStyle="1" w:styleId="Appendix">
    <w:name w:val="Appendix"/>
    <w:basedOn w:val="BodyText"/>
    <w:next w:val="BodyText"/>
    <w:pPr>
      <w:pageBreakBefore/>
      <w:numPr>
        <w:numId w:val="6"/>
      </w:numPr>
      <w:pBdr>
        <w:bottom w:val="single" w:sz="4" w:space="1" w:color="7F7F7F"/>
      </w:pBdr>
      <w:spacing w:before="240"/>
      <w:jc w:val="center"/>
      <w:outlineLvl w:val="0"/>
    </w:pPr>
    <w:rPr>
      <w:b/>
      <w:caps/>
    </w:rPr>
  </w:style>
  <w:style w:type="paragraph" w:customStyle="1" w:styleId="AppendixManual">
    <w:name w:val="Appendix Manual"/>
    <w:basedOn w:val="BodyText"/>
    <w:next w:val="BodyText"/>
    <w:pPr>
      <w:pageBreakBefore/>
      <w:spacing w:before="240"/>
      <w:jc w:val="center"/>
      <w:outlineLvl w:val="0"/>
    </w:pPr>
    <w:rPr>
      <w:caps/>
    </w:rPr>
  </w:style>
  <w:style w:type="paragraph" w:customStyle="1" w:styleId="AppendixText">
    <w:name w:val="Appendix Text"/>
    <w:basedOn w:val="BodyText"/>
    <w:pPr>
      <w:numPr>
        <w:numId w:val="8"/>
      </w:numPr>
      <w:pBdr>
        <w:bottom w:val="single" w:sz="4" w:space="1" w:color="7F7F7F"/>
      </w:pBdr>
      <w:spacing w:before="240"/>
      <w:jc w:val="center"/>
      <w:outlineLvl w:val="0"/>
    </w:pPr>
    <w:rPr>
      <w:caps/>
    </w:rPr>
  </w:style>
  <w:style w:type="paragraph" w:customStyle="1" w:styleId="App1Heading">
    <w:name w:val="App 1 Heading"/>
    <w:basedOn w:val="App1Number"/>
    <w:pPr>
      <w:keepNext/>
      <w:numPr>
        <w:ilvl w:val="1"/>
        <w:numId w:val="6"/>
      </w:numPr>
    </w:pPr>
    <w:rPr>
      <w:b/>
    </w:rPr>
  </w:style>
  <w:style w:type="paragraph" w:customStyle="1" w:styleId="App1Number">
    <w:name w:val="App 1 Number"/>
    <w:basedOn w:val="BodyText"/>
    <w:pPr>
      <w:tabs>
        <w:tab w:val="num" w:pos="720"/>
      </w:tabs>
      <w:ind w:left="720" w:hanging="720"/>
      <w:jc w:val="left"/>
    </w:pPr>
  </w:style>
  <w:style w:type="paragraph" w:customStyle="1" w:styleId="App2Heading">
    <w:name w:val="App 2 Heading"/>
    <w:basedOn w:val="App2Number"/>
    <w:pPr>
      <w:keepNext/>
    </w:pPr>
    <w:rPr>
      <w:b/>
    </w:rPr>
  </w:style>
  <w:style w:type="paragraph" w:customStyle="1" w:styleId="App2Number">
    <w:name w:val="App 2 Number"/>
    <w:basedOn w:val="BodyText"/>
    <w:pPr>
      <w:numPr>
        <w:ilvl w:val="2"/>
        <w:numId w:val="6"/>
      </w:numPr>
    </w:pPr>
  </w:style>
  <w:style w:type="paragraph" w:customStyle="1" w:styleId="App3Heading">
    <w:name w:val="App 3 Heading"/>
    <w:basedOn w:val="App3Number"/>
    <w:pPr>
      <w:keepNext/>
    </w:pPr>
    <w:rPr>
      <w:b/>
    </w:rPr>
  </w:style>
  <w:style w:type="paragraph" w:customStyle="1" w:styleId="App3Number">
    <w:name w:val="App 3 Number"/>
    <w:basedOn w:val="BodyText"/>
    <w:pPr>
      <w:numPr>
        <w:ilvl w:val="3"/>
        <w:numId w:val="6"/>
      </w:numPr>
    </w:pPr>
  </w:style>
  <w:style w:type="paragraph" w:customStyle="1" w:styleId="App4Heading">
    <w:name w:val="App 4 Heading"/>
    <w:basedOn w:val="App4Number"/>
    <w:pPr>
      <w:keepNext/>
    </w:pPr>
    <w:rPr>
      <w:b/>
    </w:rPr>
  </w:style>
  <w:style w:type="paragraph" w:customStyle="1" w:styleId="App4Number">
    <w:name w:val="App 4 Number"/>
    <w:basedOn w:val="BodyText"/>
    <w:pPr>
      <w:numPr>
        <w:ilvl w:val="4"/>
        <w:numId w:val="6"/>
      </w:numPr>
    </w:pPr>
  </w:style>
  <w:style w:type="paragraph" w:customStyle="1" w:styleId="App5Heading">
    <w:name w:val="App 5 Heading"/>
    <w:basedOn w:val="App5Number"/>
    <w:pPr>
      <w:keepNext/>
    </w:pPr>
    <w:rPr>
      <w:b/>
    </w:rPr>
  </w:style>
  <w:style w:type="paragraph" w:customStyle="1" w:styleId="App5Number">
    <w:name w:val="App 5 Number"/>
    <w:basedOn w:val="BodyText"/>
    <w:pPr>
      <w:numPr>
        <w:ilvl w:val="5"/>
        <w:numId w:val="6"/>
      </w:numPr>
    </w:pPr>
  </w:style>
  <w:style w:type="paragraph" w:customStyle="1" w:styleId="Sch1Number">
    <w:name w:val="Sch 1 Number"/>
    <w:basedOn w:val="BodyText1"/>
    <w:pPr>
      <w:tabs>
        <w:tab w:val="num" w:pos="720"/>
      </w:tabs>
      <w:ind w:hanging="720"/>
    </w:pPr>
  </w:style>
  <w:style w:type="paragraph" w:customStyle="1" w:styleId="Sch1Heading">
    <w:name w:val="Sch 1 Heading"/>
    <w:basedOn w:val="Sch1Number"/>
    <w:next w:val="Sch1Number"/>
    <w:pPr>
      <w:keepNext/>
    </w:pPr>
    <w:rPr>
      <w:b/>
    </w:rPr>
  </w:style>
  <w:style w:type="paragraph" w:customStyle="1" w:styleId="Sch2Heading">
    <w:name w:val="Sch 2 Heading"/>
    <w:basedOn w:val="Sch2Number"/>
    <w:pPr>
      <w:keepNext/>
    </w:pPr>
    <w:rPr>
      <w:b/>
    </w:rPr>
  </w:style>
  <w:style w:type="paragraph" w:customStyle="1" w:styleId="Sch2Number">
    <w:name w:val="Sch 2 Number"/>
    <w:basedOn w:val="BodyText2"/>
    <w:pPr>
      <w:numPr>
        <w:ilvl w:val="3"/>
        <w:numId w:val="5"/>
      </w:numPr>
    </w:pPr>
  </w:style>
  <w:style w:type="paragraph" w:customStyle="1" w:styleId="Sch3Heading">
    <w:name w:val="Sch 3 Heading"/>
    <w:basedOn w:val="Sch3Number"/>
    <w:pPr>
      <w:keepNext/>
    </w:pPr>
    <w:rPr>
      <w:b/>
    </w:rPr>
  </w:style>
  <w:style w:type="paragraph" w:customStyle="1" w:styleId="Sch3Number">
    <w:name w:val="Sch 3 Number"/>
    <w:basedOn w:val="BodyText3"/>
    <w:pPr>
      <w:numPr>
        <w:ilvl w:val="4"/>
        <w:numId w:val="5"/>
      </w:numPr>
    </w:pPr>
  </w:style>
  <w:style w:type="paragraph" w:customStyle="1" w:styleId="Sch4Heading">
    <w:name w:val="Sch 4 Heading"/>
    <w:basedOn w:val="Sch4Number"/>
    <w:pPr>
      <w:keepNext/>
    </w:pPr>
    <w:rPr>
      <w:b/>
    </w:rPr>
  </w:style>
  <w:style w:type="paragraph" w:customStyle="1" w:styleId="Sch4Number">
    <w:name w:val="Sch 4 Number"/>
    <w:basedOn w:val="BodyText4"/>
    <w:pPr>
      <w:numPr>
        <w:ilvl w:val="5"/>
        <w:numId w:val="5"/>
      </w:numPr>
    </w:pPr>
  </w:style>
  <w:style w:type="paragraph" w:customStyle="1" w:styleId="Sch5Heading">
    <w:name w:val="Sch 5 Heading"/>
    <w:basedOn w:val="Sch5Number"/>
    <w:pPr>
      <w:keepNext/>
    </w:pPr>
    <w:rPr>
      <w:b/>
    </w:rPr>
  </w:style>
  <w:style w:type="paragraph" w:customStyle="1" w:styleId="Sch5Number">
    <w:name w:val="Sch 5 Number"/>
    <w:basedOn w:val="BodyText5"/>
    <w:pPr>
      <w:numPr>
        <w:ilvl w:val="6"/>
        <w:numId w:val="5"/>
      </w:numPr>
    </w:pPr>
  </w:style>
  <w:style w:type="paragraph" w:customStyle="1" w:styleId="Sch6Number">
    <w:name w:val="Sch 6 Number"/>
    <w:basedOn w:val="BodyText6"/>
    <w:pPr>
      <w:numPr>
        <w:ilvl w:val="7"/>
        <w:numId w:val="5"/>
      </w:numPr>
    </w:pPr>
  </w:style>
  <w:style w:type="paragraph" w:customStyle="1" w:styleId="Sch7Number">
    <w:name w:val="Sch 7 Number"/>
    <w:basedOn w:val="BodyText7"/>
    <w:pPr>
      <w:numPr>
        <w:ilvl w:val="8"/>
        <w:numId w:val="5"/>
      </w:numPr>
    </w:pPr>
  </w:style>
  <w:style w:type="paragraph" w:customStyle="1" w:styleId="Sch8Number">
    <w:name w:val="Sch 8 Number"/>
    <w:basedOn w:val="BodyText8"/>
  </w:style>
  <w:style w:type="paragraph" w:customStyle="1" w:styleId="Sch9Number">
    <w:name w:val="Sch 9 Number"/>
    <w:basedOn w:val="BodyText9"/>
  </w:style>
  <w:style w:type="paragraph" w:customStyle="1" w:styleId="Section">
    <w:name w:val="Section"/>
    <w:basedOn w:val="BodyText"/>
    <w:next w:val="BodyText"/>
    <w:uiPriority w:val="99"/>
    <w:pPr>
      <w:keepNext/>
      <w:spacing w:before="240"/>
      <w:outlineLvl w:val="1"/>
    </w:pPr>
    <w:rPr>
      <w:b/>
      <w:sz w:val="32"/>
      <w:szCs w:val="32"/>
    </w:rPr>
  </w:style>
  <w:style w:type="paragraph" w:styleId="Subtitle">
    <w:name w:val="Subtitle"/>
    <w:basedOn w:val="BodyText"/>
    <w:link w:val="SubtitleChar"/>
    <w:uiPriority w:val="11"/>
    <w:qFormat/>
    <w:pPr>
      <w:keepNext/>
      <w:spacing w:before="240"/>
      <w:jc w:val="center"/>
      <w:outlineLvl w:val="1"/>
    </w:pPr>
    <w:rPr>
      <w:b/>
    </w:rPr>
  </w:style>
  <w:style w:type="character" w:customStyle="1" w:styleId="SubtitleChar">
    <w:name w:val="Subtitle Char"/>
    <w:basedOn w:val="DefaultParagraphFont"/>
    <w:link w:val="Subtitle"/>
    <w:uiPriority w:val="11"/>
    <w:rPr>
      <w:rFonts w:asciiTheme="majorHAnsi" w:eastAsiaTheme="majorEastAsia" w:hAnsiTheme="majorHAnsi" w:cstheme="majorBidi"/>
      <w:sz w:val="24"/>
      <w:szCs w:val="24"/>
    </w:rPr>
  </w:style>
  <w:style w:type="paragraph" w:styleId="TOCHeading">
    <w:name w:val="TOC Heading"/>
    <w:basedOn w:val="BodyText"/>
    <w:uiPriority w:val="39"/>
    <w:qFormat/>
    <w:pPr>
      <w:keepLines/>
      <w:spacing w:before="240"/>
    </w:pPr>
    <w:rPr>
      <w:b/>
    </w:rPr>
  </w:style>
  <w:style w:type="paragraph" w:customStyle="1" w:styleId="TOCSubheading">
    <w:name w:val="TOC Subheading"/>
    <w:basedOn w:val="TOC1"/>
    <w:next w:val="TOC1"/>
    <w:pPr>
      <w:pBdr>
        <w:bottom w:val="single" w:sz="4" w:space="1" w:color="7F7F7F"/>
      </w:pBdr>
    </w:pPr>
    <w:rPr>
      <w:sz w:val="28"/>
      <w:szCs w:val="28"/>
    </w:rPr>
  </w:style>
  <w:style w:type="paragraph" w:styleId="TOC1">
    <w:name w:val="toc 1"/>
    <w:basedOn w:val="BodyText"/>
    <w:uiPriority w:val="39"/>
    <w:rPr>
      <w:noProof/>
    </w:rPr>
  </w:style>
  <w:style w:type="paragraph" w:styleId="TOC2">
    <w:name w:val="toc 2"/>
    <w:basedOn w:val="BodyText"/>
    <w:uiPriority w:val="99"/>
    <w:rPr>
      <w:i/>
      <w:noProof/>
      <w:color w:val="4B4B4B"/>
    </w:rPr>
  </w:style>
  <w:style w:type="paragraph" w:styleId="TOC3">
    <w:name w:val="toc 3"/>
    <w:basedOn w:val="BodyText"/>
    <w:uiPriority w:val="99"/>
    <w:rPr>
      <w:noProof/>
    </w:rPr>
  </w:style>
  <w:style w:type="paragraph" w:styleId="Footer">
    <w:name w:val="footer"/>
    <w:basedOn w:val="Header"/>
    <w:link w:val="FooterChar"/>
    <w:uiPriority w:val="99"/>
    <w:pPr>
      <w:spacing w:after="0" w:line="180" w:lineRule="auto"/>
    </w:pPr>
  </w:style>
  <w:style w:type="character" w:customStyle="1" w:styleId="FooterChar">
    <w:name w:val="Footer Char"/>
    <w:basedOn w:val="DefaultParagraphFont"/>
    <w:link w:val="Footer"/>
    <w:uiPriority w:val="99"/>
    <w:rPr>
      <w:rFonts w:ascii="Arial" w:eastAsia="Times New Roman" w:hAnsi="Arial" w:cs="Arial"/>
      <w:sz w:val="20"/>
      <w:szCs w:val="20"/>
    </w:rPr>
  </w:style>
  <w:style w:type="paragraph" w:styleId="Header">
    <w:name w:val="header"/>
    <w:basedOn w:val="BodyText"/>
    <w:link w:val="HeaderChar"/>
    <w:uiPriority w:val="99"/>
    <w:rPr>
      <w:sz w:val="16"/>
      <w:szCs w:val="16"/>
    </w:rPr>
  </w:style>
  <w:style w:type="character" w:customStyle="1" w:styleId="HeaderChar">
    <w:name w:val="Header Char"/>
    <w:basedOn w:val="DefaultParagraphFont"/>
    <w:link w:val="Header"/>
    <w:uiPriority w:val="99"/>
    <w:rPr>
      <w:sz w:val="16"/>
    </w:rPr>
  </w:style>
  <w:style w:type="paragraph" w:styleId="Date">
    <w:name w:val="Date"/>
    <w:basedOn w:val="BodyText"/>
    <w:next w:val="BodyText"/>
    <w:link w:val="DateChar"/>
    <w:uiPriority w:val="99"/>
  </w:style>
  <w:style w:type="character" w:customStyle="1" w:styleId="DateChar">
    <w:name w:val="Date Char"/>
    <w:basedOn w:val="DefaultParagraphFont"/>
    <w:link w:val="Date"/>
    <w:uiPriority w:val="99"/>
    <w:semiHidden/>
    <w:rPr>
      <w:rFonts w:ascii="Arial" w:eastAsia="Times New Roman" w:hAnsi="Arial" w:cs="Arial"/>
      <w:sz w:val="20"/>
      <w:szCs w:val="20"/>
    </w:rPr>
  </w:style>
  <w:style w:type="paragraph" w:customStyle="1" w:styleId="HorizontalRule">
    <w:name w:val="Horizontal Rule"/>
    <w:basedOn w:val="BodyText"/>
    <w:pPr>
      <w:pBdr>
        <w:top w:val="single" w:sz="4" w:space="1" w:color="auto"/>
      </w:pBdr>
      <w:jc w:val="center"/>
    </w:pPr>
  </w:style>
  <w:style w:type="paragraph" w:customStyle="1" w:styleId="CourtFormCentre">
    <w:name w:val="Court Form Centre"/>
    <w:basedOn w:val="CourtFormLeft"/>
    <w:pPr>
      <w:jc w:val="center"/>
    </w:pPr>
  </w:style>
  <w:style w:type="paragraph" w:customStyle="1" w:styleId="CourtFormJustified">
    <w:name w:val="Court Form Justified"/>
    <w:basedOn w:val="CourtFormLeft"/>
  </w:style>
  <w:style w:type="paragraph" w:customStyle="1" w:styleId="CourtFormLeft">
    <w:name w:val="Court Form Left"/>
    <w:basedOn w:val="BodyText"/>
  </w:style>
  <w:style w:type="paragraph" w:customStyle="1" w:styleId="CourtFormRight">
    <w:name w:val="Court Form Right"/>
    <w:basedOn w:val="CourtFormLeft"/>
    <w:pPr>
      <w:jc w:val="right"/>
    </w:pPr>
  </w:style>
  <w:style w:type="paragraph" w:styleId="Title">
    <w:name w:val="Title"/>
    <w:aliases w:val="t"/>
    <w:basedOn w:val="Normal"/>
    <w:link w:val="TitleChar"/>
    <w:uiPriority w:val="10"/>
    <w:qFormat/>
    <w:pPr>
      <w:spacing w:before="240" w:after="60"/>
      <w:jc w:val="center"/>
    </w:pPr>
    <w:rPr>
      <w:b/>
      <w:sz w:val="32"/>
      <w:szCs w:val="32"/>
    </w:rPr>
  </w:style>
  <w:style w:type="character" w:customStyle="1" w:styleId="TitleChar">
    <w:name w:val="Title Char"/>
    <w:aliases w:val="t Char"/>
    <w:basedOn w:val="DefaultParagraphFont"/>
    <w:link w:val="Title"/>
    <w:uiPriority w:val="10"/>
    <w:rPr>
      <w:b/>
      <w:sz w:val="32"/>
    </w:rPr>
  </w:style>
  <w:style w:type="paragraph" w:customStyle="1" w:styleId="Definition">
    <w:name w:val="Definition"/>
    <w:basedOn w:val="BodyText"/>
    <w:pPr>
      <w:numPr>
        <w:numId w:val="9"/>
      </w:numPr>
    </w:pPr>
  </w:style>
  <w:style w:type="paragraph" w:customStyle="1" w:styleId="Definition1">
    <w:name w:val="Definition 1"/>
    <w:basedOn w:val="BodyText"/>
    <w:pPr>
      <w:numPr>
        <w:ilvl w:val="1"/>
        <w:numId w:val="9"/>
      </w:numPr>
    </w:pPr>
  </w:style>
  <w:style w:type="paragraph" w:customStyle="1" w:styleId="Definition2">
    <w:name w:val="Definition 2"/>
    <w:basedOn w:val="Definition"/>
    <w:pPr>
      <w:numPr>
        <w:ilvl w:val="2"/>
      </w:numPr>
    </w:pPr>
  </w:style>
  <w:style w:type="paragraph" w:customStyle="1" w:styleId="Definition3">
    <w:name w:val="Definition 3"/>
    <w:basedOn w:val="Definition"/>
    <w:pPr>
      <w:numPr>
        <w:ilvl w:val="3"/>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ayer">
    <w:name w:val="Prayer"/>
    <w:basedOn w:val="Normal"/>
    <w:pPr>
      <w:numPr>
        <w:numId w:val="10"/>
      </w:numPr>
    </w:pPr>
  </w:style>
  <w:style w:type="paragraph" w:customStyle="1" w:styleId="Prayer2">
    <w:name w:val="Prayer2"/>
    <w:basedOn w:val="Normal"/>
    <w:pPr>
      <w:numPr>
        <w:ilvl w:val="1"/>
        <w:numId w:val="10"/>
      </w:numPr>
    </w:pPr>
  </w:style>
  <w:style w:type="paragraph" w:styleId="BalloonText">
    <w:name w:val="Balloon Text"/>
    <w:basedOn w:val="Normal"/>
    <w:link w:val="BalloonTextChar"/>
    <w:uiPriority w:val="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Pr>
      <w:rFonts w:ascii="Segoe UI" w:hAnsi="Segoe UI"/>
      <w:sz w:val="18"/>
    </w:rPr>
  </w:style>
  <w:style w:type="character" w:styleId="UnresolvedMention">
    <w:name w:val="Unresolved Mention"/>
    <w:basedOn w:val="DefaultParagraphFont"/>
    <w:uiPriority w:val="99"/>
    <w:rPr>
      <w:rFonts w:ascii="Arial" w:hAnsi="Arial"/>
      <w:color w:val="605E5C"/>
      <w:shd w:val="clear" w:color="auto" w:fill="E1DFDD"/>
    </w:rPr>
  </w:style>
  <w:style w:type="paragraph" w:styleId="ListParagraph">
    <w:name w:val="List Paragraph"/>
    <w:aliases w:val="Bullets,lp1,Figure_name,List Paragraph1,Bullet- First level,Listenabsatz1,TOC style,SP_List_Paragraph,Bullet List,FooterText,numbered,Paragraphe de liste1,Foot,Liste à puce - Normal,Texte-Nelite,Normal1,Add On (orange),Listenabsatz,normal"/>
    <w:basedOn w:val="Normal"/>
    <w:uiPriority w:val="1"/>
    <w:qFormat/>
    <w:pPr>
      <w:spacing w:after="0" w:line="240" w:lineRule="auto"/>
      <w:ind w:left="720"/>
      <w:contextualSpacing/>
    </w:pPr>
    <w:rPr>
      <w:rFonts w:ascii="Times" w:eastAsiaTheme="minorEastAsia" w:hAnsi="Times" w:cs="Times New Roman"/>
    </w:rPr>
  </w:style>
  <w:style w:type="character" w:customStyle="1" w:styleId="ListParagraphChar">
    <w:name w:val="List Paragraph Char"/>
    <w:aliases w:val="Bullets Char,lp1 Char,Figure_name Char,List Paragraph1 Char,Bullet- First level Char,Listenabsatz1 Char,TOC style Char,SP_List_Paragraph Char,Bullet List Char,FooterText Char,numbered Char,Paragraphe de liste1 Char,Foot Char"/>
    <w:rPr>
      <w:rFonts w:ascii="Times" w:hAnsi="Times"/>
      <w:sz w:val="24"/>
      <w:lang w:val="x-none"/>
    </w:rPr>
  </w:style>
  <w:style w:type="paragraph" w:customStyle="1" w:styleId="Heading3doc">
    <w:name w:val="Heading 3 doc"/>
    <w:basedOn w:val="Heading3"/>
    <w:qFormat/>
    <w:pPr>
      <w:keepNext w:val="0"/>
      <w:numPr>
        <w:ilvl w:val="2"/>
        <w:numId w:val="11"/>
      </w:numPr>
      <w:spacing w:before="60" w:after="120" w:line="240" w:lineRule="auto"/>
      <w:ind w:left="2160" w:right="-274" w:hanging="180"/>
    </w:pPr>
    <w:rPr>
      <w:rFonts w:ascii="Cambria" w:eastAsiaTheme="minorEastAsia" w:hAnsi="Cambria" w:cs="Times New Roman"/>
      <w:i/>
      <w:color w:val="FF0000"/>
      <w:sz w:val="28"/>
      <w:szCs w:val="24"/>
    </w:rPr>
  </w:style>
  <w:style w:type="paragraph" w:customStyle="1" w:styleId="L4">
    <w:name w:val="L4"/>
    <w:basedOn w:val="Heading4"/>
    <w:qFormat/>
    <w:pPr>
      <w:keepLines/>
      <w:numPr>
        <w:ilvl w:val="3"/>
        <w:numId w:val="11"/>
      </w:numPr>
      <w:spacing w:before="120" w:after="60" w:line="228" w:lineRule="auto"/>
      <w:ind w:left="2880" w:right="-272" w:hanging="360"/>
      <w:jc w:val="left"/>
    </w:pPr>
    <w:rPr>
      <w:rFonts w:ascii="Cambria" w:eastAsiaTheme="minorEastAsia" w:hAnsi="Cambria" w:cs="Times New Roman"/>
      <w:i/>
      <w:color w:val="FF0000"/>
      <w:sz w:val="22"/>
      <w:szCs w:val="24"/>
    </w:rPr>
  </w:style>
  <w:style w:type="paragraph" w:customStyle="1" w:styleId="BBHeading1">
    <w:name w:val="B&amp;B Heading 1"/>
    <w:next w:val="Normal"/>
    <w:pPr>
      <w:keepNext/>
      <w:numPr>
        <w:numId w:val="12"/>
      </w:numPr>
      <w:autoSpaceDE w:val="0"/>
      <w:autoSpaceDN w:val="0"/>
      <w:adjustRightInd w:val="0"/>
      <w:spacing w:before="120" w:after="240" w:line="240" w:lineRule="auto"/>
      <w:jc w:val="both"/>
      <w:outlineLvl w:val="0"/>
    </w:pPr>
    <w:rPr>
      <w:rFonts w:ascii="Times New Roman" w:hAnsi="Times New Roman" w:cs="Times New Roman"/>
      <w:b/>
      <w:caps/>
      <w:sz w:val="24"/>
      <w:szCs w:val="24"/>
    </w:rPr>
  </w:style>
  <w:style w:type="paragraph" w:customStyle="1" w:styleId="BBHeading2">
    <w:name w:val="B&amp;B Heading 2"/>
    <w:basedOn w:val="BBHeading1"/>
    <w:next w:val="Normal"/>
    <w:pPr>
      <w:numPr>
        <w:ilvl w:val="1"/>
      </w:numPr>
      <w:tabs>
        <w:tab w:val="num" w:pos="720"/>
      </w:tabs>
      <w:spacing w:before="0"/>
      <w:outlineLvl w:val="1"/>
    </w:pPr>
    <w:rPr>
      <w:caps w:val="0"/>
    </w:rPr>
  </w:style>
  <w:style w:type="paragraph" w:customStyle="1" w:styleId="BBHeading3">
    <w:name w:val="B&amp;B Heading 3"/>
    <w:basedOn w:val="BBHeading2"/>
    <w:next w:val="Normal"/>
    <w:pPr>
      <w:numPr>
        <w:ilvl w:val="2"/>
      </w:numPr>
      <w:tabs>
        <w:tab w:val="clear" w:pos="4265"/>
      </w:tabs>
      <w:outlineLvl w:val="2"/>
    </w:pPr>
  </w:style>
  <w:style w:type="paragraph" w:customStyle="1" w:styleId="BBHeading4">
    <w:name w:val="B&amp;B Heading 4"/>
    <w:basedOn w:val="BBHeading3"/>
    <w:next w:val="Normal"/>
    <w:pPr>
      <w:numPr>
        <w:ilvl w:val="3"/>
      </w:numPr>
      <w:outlineLvl w:val="3"/>
    </w:pPr>
  </w:style>
  <w:style w:type="paragraph" w:customStyle="1" w:styleId="BBHeading5">
    <w:name w:val="B&amp;B Heading 5"/>
    <w:basedOn w:val="BBHeading4"/>
    <w:next w:val="Normal"/>
    <w:pPr>
      <w:numPr>
        <w:ilvl w:val="4"/>
      </w:numPr>
      <w:outlineLvl w:val="4"/>
    </w:pPr>
  </w:style>
  <w:style w:type="paragraph" w:customStyle="1" w:styleId="BBHeading6">
    <w:name w:val="B&amp;B Heading 6"/>
    <w:basedOn w:val="BBHeading5"/>
    <w:next w:val="Normal"/>
    <w:pPr>
      <w:numPr>
        <w:ilvl w:val="5"/>
      </w:numPr>
      <w:tabs>
        <w:tab w:val="left" w:pos="3238"/>
      </w:tabs>
      <w:outlineLvl w:val="5"/>
    </w:pPr>
  </w:style>
  <w:style w:type="paragraph" w:customStyle="1" w:styleId="BBHeading7">
    <w:name w:val="B&amp;B Heading 7"/>
    <w:basedOn w:val="BBHeading6"/>
    <w:next w:val="Normal"/>
    <w:pPr>
      <w:numPr>
        <w:ilvl w:val="6"/>
      </w:numPr>
      <w:tabs>
        <w:tab w:val="left" w:pos="5398"/>
      </w:tabs>
      <w:outlineLvl w:val="6"/>
    </w:pPr>
  </w:style>
  <w:style w:type="paragraph" w:customStyle="1" w:styleId="BBHeading8">
    <w:name w:val="B&amp;B Heading 8"/>
    <w:basedOn w:val="BBHeading7"/>
    <w:next w:val="Normal"/>
    <w:pPr>
      <w:numPr>
        <w:ilvl w:val="7"/>
      </w:numPr>
      <w:tabs>
        <w:tab w:val="clear" w:pos="3238"/>
        <w:tab w:val="clear" w:pos="5398"/>
        <w:tab w:val="left" w:pos="3907"/>
      </w:tabs>
      <w:outlineLvl w:val="7"/>
    </w:pPr>
  </w:style>
  <w:style w:type="paragraph" w:customStyle="1" w:styleId="BBHeading9">
    <w:name w:val="B&amp;B Heading 9"/>
    <w:basedOn w:val="BBHeading8"/>
    <w:next w:val="Normal"/>
    <w:pPr>
      <w:numPr>
        <w:ilvl w:val="8"/>
      </w:numPr>
      <w:tabs>
        <w:tab w:val="left" w:pos="6838"/>
      </w:tabs>
      <w:outlineLvl w:val="8"/>
    </w:pPr>
  </w:style>
  <w:style w:type="paragraph" w:customStyle="1" w:styleId="paragraph">
    <w:name w:val="paragraph"/>
    <w:basedOn w:val="Normal"/>
    <w:pPr>
      <w:spacing w:after="0" w:line="240" w:lineRule="auto"/>
    </w:pPr>
    <w:rPr>
      <w:rFonts w:ascii="Times New Roman" w:eastAsiaTheme="minorEastAsia" w:hAnsi="Times New Roman" w:cs="Times New Roman"/>
    </w:rPr>
  </w:style>
  <w:style w:type="character" w:customStyle="1" w:styleId="normaltextrun1">
    <w:name w:val="normaltextrun1"/>
  </w:style>
  <w:style w:type="character" w:customStyle="1" w:styleId="eop">
    <w:name w:val="eop"/>
  </w:style>
  <w:style w:type="character" w:styleId="CommentReference">
    <w:name w:val="annotation reference"/>
    <w:basedOn w:val="DefaultParagraphFont"/>
    <w:uiPriority w:val="99"/>
    <w:rPr>
      <w:rFonts w:ascii="Arial" w:hAnsi="Arial"/>
      <w:sz w:val="16"/>
    </w:rPr>
  </w:style>
  <w:style w:type="paragraph" w:styleId="CommentText">
    <w:name w:val="annotation text"/>
    <w:basedOn w:val="Normal"/>
    <w:link w:val="CommentTextChar"/>
    <w:uiPriority w:val="99"/>
  </w:style>
  <w:style w:type="character" w:customStyle="1" w:styleId="CommentTextChar">
    <w:name w:val="Comment Text Char"/>
    <w:basedOn w:val="DefaultParagraphFont"/>
    <w:link w:val="CommentText"/>
    <w:uiPriority w:val="99"/>
    <w:rPr>
      <w:rFonts w:ascii="Arial" w:hAnsi="Arial" w:cs="Times New Roman"/>
    </w:rPr>
  </w:style>
  <w:style w:type="paragraph" w:styleId="CommentSubject">
    <w:name w:val="annotation subject"/>
    <w:basedOn w:val="CommentText"/>
    <w:next w:val="CommentText"/>
    <w:link w:val="CommentSubjectChar"/>
    <w:uiPriority w:val="99"/>
    <w:rPr>
      <w:b/>
    </w:rPr>
  </w:style>
  <w:style w:type="character" w:customStyle="1" w:styleId="CommentSubjectChar">
    <w:name w:val="Comment Subject Char"/>
    <w:basedOn w:val="CommentTextChar"/>
    <w:link w:val="CommentSubject"/>
    <w:uiPriority w:val="99"/>
    <w:rPr>
      <w:rFonts w:ascii="Arial" w:hAnsi="Arial" w:cs="Times New Roman"/>
      <w:b/>
    </w:rPr>
  </w:style>
  <w:style w:type="character" w:customStyle="1" w:styleId="boldtext">
    <w:name w:val="boldtext"/>
  </w:style>
  <w:style w:type="paragraph" w:customStyle="1" w:styleId="DeltaViewTableHeading">
    <w:name w:val="DeltaView Table Heading"/>
    <w:basedOn w:val="Normal"/>
    <w:uiPriority w:val="99"/>
    <w:pPr>
      <w:spacing w:line="240" w:lineRule="auto"/>
    </w:pPr>
    <w:rPr>
      <w:rFonts w:eastAsiaTheme="minorEastAsia" w:cs="Times New Roman"/>
      <w:b/>
    </w:rPr>
  </w:style>
  <w:style w:type="paragraph" w:customStyle="1" w:styleId="DeltaViewTableBody">
    <w:name w:val="DeltaView Table Body"/>
    <w:basedOn w:val="Normal"/>
    <w:uiPriority w:val="99"/>
    <w:pPr>
      <w:spacing w:after="0" w:line="240" w:lineRule="auto"/>
    </w:pPr>
    <w:rPr>
      <w:rFonts w:eastAsiaTheme="minorEastAsia" w:cs="Times New Roman"/>
    </w:rPr>
  </w:style>
  <w:style w:type="paragraph" w:customStyle="1" w:styleId="DeltaViewAnnounce">
    <w:name w:val="DeltaView Announce"/>
    <w:uiPriority w:val="99"/>
    <w:pPr>
      <w:autoSpaceDE w:val="0"/>
      <w:autoSpaceDN w:val="0"/>
      <w:adjustRightInd w:val="0"/>
      <w:spacing w:before="100" w:beforeAutospacing="1" w:after="100" w:afterAutospacing="1" w:line="240" w:lineRule="auto"/>
    </w:pPr>
    <w:rPr>
      <w:rFonts w:ascii="Arial" w:hAnsi="Arial" w:cs="Times New Roman"/>
      <w:sz w:val="24"/>
      <w:szCs w:val="24"/>
    </w:rPr>
  </w:style>
  <w:style w:type="character" w:customStyle="1" w:styleId="DeltaViewInsertion">
    <w:name w:val="DeltaView Insertion"/>
    <w:uiPriority w:val="99"/>
    <w:rPr>
      <w:color w:val="0000FF"/>
      <w:u w:val="double"/>
    </w:rPr>
  </w:style>
  <w:style w:type="character" w:customStyle="1" w:styleId="DeltaViewDeletion">
    <w:name w:val="DeltaView Deletion"/>
    <w:uiPriority w:val="99"/>
    <w:rPr>
      <w:strike/>
      <w:color w:val="FF0000"/>
    </w:rPr>
  </w:style>
  <w:style w:type="character" w:customStyle="1" w:styleId="DeltaViewMoveSource">
    <w:name w:val="DeltaView Move Source"/>
    <w:uiPriority w:val="99"/>
    <w:rPr>
      <w:strike/>
      <w:color w:val="00C000"/>
    </w:rPr>
  </w:style>
  <w:style w:type="character" w:customStyle="1" w:styleId="DeltaViewMoveDestination">
    <w:name w:val="DeltaView Move Destination"/>
    <w:uiPriority w:val="99"/>
    <w:rPr>
      <w:color w:val="00C000"/>
      <w:u w:val="double"/>
    </w:rPr>
  </w:style>
  <w:style w:type="character" w:customStyle="1" w:styleId="DeltaViewChangeNumber">
    <w:name w:val="DeltaView Change Number"/>
    <w:uiPriority w:val="99"/>
    <w:rPr>
      <w:color w:val="000000"/>
      <w:vertAlign w:val="superscript"/>
    </w:rPr>
  </w:style>
  <w:style w:type="character" w:customStyle="1" w:styleId="DeltaViewDelimiter">
    <w:name w:val="DeltaView Delimiter"/>
    <w:uiPriority w:val="99"/>
  </w:style>
  <w:style w:type="paragraph" w:styleId="DocumentMap">
    <w:name w:val="Document Map"/>
    <w:basedOn w:val="Normal"/>
    <w:link w:val="DocumentMapChar"/>
    <w:uiPriority w:val="99"/>
    <w:pPr>
      <w:shd w:val="clear" w:color="auto" w:fill="000080"/>
      <w:spacing w:after="0" w:line="240" w:lineRule="auto"/>
    </w:pPr>
    <w:rPr>
      <w:rFonts w:ascii="Tahoma" w:eastAsiaTheme="minorEastAsia" w:hAnsi="Tahoma" w:cs="Times New Roman"/>
    </w:rPr>
  </w:style>
  <w:style w:type="character" w:customStyle="1" w:styleId="DocumentMapChar">
    <w:name w:val="Document Map Char"/>
    <w:basedOn w:val="DefaultParagraphFont"/>
    <w:link w:val="DocumentMap"/>
    <w:uiPriority w:val="99"/>
    <w:semiHidden/>
    <w:rPr>
      <w:rFonts w:ascii="Segoe UI" w:eastAsia="Times New Roman" w:hAnsi="Segoe UI" w:cs="Segoe UI"/>
      <w:sz w:val="16"/>
      <w:szCs w:val="16"/>
    </w:rPr>
  </w:style>
  <w:style w:type="character" w:customStyle="1" w:styleId="DeltaViewFormatChange">
    <w:name w:val="DeltaView Format Change"/>
    <w:uiPriority w:val="99"/>
    <w:rPr>
      <w:color w:val="000000"/>
    </w:rPr>
  </w:style>
  <w:style w:type="character" w:customStyle="1" w:styleId="DeltaViewMovedDeletion">
    <w:name w:val="DeltaView Moved Deletion"/>
    <w:uiPriority w:val="99"/>
    <w:rPr>
      <w:strike/>
      <w:color w:val="C08080"/>
    </w:rPr>
  </w:style>
  <w:style w:type="character" w:customStyle="1" w:styleId="DeltaViewComment">
    <w:name w:val="DeltaView Comment"/>
    <w:basedOn w:val="DefaultParagraphFont"/>
    <w:uiPriority w:val="99"/>
    <w:rPr>
      <w:color w:val="000000"/>
    </w:rPr>
  </w:style>
  <w:style w:type="character" w:customStyle="1" w:styleId="DeltaViewStyleChangeText">
    <w:name w:val="DeltaView Style Change Text"/>
    <w:uiPriority w:val="99"/>
    <w:rPr>
      <w:color w:val="000000"/>
      <w:u w:val="double"/>
    </w:rPr>
  </w:style>
  <w:style w:type="character" w:customStyle="1" w:styleId="DeltaViewStyleChangeLabel">
    <w:name w:val="DeltaView Style Change Label"/>
    <w:uiPriority w:val="99"/>
    <w:rPr>
      <w:color w:val="000000"/>
    </w:rPr>
  </w:style>
  <w:style w:type="character" w:customStyle="1" w:styleId="DeltaViewInsertedComment">
    <w:name w:val="DeltaView Inserted Comment"/>
    <w:basedOn w:val="DeltaViewComment"/>
    <w:uiPriority w:val="99"/>
    <w:rPr>
      <w:color w:val="0000FF"/>
      <w:u w:val="double"/>
    </w:rPr>
  </w:style>
  <w:style w:type="character" w:customStyle="1" w:styleId="DeltaViewDeletedComment">
    <w:name w:val="DeltaView Deleted Comment"/>
    <w:basedOn w:val="DeltaViewComment"/>
    <w:uiPriority w:val="99"/>
    <w:rPr>
      <w:strike/>
      <w:color w:val="FF0000"/>
    </w:rPr>
  </w:style>
  <w:style w:type="numbering" w:customStyle="1" w:styleId="Yvonne1">
    <w:name w:val="Yvonne1"/>
    <w:uiPriority w:val="99"/>
    <w:rsid w:val="000B3539"/>
    <w:pPr>
      <w:numPr>
        <w:numId w:val="18"/>
      </w:numPr>
    </w:pPr>
  </w:style>
  <w:style w:type="paragraph" w:styleId="Revision">
    <w:name w:val="Revision"/>
    <w:hidden/>
    <w:uiPriority w:val="99"/>
    <w:semiHidden/>
    <w:rsid w:val="00AF62AC"/>
    <w:pPr>
      <w:spacing w:after="0" w:line="240" w:lineRule="auto"/>
    </w:pPr>
    <w:rPr>
      <w:rFonts w:eastAsiaTheme="minorHAnsi"/>
      <w:lang w:eastAsia="en-US"/>
    </w:rPr>
  </w:style>
  <w:style w:type="character" w:styleId="FollowedHyperlink">
    <w:name w:val="FollowedHyperlink"/>
    <w:basedOn w:val="DefaultParagraphFont"/>
    <w:uiPriority w:val="99"/>
    <w:semiHidden/>
    <w:unhideWhenUsed/>
    <w:rsid w:val="00A1670C"/>
    <w:rPr>
      <w:color w:val="954F72" w:themeColor="followedHyperlink"/>
      <w:u w:val="single"/>
    </w:rPr>
  </w:style>
  <w:style w:type="paragraph" w:styleId="ListNumber">
    <w:name w:val="List Number"/>
    <w:basedOn w:val="Normal"/>
    <w:uiPriority w:val="99"/>
    <w:semiHidden/>
    <w:unhideWhenUsed/>
    <w:rsid w:val="005413E4"/>
    <w:pPr>
      <w:numPr>
        <w:numId w:val="22"/>
      </w:numPr>
      <w:spacing w:after="0" w:line="240" w:lineRule="auto"/>
      <w:contextualSpacing/>
    </w:pPr>
    <w:rPr>
      <w:rFonts w:ascii="Times New Roman" w:eastAsia="Times New Roman" w:hAnsi="Times New Roman" w:cs="Times New Roman"/>
      <w:lang w:val="fr-FR" w:eastAsia="fr-FR"/>
    </w:rPr>
  </w:style>
  <w:style w:type="character" w:customStyle="1" w:styleId="Heading6Char">
    <w:name w:val="Heading 6 Char"/>
    <w:basedOn w:val="DefaultParagraphFont"/>
    <w:link w:val="Heading6"/>
    <w:uiPriority w:val="9"/>
    <w:semiHidden/>
    <w:rsid w:val="001B1024"/>
    <w:rPr>
      <w:rFonts w:asciiTheme="majorHAnsi" w:eastAsiaTheme="majorEastAsia" w:hAnsiTheme="majorHAnsi" w:cstheme="majorBidi"/>
      <w:color w:val="1F3763" w:themeColor="accent1" w:themeShade="7F"/>
      <w:sz w:val="24"/>
      <w:szCs w:val="20"/>
      <w:lang w:eastAsia="en-US"/>
    </w:rPr>
  </w:style>
  <w:style w:type="character" w:customStyle="1" w:styleId="Level2Char">
    <w:name w:val="Level 2 Char"/>
    <w:link w:val="Level2"/>
    <w:locked/>
    <w:rsid w:val="001B1024"/>
    <w:rPr>
      <w:rFonts w:ascii="Arial" w:eastAsia="Times New Roman" w:hAnsi="Arial" w:cs="Arial"/>
      <w:color w:val="000000"/>
      <w:kern w:val="2"/>
      <w:sz w:val="20"/>
      <w:szCs w:val="20"/>
      <w:lang w:val="en-IN"/>
      <w14:ligatures w14:val="standardContextual"/>
    </w:rPr>
  </w:style>
  <w:style w:type="paragraph" w:customStyle="1" w:styleId="Level2">
    <w:name w:val="Level 2"/>
    <w:basedOn w:val="Normal"/>
    <w:link w:val="Level2Char"/>
    <w:qFormat/>
    <w:rsid w:val="001B1024"/>
    <w:pPr>
      <w:numPr>
        <w:ilvl w:val="1"/>
        <w:numId w:val="23"/>
      </w:numPr>
      <w:spacing w:after="240" w:line="240" w:lineRule="auto"/>
      <w:jc w:val="both"/>
      <w:outlineLvl w:val="1"/>
    </w:pPr>
    <w:rPr>
      <w:rFonts w:ascii="Arial" w:eastAsia="Times New Roman" w:hAnsi="Arial" w:cs="Arial"/>
      <w:color w:val="000000"/>
      <w:sz w:val="20"/>
      <w:szCs w:val="20"/>
      <w:lang w:eastAsia="en-GB"/>
    </w:rPr>
  </w:style>
  <w:style w:type="paragraph" w:customStyle="1" w:styleId="Level1">
    <w:name w:val="Level 1"/>
    <w:basedOn w:val="Normal"/>
    <w:uiPriority w:val="99"/>
    <w:qFormat/>
    <w:rsid w:val="001B1024"/>
    <w:pPr>
      <w:numPr>
        <w:numId w:val="23"/>
      </w:numPr>
      <w:spacing w:after="240" w:line="240" w:lineRule="auto"/>
      <w:jc w:val="both"/>
      <w:outlineLvl w:val="0"/>
    </w:pPr>
    <w:rPr>
      <w:rFonts w:ascii="Arial" w:eastAsia="Times New Roman" w:hAnsi="Arial" w:cs="Arial"/>
      <w:color w:val="000000"/>
      <w:sz w:val="20"/>
      <w:szCs w:val="20"/>
      <w:lang w:eastAsia="en-GB"/>
    </w:rPr>
  </w:style>
  <w:style w:type="paragraph" w:customStyle="1" w:styleId="Level3">
    <w:name w:val="Level 3"/>
    <w:basedOn w:val="Normal"/>
    <w:link w:val="Level3Char"/>
    <w:qFormat/>
    <w:rsid w:val="001B1024"/>
    <w:pPr>
      <w:numPr>
        <w:ilvl w:val="2"/>
        <w:numId w:val="23"/>
      </w:numPr>
      <w:spacing w:after="240" w:line="240" w:lineRule="auto"/>
      <w:jc w:val="both"/>
      <w:outlineLvl w:val="2"/>
    </w:pPr>
    <w:rPr>
      <w:rFonts w:ascii="Arial" w:eastAsia="Times New Roman" w:hAnsi="Arial" w:cs="Arial"/>
      <w:color w:val="000000"/>
      <w:sz w:val="20"/>
      <w:szCs w:val="20"/>
      <w:lang w:eastAsia="en-GB"/>
    </w:rPr>
  </w:style>
  <w:style w:type="paragraph" w:customStyle="1" w:styleId="Level4">
    <w:name w:val="Level 4"/>
    <w:basedOn w:val="Normal"/>
    <w:uiPriority w:val="99"/>
    <w:qFormat/>
    <w:rsid w:val="001B1024"/>
    <w:pPr>
      <w:numPr>
        <w:ilvl w:val="3"/>
        <w:numId w:val="23"/>
      </w:numPr>
      <w:tabs>
        <w:tab w:val="left" w:pos="0"/>
      </w:tabs>
      <w:spacing w:after="240" w:line="240" w:lineRule="auto"/>
      <w:jc w:val="both"/>
      <w:outlineLvl w:val="3"/>
    </w:pPr>
    <w:rPr>
      <w:rFonts w:ascii="Arial" w:eastAsia="Times New Roman" w:hAnsi="Arial" w:cs="Arial"/>
      <w:color w:val="000000"/>
      <w:sz w:val="20"/>
      <w:szCs w:val="20"/>
      <w:lang w:eastAsia="en-GB"/>
    </w:rPr>
  </w:style>
  <w:style w:type="paragraph" w:customStyle="1" w:styleId="Level6">
    <w:name w:val="Level 6"/>
    <w:basedOn w:val="Normal"/>
    <w:uiPriority w:val="99"/>
    <w:rsid w:val="001B1024"/>
    <w:pPr>
      <w:numPr>
        <w:ilvl w:val="5"/>
        <w:numId w:val="23"/>
      </w:numPr>
      <w:spacing w:after="240" w:line="240" w:lineRule="auto"/>
      <w:jc w:val="both"/>
      <w:outlineLvl w:val="5"/>
    </w:pPr>
    <w:rPr>
      <w:rFonts w:ascii="Arial" w:eastAsia="Times New Roman" w:hAnsi="Arial" w:cs="Arial"/>
      <w:color w:val="000000"/>
      <w:sz w:val="20"/>
      <w:szCs w:val="20"/>
      <w:lang w:eastAsia="en-GB"/>
    </w:rPr>
  </w:style>
  <w:style w:type="paragraph" w:customStyle="1" w:styleId="LWHead1">
    <w:name w:val="~LW Head 1"/>
    <w:basedOn w:val="Heading1"/>
    <w:next w:val="Normal"/>
    <w:rsid w:val="001B1024"/>
    <w:pPr>
      <w:numPr>
        <w:numId w:val="24"/>
      </w:numPr>
      <w:spacing w:before="0" w:line="240" w:lineRule="auto"/>
    </w:pPr>
    <w:rPr>
      <w:rFonts w:ascii="Arial" w:eastAsia="Times New Roman" w:hAnsi="Arial" w:cs="Times New Roman"/>
      <w:b/>
      <w:caps/>
      <w:color w:val="auto"/>
      <w:sz w:val="20"/>
    </w:rPr>
  </w:style>
  <w:style w:type="paragraph" w:customStyle="1" w:styleId="LWHead3">
    <w:name w:val="~LW Head 3"/>
    <w:basedOn w:val="LWHead2"/>
    <w:link w:val="LWHead3Char"/>
    <w:rsid w:val="001B1024"/>
    <w:pPr>
      <w:keepNext w:val="0"/>
      <w:numPr>
        <w:ilvl w:val="2"/>
      </w:numPr>
      <w:outlineLvl w:val="2"/>
    </w:pPr>
    <w:rPr>
      <w:b w:val="0"/>
      <w:bCs/>
    </w:rPr>
  </w:style>
  <w:style w:type="character" w:customStyle="1" w:styleId="LWHead3Char">
    <w:name w:val="~LW Head 3 Char"/>
    <w:link w:val="LWHead3"/>
    <w:locked/>
    <w:rsid w:val="001B1024"/>
    <w:rPr>
      <w:rFonts w:ascii="Arial" w:eastAsia="Times New Roman" w:hAnsi="Arial" w:cs="Times New Roman"/>
      <w:bCs/>
      <w:kern w:val="2"/>
      <w:sz w:val="20"/>
      <w:szCs w:val="24"/>
      <w:lang w:val="en-IN" w:eastAsia="en-US"/>
      <w14:ligatures w14:val="standardContextual"/>
    </w:rPr>
  </w:style>
  <w:style w:type="paragraph" w:customStyle="1" w:styleId="LWHead2">
    <w:name w:val="~LW Head 2"/>
    <w:basedOn w:val="LWHead1"/>
    <w:rsid w:val="001B1024"/>
    <w:pPr>
      <w:numPr>
        <w:ilvl w:val="1"/>
      </w:numPr>
      <w:outlineLvl w:val="1"/>
    </w:pPr>
    <w:rPr>
      <w:bCs w:val="0"/>
      <w:caps w:val="0"/>
    </w:rPr>
  </w:style>
  <w:style w:type="paragraph" w:customStyle="1" w:styleId="LWHead4">
    <w:name w:val="~LW Head 4"/>
    <w:basedOn w:val="LWHead3"/>
    <w:rsid w:val="001B1024"/>
    <w:pPr>
      <w:widowControl w:val="0"/>
      <w:numPr>
        <w:ilvl w:val="3"/>
      </w:numPr>
      <w:tabs>
        <w:tab w:val="clear" w:pos="2160"/>
        <w:tab w:val="num" w:pos="360"/>
        <w:tab w:val="num" w:pos="2552"/>
        <w:tab w:val="num" w:pos="3402"/>
      </w:tabs>
      <w:ind w:left="3402" w:hanging="851"/>
      <w:outlineLvl w:val="3"/>
    </w:pPr>
    <w:rPr>
      <w:bCs w:val="0"/>
    </w:rPr>
  </w:style>
  <w:style w:type="paragraph" w:customStyle="1" w:styleId="LWHead5">
    <w:name w:val="~LW Head 5"/>
    <w:basedOn w:val="LWHead4"/>
    <w:rsid w:val="001B1024"/>
    <w:pPr>
      <w:numPr>
        <w:ilvl w:val="4"/>
      </w:numPr>
      <w:tabs>
        <w:tab w:val="clear" w:pos="2880"/>
        <w:tab w:val="num" w:pos="0"/>
        <w:tab w:val="num" w:pos="360"/>
        <w:tab w:val="num" w:pos="2552"/>
      </w:tabs>
      <w:ind w:left="0" w:firstLine="0"/>
      <w:outlineLvl w:val="4"/>
    </w:pPr>
    <w:rPr>
      <w:rFonts w:eastAsiaTheme="minorEastAsia" w:cstheme="minorBidi"/>
      <w:bCs/>
      <w:sz w:val="24"/>
    </w:rPr>
  </w:style>
  <w:style w:type="paragraph" w:customStyle="1" w:styleId="LWHead6">
    <w:name w:val="~LW Head 6"/>
    <w:basedOn w:val="LWHead5"/>
    <w:rsid w:val="001B1024"/>
    <w:pPr>
      <w:numPr>
        <w:ilvl w:val="5"/>
      </w:numPr>
      <w:tabs>
        <w:tab w:val="num" w:pos="0"/>
        <w:tab w:val="num" w:pos="360"/>
        <w:tab w:val="num" w:pos="4252"/>
      </w:tabs>
      <w:ind w:left="0" w:firstLine="0"/>
      <w:outlineLvl w:val="5"/>
    </w:pPr>
    <w:rPr>
      <w:bCs w:val="0"/>
    </w:rPr>
  </w:style>
  <w:style w:type="paragraph" w:customStyle="1" w:styleId="LWHead7">
    <w:name w:val="~LW Head 7"/>
    <w:basedOn w:val="LWHead6"/>
    <w:rsid w:val="001B1024"/>
    <w:pPr>
      <w:numPr>
        <w:ilvl w:val="6"/>
      </w:numPr>
      <w:tabs>
        <w:tab w:val="clear" w:pos="3600"/>
        <w:tab w:val="num" w:pos="0"/>
        <w:tab w:val="num" w:pos="360"/>
      </w:tabs>
      <w:ind w:left="0" w:firstLine="0"/>
      <w:outlineLvl w:val="6"/>
    </w:pPr>
    <w:rPr>
      <w:bCs/>
    </w:rPr>
  </w:style>
  <w:style w:type="paragraph" w:customStyle="1" w:styleId="LWHead8">
    <w:name w:val="~LW Head 8"/>
    <w:basedOn w:val="LWHead7"/>
    <w:rsid w:val="001B1024"/>
    <w:pPr>
      <w:numPr>
        <w:ilvl w:val="7"/>
      </w:numPr>
      <w:tabs>
        <w:tab w:val="clear" w:pos="4320"/>
        <w:tab w:val="num" w:pos="0"/>
        <w:tab w:val="num" w:pos="360"/>
      </w:tabs>
      <w:ind w:left="0" w:firstLine="0"/>
      <w:outlineLvl w:val="7"/>
    </w:pPr>
  </w:style>
  <w:style w:type="character" w:styleId="Mention">
    <w:name w:val="Mention"/>
    <w:basedOn w:val="DefaultParagraphFont"/>
    <w:uiPriority w:val="99"/>
    <w:semiHidden/>
    <w:unhideWhenUsed/>
    <w:rsid w:val="001B1024"/>
    <w:rPr>
      <w:color w:val="2B579A"/>
      <w:shd w:val="clear" w:color="auto" w:fill="E6E6E6"/>
    </w:rPr>
  </w:style>
  <w:style w:type="paragraph" w:styleId="NoSpacing">
    <w:name w:val="No Spacing"/>
    <w:link w:val="NoSpacingChar"/>
    <w:uiPriority w:val="1"/>
    <w:qFormat/>
    <w:rsid w:val="001B1024"/>
    <w:pPr>
      <w:spacing w:after="0" w:line="240" w:lineRule="auto"/>
    </w:pPr>
    <w:rPr>
      <w:lang w:val="en-US" w:eastAsia="en-US"/>
    </w:rPr>
  </w:style>
  <w:style w:type="character" w:customStyle="1" w:styleId="NoSpacingChar">
    <w:name w:val="No Spacing Char"/>
    <w:basedOn w:val="DefaultParagraphFont"/>
    <w:link w:val="NoSpacing"/>
    <w:uiPriority w:val="1"/>
    <w:rsid w:val="001B1024"/>
    <w:rPr>
      <w:lang w:val="en-US" w:eastAsia="en-US"/>
    </w:rPr>
  </w:style>
  <w:style w:type="paragraph" w:customStyle="1" w:styleId="bodytext0">
    <w:name w:val="bodytext"/>
    <w:basedOn w:val="Normal"/>
    <w:rsid w:val="001B1024"/>
    <w:pPr>
      <w:spacing w:before="240" w:after="0" w:line="240" w:lineRule="auto"/>
      <w:jc w:val="both"/>
    </w:pPr>
    <w:rPr>
      <w:rFonts w:ascii="Arial" w:eastAsia="Times New Roman" w:hAnsi="Arial" w:cs="Times New Roman"/>
      <w:szCs w:val="20"/>
    </w:rPr>
  </w:style>
  <w:style w:type="paragraph" w:customStyle="1" w:styleId="Bodytext10">
    <w:name w:val="Body text 1"/>
    <w:link w:val="Bodytext1Char"/>
    <w:qFormat/>
    <w:rsid w:val="001B1024"/>
    <w:pPr>
      <w:spacing w:after="120" w:line="260" w:lineRule="exact"/>
      <w:jc w:val="both"/>
    </w:pPr>
    <w:rPr>
      <w:rFonts w:ascii="Arial" w:eastAsia="Times New Roman" w:hAnsi="Arial" w:cs="Times New Roman"/>
      <w:sz w:val="20"/>
      <w:szCs w:val="24"/>
      <w:lang w:val="en-US" w:eastAsia="en-US"/>
    </w:rPr>
  </w:style>
  <w:style w:type="character" w:customStyle="1" w:styleId="Bodytext1Char">
    <w:name w:val="Body text 1 Char"/>
    <w:basedOn w:val="DefaultParagraphFont"/>
    <w:link w:val="Bodytext10"/>
    <w:rsid w:val="001B1024"/>
    <w:rPr>
      <w:rFonts w:ascii="Arial" w:eastAsia="Times New Roman" w:hAnsi="Arial" w:cs="Times New Roman"/>
      <w:sz w:val="20"/>
      <w:szCs w:val="24"/>
      <w:lang w:val="en-US" w:eastAsia="en-US"/>
    </w:rPr>
  </w:style>
  <w:style w:type="paragraph" w:customStyle="1" w:styleId="Numberedpararegular">
    <w:name w:val="Numbered para+regular"/>
    <w:basedOn w:val="Normal"/>
    <w:rsid w:val="001B1024"/>
    <w:pPr>
      <w:tabs>
        <w:tab w:val="num" w:pos="360"/>
        <w:tab w:val="left" w:pos="1751"/>
      </w:tabs>
      <w:overflowPunct w:val="0"/>
      <w:spacing w:before="180" w:after="0" w:line="240" w:lineRule="auto"/>
      <w:ind w:left="360" w:hanging="360"/>
      <w:jc w:val="both"/>
    </w:pPr>
    <w:rPr>
      <w:rFonts w:ascii="Arial" w:eastAsia="SimSun" w:hAnsi="Arial" w:cs="Times New Roman"/>
      <w:sz w:val="18"/>
      <w:lang w:val="de-DE" w:eastAsia="ar-SA"/>
    </w:rPr>
  </w:style>
  <w:style w:type="paragraph" w:customStyle="1" w:styleId="msonormal0">
    <w:name w:val="msonormal"/>
    <w:basedOn w:val="Normal"/>
    <w:uiPriority w:val="99"/>
    <w:semiHidden/>
    <w:rsid w:val="001B1024"/>
    <w:pPr>
      <w:spacing w:after="240" w:line="276" w:lineRule="auto"/>
    </w:pPr>
    <w:rPr>
      <w:rFonts w:ascii="Times New Roman" w:eastAsia="Times New Roman" w:hAnsi="Times New Roman" w:cs="Times New Roman"/>
      <w:lang w:eastAsia="en-GB"/>
    </w:rPr>
  </w:style>
  <w:style w:type="paragraph" w:styleId="NormalWeb">
    <w:name w:val="Normal (Web)"/>
    <w:basedOn w:val="Normal"/>
    <w:uiPriority w:val="99"/>
    <w:semiHidden/>
    <w:unhideWhenUsed/>
    <w:rsid w:val="001B1024"/>
    <w:pPr>
      <w:spacing w:after="240" w:line="276" w:lineRule="auto"/>
    </w:pPr>
    <w:rPr>
      <w:rFonts w:ascii="Times New Roman" w:eastAsia="Times New Roman" w:hAnsi="Times New Roman" w:cs="Times New Roman"/>
      <w:lang w:eastAsia="en-GB"/>
    </w:rPr>
  </w:style>
  <w:style w:type="paragraph" w:styleId="TOC4">
    <w:name w:val="toc 4"/>
    <w:basedOn w:val="TOC1"/>
    <w:next w:val="Normal"/>
    <w:autoRedefine/>
    <w:uiPriority w:val="99"/>
    <w:semiHidden/>
    <w:unhideWhenUsed/>
    <w:rsid w:val="001B1024"/>
    <w:pPr>
      <w:keepNext/>
      <w:tabs>
        <w:tab w:val="right" w:leader="dot" w:pos="9066"/>
      </w:tabs>
      <w:spacing w:before="120" w:after="60" w:line="276" w:lineRule="auto"/>
      <w:ind w:left="851" w:right="851" w:hanging="851"/>
      <w:jc w:val="left"/>
    </w:pPr>
    <w:rPr>
      <w:b/>
    </w:rPr>
  </w:style>
  <w:style w:type="paragraph" w:styleId="TOC5">
    <w:name w:val="toc 5"/>
    <w:basedOn w:val="TOC1"/>
    <w:next w:val="Normal"/>
    <w:autoRedefine/>
    <w:uiPriority w:val="99"/>
    <w:semiHidden/>
    <w:unhideWhenUsed/>
    <w:rsid w:val="001B1024"/>
    <w:pPr>
      <w:tabs>
        <w:tab w:val="right" w:leader="dot" w:pos="9066"/>
      </w:tabs>
      <w:spacing w:before="120" w:after="60" w:line="276" w:lineRule="auto"/>
      <w:ind w:left="851" w:right="851"/>
      <w:jc w:val="left"/>
    </w:pPr>
  </w:style>
  <w:style w:type="paragraph" w:styleId="TOC6">
    <w:name w:val="toc 6"/>
    <w:basedOn w:val="TOC1"/>
    <w:next w:val="Normal"/>
    <w:autoRedefine/>
    <w:uiPriority w:val="99"/>
    <w:semiHidden/>
    <w:unhideWhenUsed/>
    <w:rsid w:val="001B1024"/>
    <w:pPr>
      <w:tabs>
        <w:tab w:val="right" w:leader="dot" w:pos="9066"/>
      </w:tabs>
      <w:spacing w:before="120" w:after="60" w:line="276" w:lineRule="auto"/>
      <w:ind w:left="2835" w:right="851" w:hanging="1134"/>
      <w:jc w:val="left"/>
    </w:pPr>
  </w:style>
  <w:style w:type="paragraph" w:styleId="TOC7">
    <w:name w:val="toc 7"/>
    <w:basedOn w:val="Normal"/>
    <w:next w:val="Normal"/>
    <w:autoRedefine/>
    <w:uiPriority w:val="39"/>
    <w:semiHidden/>
    <w:unhideWhenUsed/>
    <w:rsid w:val="001B1024"/>
    <w:pPr>
      <w:spacing w:after="100" w:line="276" w:lineRule="auto"/>
      <w:ind w:left="1320"/>
    </w:pPr>
    <w:rPr>
      <w:rFonts w:ascii="Verdana" w:eastAsiaTheme="minorEastAsia" w:hAnsi="Verdana" w:cs="Times New Roman"/>
      <w:szCs w:val="18"/>
      <w:lang w:eastAsia="en-GB"/>
    </w:rPr>
  </w:style>
  <w:style w:type="paragraph" w:styleId="TOC8">
    <w:name w:val="toc 8"/>
    <w:basedOn w:val="Normal"/>
    <w:next w:val="Normal"/>
    <w:autoRedefine/>
    <w:uiPriority w:val="39"/>
    <w:semiHidden/>
    <w:unhideWhenUsed/>
    <w:rsid w:val="001B1024"/>
    <w:pPr>
      <w:spacing w:after="100" w:line="276" w:lineRule="auto"/>
      <w:ind w:left="1540"/>
    </w:pPr>
    <w:rPr>
      <w:rFonts w:ascii="Verdana" w:eastAsiaTheme="minorEastAsia" w:hAnsi="Verdana" w:cs="Times New Roman"/>
      <w:szCs w:val="18"/>
      <w:lang w:eastAsia="en-GB"/>
    </w:rPr>
  </w:style>
  <w:style w:type="paragraph" w:styleId="TOC9">
    <w:name w:val="toc 9"/>
    <w:basedOn w:val="Normal"/>
    <w:next w:val="Normal"/>
    <w:autoRedefine/>
    <w:uiPriority w:val="39"/>
    <w:semiHidden/>
    <w:unhideWhenUsed/>
    <w:rsid w:val="001B1024"/>
    <w:pPr>
      <w:spacing w:after="100" w:line="276" w:lineRule="auto"/>
      <w:ind w:left="1760"/>
    </w:pPr>
    <w:rPr>
      <w:rFonts w:ascii="Verdana" w:eastAsiaTheme="minorEastAsia" w:hAnsi="Verdana" w:cs="Times New Roman"/>
      <w:szCs w:val="18"/>
      <w:lang w:eastAsia="en-GB"/>
    </w:rPr>
  </w:style>
  <w:style w:type="paragraph" w:styleId="FootnoteText">
    <w:name w:val="footnote text"/>
    <w:basedOn w:val="Normal"/>
    <w:link w:val="FootnoteTextChar"/>
    <w:uiPriority w:val="99"/>
    <w:semiHidden/>
    <w:unhideWhenUsed/>
    <w:rsid w:val="001B1024"/>
    <w:pPr>
      <w:tabs>
        <w:tab w:val="left" w:pos="851"/>
      </w:tabs>
      <w:spacing w:after="60" w:line="276" w:lineRule="auto"/>
      <w:ind w:left="851" w:hanging="851"/>
    </w:pPr>
    <w:rPr>
      <w:rFonts w:ascii="Tahoma" w:eastAsia="Times New Roman" w:hAnsi="Tahoma" w:cs="Times New Roman"/>
      <w:sz w:val="16"/>
      <w:szCs w:val="18"/>
      <w:lang w:eastAsia="zh-CN"/>
    </w:rPr>
  </w:style>
  <w:style w:type="character" w:customStyle="1" w:styleId="FootnoteTextChar">
    <w:name w:val="Footnote Text Char"/>
    <w:basedOn w:val="DefaultParagraphFont"/>
    <w:link w:val="FootnoteText"/>
    <w:uiPriority w:val="99"/>
    <w:semiHidden/>
    <w:rsid w:val="001B1024"/>
    <w:rPr>
      <w:rFonts w:ascii="Tahoma" w:eastAsia="Times New Roman" w:hAnsi="Tahoma" w:cs="Times New Roman"/>
      <w:sz w:val="16"/>
      <w:szCs w:val="18"/>
      <w:lang w:eastAsia="zh-CN"/>
    </w:rPr>
  </w:style>
  <w:style w:type="character" w:customStyle="1" w:styleId="BodyChar">
    <w:name w:val="Body Char"/>
    <w:link w:val="Body"/>
    <w:locked/>
    <w:rsid w:val="001B1024"/>
  </w:style>
  <w:style w:type="paragraph" w:customStyle="1" w:styleId="Body">
    <w:name w:val="Body"/>
    <w:basedOn w:val="Normal"/>
    <w:link w:val="BodyChar"/>
    <w:qFormat/>
    <w:rsid w:val="001B1024"/>
    <w:pPr>
      <w:tabs>
        <w:tab w:val="left" w:pos="1843"/>
        <w:tab w:val="left" w:pos="3119"/>
        <w:tab w:val="left" w:pos="4253"/>
      </w:tabs>
      <w:spacing w:before="120" w:after="120" w:line="276" w:lineRule="auto"/>
    </w:pPr>
    <w:rPr>
      <w:rFonts w:eastAsiaTheme="minorEastAsia"/>
      <w:lang w:eastAsia="en-GB"/>
    </w:rPr>
  </w:style>
  <w:style w:type="paragraph" w:customStyle="1" w:styleId="aDefinition">
    <w:name w:val="(a) Definition"/>
    <w:basedOn w:val="Body"/>
    <w:qFormat/>
    <w:rsid w:val="001B1024"/>
    <w:pPr>
      <w:tabs>
        <w:tab w:val="clear" w:pos="1843"/>
        <w:tab w:val="clear" w:pos="3119"/>
        <w:tab w:val="clear" w:pos="4253"/>
      </w:tabs>
    </w:pPr>
  </w:style>
  <w:style w:type="paragraph" w:customStyle="1" w:styleId="iDefinition">
    <w:name w:val="(i) Definition"/>
    <w:basedOn w:val="Body"/>
    <w:qFormat/>
    <w:rsid w:val="001B1024"/>
    <w:pPr>
      <w:tabs>
        <w:tab w:val="clear" w:pos="1843"/>
        <w:tab w:val="clear" w:pos="3119"/>
        <w:tab w:val="clear" w:pos="4253"/>
      </w:tabs>
    </w:pPr>
  </w:style>
  <w:style w:type="paragraph" w:customStyle="1" w:styleId="Body1">
    <w:name w:val="Body 1"/>
    <w:basedOn w:val="Body"/>
    <w:uiPriority w:val="99"/>
    <w:semiHidden/>
    <w:qFormat/>
    <w:rsid w:val="001B1024"/>
    <w:pPr>
      <w:tabs>
        <w:tab w:val="clear" w:pos="1843"/>
        <w:tab w:val="clear" w:pos="3119"/>
        <w:tab w:val="clear" w:pos="4253"/>
      </w:tabs>
    </w:pPr>
  </w:style>
  <w:style w:type="paragraph" w:customStyle="1" w:styleId="Background">
    <w:name w:val="Background"/>
    <w:basedOn w:val="Body1"/>
    <w:uiPriority w:val="99"/>
    <w:semiHidden/>
    <w:rsid w:val="001B1024"/>
    <w:pPr>
      <w:numPr>
        <w:numId w:val="25"/>
      </w:numPr>
      <w:tabs>
        <w:tab w:val="clear" w:pos="851"/>
        <w:tab w:val="num" w:pos="360"/>
      </w:tabs>
      <w:ind w:left="0" w:firstLine="0"/>
    </w:pPr>
  </w:style>
  <w:style w:type="paragraph" w:customStyle="1" w:styleId="Body2">
    <w:name w:val="Body 2"/>
    <w:basedOn w:val="Body1"/>
    <w:uiPriority w:val="99"/>
    <w:semiHidden/>
    <w:qFormat/>
    <w:rsid w:val="001B1024"/>
  </w:style>
  <w:style w:type="paragraph" w:customStyle="1" w:styleId="Body3">
    <w:name w:val="Body 3"/>
    <w:basedOn w:val="Body2"/>
    <w:uiPriority w:val="99"/>
    <w:semiHidden/>
    <w:qFormat/>
    <w:rsid w:val="001B1024"/>
    <w:pPr>
      <w:ind w:left="1843"/>
    </w:pPr>
  </w:style>
  <w:style w:type="paragraph" w:customStyle="1" w:styleId="Body4">
    <w:name w:val="Body 4"/>
    <w:basedOn w:val="Body3"/>
    <w:uiPriority w:val="99"/>
    <w:semiHidden/>
    <w:qFormat/>
    <w:rsid w:val="001B1024"/>
    <w:pPr>
      <w:ind w:left="3119"/>
    </w:pPr>
  </w:style>
  <w:style w:type="paragraph" w:customStyle="1" w:styleId="Body5">
    <w:name w:val="Body 5"/>
    <w:basedOn w:val="Body3"/>
    <w:uiPriority w:val="99"/>
    <w:semiHidden/>
    <w:qFormat/>
    <w:rsid w:val="001B1024"/>
    <w:pPr>
      <w:ind w:left="3119"/>
    </w:pPr>
  </w:style>
  <w:style w:type="paragraph" w:customStyle="1" w:styleId="Bullet1">
    <w:name w:val="Bullet 1"/>
    <w:basedOn w:val="Body1"/>
    <w:uiPriority w:val="99"/>
    <w:semiHidden/>
    <w:qFormat/>
    <w:rsid w:val="001B1024"/>
    <w:pPr>
      <w:numPr>
        <w:numId w:val="26"/>
      </w:numPr>
      <w:tabs>
        <w:tab w:val="clear" w:pos="851"/>
        <w:tab w:val="num" w:pos="360"/>
      </w:tabs>
      <w:ind w:left="0" w:firstLine="0"/>
    </w:pPr>
  </w:style>
  <w:style w:type="paragraph" w:customStyle="1" w:styleId="Bullet2">
    <w:name w:val="Bullet 2"/>
    <w:basedOn w:val="Body2"/>
    <w:uiPriority w:val="99"/>
    <w:semiHidden/>
    <w:qFormat/>
    <w:rsid w:val="001B1024"/>
    <w:pPr>
      <w:numPr>
        <w:ilvl w:val="1"/>
        <w:numId w:val="26"/>
      </w:numPr>
      <w:tabs>
        <w:tab w:val="clear" w:pos="1843"/>
        <w:tab w:val="num" w:pos="360"/>
      </w:tabs>
      <w:ind w:left="0" w:firstLine="0"/>
    </w:pPr>
  </w:style>
  <w:style w:type="paragraph" w:customStyle="1" w:styleId="Bullet3">
    <w:name w:val="Bullet 3"/>
    <w:basedOn w:val="Body3"/>
    <w:uiPriority w:val="99"/>
    <w:semiHidden/>
    <w:rsid w:val="001B1024"/>
    <w:pPr>
      <w:numPr>
        <w:ilvl w:val="2"/>
        <w:numId w:val="26"/>
      </w:numPr>
      <w:tabs>
        <w:tab w:val="clear" w:pos="3119"/>
        <w:tab w:val="num" w:pos="360"/>
      </w:tabs>
      <w:ind w:left="1843" w:firstLine="0"/>
    </w:pPr>
  </w:style>
  <w:style w:type="character" w:customStyle="1" w:styleId="Level3Char">
    <w:name w:val="Level 3 Char"/>
    <w:link w:val="Level3"/>
    <w:locked/>
    <w:rsid w:val="001B1024"/>
    <w:rPr>
      <w:rFonts w:ascii="Arial" w:eastAsia="Times New Roman" w:hAnsi="Arial" w:cs="Arial"/>
      <w:color w:val="000000"/>
      <w:kern w:val="2"/>
      <w:sz w:val="20"/>
      <w:szCs w:val="20"/>
      <w:lang w:val="en-IN"/>
      <w14:ligatures w14:val="standardContextual"/>
    </w:rPr>
  </w:style>
  <w:style w:type="paragraph" w:customStyle="1" w:styleId="Level5">
    <w:name w:val="Level 5"/>
    <w:basedOn w:val="Body5"/>
    <w:uiPriority w:val="99"/>
    <w:semiHidden/>
    <w:qFormat/>
    <w:rsid w:val="001B1024"/>
    <w:pPr>
      <w:tabs>
        <w:tab w:val="num" w:pos="360"/>
      </w:tabs>
      <w:ind w:left="1440"/>
      <w:outlineLvl w:val="4"/>
    </w:pPr>
  </w:style>
  <w:style w:type="paragraph" w:customStyle="1" w:styleId="Parties">
    <w:name w:val="Parties"/>
    <w:basedOn w:val="Body1"/>
    <w:uiPriority w:val="99"/>
    <w:semiHidden/>
    <w:qFormat/>
    <w:rsid w:val="001B1024"/>
    <w:pPr>
      <w:numPr>
        <w:numId w:val="27"/>
      </w:numPr>
      <w:tabs>
        <w:tab w:val="clear" w:pos="851"/>
        <w:tab w:val="num" w:pos="360"/>
        <w:tab w:val="num" w:pos="720"/>
      </w:tabs>
      <w:ind w:left="0" w:firstLine="0"/>
    </w:pPr>
  </w:style>
  <w:style w:type="paragraph" w:customStyle="1" w:styleId="ScheduleTitle">
    <w:name w:val="Schedule Title"/>
    <w:basedOn w:val="Body"/>
    <w:uiPriority w:val="99"/>
    <w:semiHidden/>
    <w:qFormat/>
    <w:rsid w:val="001B1024"/>
    <w:pPr>
      <w:keepNext/>
      <w:tabs>
        <w:tab w:val="clear" w:pos="1843"/>
        <w:tab w:val="clear" w:pos="3119"/>
        <w:tab w:val="clear" w:pos="4253"/>
      </w:tabs>
      <w:spacing w:after="480"/>
      <w:jc w:val="center"/>
    </w:pPr>
    <w:rPr>
      <w:b/>
    </w:rPr>
  </w:style>
  <w:style w:type="paragraph" w:customStyle="1" w:styleId="aBankingDefinition">
    <w:name w:val="(a) Banking Definition"/>
    <w:basedOn w:val="Body"/>
    <w:uiPriority w:val="99"/>
    <w:semiHidden/>
    <w:rsid w:val="001B1024"/>
    <w:pPr>
      <w:numPr>
        <w:numId w:val="28"/>
      </w:numPr>
      <w:tabs>
        <w:tab w:val="clear" w:pos="3119"/>
        <w:tab w:val="clear" w:pos="4253"/>
        <w:tab w:val="num" w:pos="360"/>
        <w:tab w:val="left" w:pos="1843"/>
      </w:tabs>
      <w:ind w:left="0" w:firstLine="0"/>
    </w:pPr>
  </w:style>
  <w:style w:type="paragraph" w:customStyle="1" w:styleId="Sideheading">
    <w:name w:val="Sideheading"/>
    <w:basedOn w:val="Body"/>
    <w:uiPriority w:val="99"/>
    <w:semiHidden/>
    <w:qFormat/>
    <w:rsid w:val="001B1024"/>
    <w:pPr>
      <w:tabs>
        <w:tab w:val="clear" w:pos="1843"/>
        <w:tab w:val="clear" w:pos="3119"/>
        <w:tab w:val="clear" w:pos="4253"/>
      </w:tabs>
    </w:pPr>
    <w:rPr>
      <w:b/>
      <w:caps/>
    </w:rPr>
  </w:style>
  <w:style w:type="paragraph" w:customStyle="1" w:styleId="iBankingDefinition">
    <w:name w:val="(i) Banking Definition"/>
    <w:basedOn w:val="aBankingDefinition"/>
    <w:uiPriority w:val="99"/>
    <w:semiHidden/>
    <w:rsid w:val="001B1024"/>
    <w:pPr>
      <w:numPr>
        <w:ilvl w:val="1"/>
      </w:numPr>
      <w:tabs>
        <w:tab w:val="clear" w:pos="3119"/>
        <w:tab w:val="num" w:pos="360"/>
      </w:tabs>
      <w:ind w:left="1800" w:hanging="360"/>
    </w:pPr>
  </w:style>
  <w:style w:type="paragraph" w:customStyle="1" w:styleId="FootnoteTextContinuation">
    <w:name w:val="Footnote Text Continuation"/>
    <w:basedOn w:val="FootnoteText"/>
    <w:uiPriority w:val="99"/>
    <w:semiHidden/>
    <w:rsid w:val="001B1024"/>
    <w:pPr>
      <w:ind w:firstLine="0"/>
    </w:pPr>
  </w:style>
  <w:style w:type="paragraph" w:customStyle="1" w:styleId="abcdDefinition">
    <w:name w:val="(a) (b) (c) (d) Definition"/>
    <w:basedOn w:val="aDefinition"/>
    <w:uiPriority w:val="99"/>
    <w:semiHidden/>
    <w:rsid w:val="001B1024"/>
    <w:pPr>
      <w:numPr>
        <w:numId w:val="29"/>
      </w:numPr>
      <w:tabs>
        <w:tab w:val="num" w:pos="360"/>
        <w:tab w:val="left" w:pos="851"/>
      </w:tabs>
      <w:ind w:left="0" w:firstLine="0"/>
    </w:pPr>
  </w:style>
  <w:style w:type="paragraph" w:customStyle="1" w:styleId="Contentheading">
    <w:name w:val="Content heading"/>
    <w:basedOn w:val="Normal"/>
    <w:next w:val="Body"/>
    <w:uiPriority w:val="99"/>
    <w:semiHidden/>
    <w:rsid w:val="001B1024"/>
    <w:pPr>
      <w:pageBreakBefore/>
      <w:framePr w:w="9072" w:vSpace="142" w:wrap="notBeside" w:vAnchor="text" w:hAnchor="text" w:y="7"/>
      <w:pBdr>
        <w:bottom w:val="single" w:sz="4" w:space="1" w:color="auto"/>
      </w:pBdr>
      <w:spacing w:after="2200" w:line="276" w:lineRule="auto"/>
    </w:pPr>
    <w:rPr>
      <w:rFonts w:ascii="Verdana" w:eastAsia="Times New Roman" w:hAnsi="Verdana" w:cs="Times New Roman"/>
      <w:sz w:val="40"/>
      <w:szCs w:val="40"/>
      <w:lang w:eastAsia="zh-CN"/>
    </w:rPr>
  </w:style>
  <w:style w:type="paragraph" w:customStyle="1" w:styleId="Contentpage">
    <w:name w:val="Content page"/>
    <w:basedOn w:val="Body"/>
    <w:uiPriority w:val="99"/>
    <w:semiHidden/>
    <w:rsid w:val="001B1024"/>
    <w:pPr>
      <w:tabs>
        <w:tab w:val="clear" w:pos="1843"/>
        <w:tab w:val="clear" w:pos="3119"/>
        <w:tab w:val="clear" w:pos="4253"/>
        <w:tab w:val="right" w:pos="9072"/>
      </w:tabs>
    </w:pPr>
    <w:rPr>
      <w:b/>
    </w:rPr>
  </w:style>
  <w:style w:type="paragraph" w:customStyle="1" w:styleId="ExtraInfo">
    <w:name w:val="ExtraInfo"/>
    <w:basedOn w:val="Normal"/>
    <w:uiPriority w:val="99"/>
    <w:semiHidden/>
    <w:rsid w:val="001B1024"/>
    <w:pPr>
      <w:framePr w:w="2206" w:h="919" w:hSpace="181" w:wrap="around" w:vAnchor="page" w:hAnchor="page" w:x="9385" w:y="211"/>
      <w:shd w:val="clear" w:color="auto" w:fill="FFFFFF"/>
      <w:spacing w:after="200" w:line="276" w:lineRule="auto"/>
    </w:pPr>
    <w:rPr>
      <w:rFonts w:ascii="Verdana" w:eastAsia="Times New Roman" w:hAnsi="Verdana" w:cs="Times New Roman"/>
      <w:sz w:val="14"/>
      <w:szCs w:val="14"/>
      <w:lang w:eastAsia="zh-CN"/>
    </w:rPr>
  </w:style>
  <w:style w:type="paragraph" w:customStyle="1" w:styleId="Body6">
    <w:name w:val="Body 6"/>
    <w:basedOn w:val="Body5"/>
    <w:uiPriority w:val="99"/>
    <w:semiHidden/>
    <w:rsid w:val="001B1024"/>
    <w:pPr>
      <w:ind w:left="3686"/>
    </w:pPr>
  </w:style>
  <w:style w:type="paragraph" w:customStyle="1" w:styleId="Body7">
    <w:name w:val="Body 7"/>
    <w:basedOn w:val="Body6"/>
    <w:uiPriority w:val="99"/>
    <w:semiHidden/>
    <w:rsid w:val="001B1024"/>
    <w:pPr>
      <w:ind w:left="4253"/>
    </w:pPr>
  </w:style>
  <w:style w:type="paragraph" w:customStyle="1" w:styleId="PartBanking">
    <w:name w:val="Part (Banking)"/>
    <w:basedOn w:val="Body"/>
    <w:uiPriority w:val="99"/>
    <w:semiHidden/>
    <w:rsid w:val="001B1024"/>
    <w:pPr>
      <w:numPr>
        <w:numId w:val="30"/>
      </w:numPr>
      <w:tabs>
        <w:tab w:val="clear" w:pos="851"/>
        <w:tab w:val="num" w:pos="360"/>
      </w:tabs>
      <w:ind w:left="0" w:firstLine="0"/>
      <w:jc w:val="center"/>
    </w:pPr>
    <w:rPr>
      <w:b/>
    </w:rPr>
  </w:style>
  <w:style w:type="paragraph" w:customStyle="1" w:styleId="Rule5">
    <w:name w:val="Rule 5"/>
    <w:basedOn w:val="Normal"/>
    <w:uiPriority w:val="99"/>
    <w:semiHidden/>
    <w:rsid w:val="001B1024"/>
    <w:pPr>
      <w:numPr>
        <w:ilvl w:val="4"/>
        <w:numId w:val="31"/>
      </w:numPr>
      <w:spacing w:after="200" w:line="276" w:lineRule="auto"/>
    </w:pPr>
    <w:rPr>
      <w:rFonts w:ascii="Verdana" w:eastAsia="Times New Roman" w:hAnsi="Verdana" w:cs="Times New Roman"/>
      <w:szCs w:val="18"/>
      <w:lang w:eastAsia="zh-CN"/>
    </w:rPr>
  </w:style>
  <w:style w:type="paragraph" w:customStyle="1" w:styleId="bulletsrightcolumn">
    <w:name w:val="bullets right column"/>
    <w:basedOn w:val="CommentText"/>
    <w:uiPriority w:val="99"/>
    <w:semiHidden/>
    <w:rsid w:val="001B1024"/>
    <w:pPr>
      <w:numPr>
        <w:numId w:val="32"/>
      </w:numPr>
      <w:tabs>
        <w:tab w:val="num" w:pos="360"/>
      </w:tabs>
      <w:spacing w:after="60" w:line="276" w:lineRule="auto"/>
      <w:ind w:left="0" w:firstLine="0"/>
    </w:pPr>
    <w:rPr>
      <w:rFonts w:ascii="Verdana" w:eastAsia="STZhongsong" w:hAnsi="Verdana" w:cstheme="minorHAnsi"/>
      <w:sz w:val="18"/>
      <w:szCs w:val="18"/>
      <w:lang w:eastAsia="zh-CN"/>
    </w:rPr>
  </w:style>
  <w:style w:type="character" w:customStyle="1" w:styleId="TablebulletsChar">
    <w:name w:val="Table bullets Char"/>
    <w:basedOn w:val="DefaultParagraphFont"/>
    <w:link w:val="Tablebullets"/>
    <w:semiHidden/>
    <w:locked/>
    <w:rsid w:val="001B1024"/>
    <w:rPr>
      <w:rFonts w:ascii="Verdana" w:hAnsi="Verdana"/>
      <w:color w:val="000000"/>
      <w:kern w:val="2"/>
      <w:szCs w:val="24"/>
      <w:shd w:val="clear" w:color="auto" w:fill="FFFFFF"/>
      <w:lang w:val="en-IN"/>
      <w14:ligatures w14:val="standardContextual"/>
    </w:rPr>
  </w:style>
  <w:style w:type="paragraph" w:customStyle="1" w:styleId="Tablebullets">
    <w:name w:val="Table bullets"/>
    <w:basedOn w:val="ListParagraph"/>
    <w:link w:val="TablebulletsChar"/>
    <w:semiHidden/>
    <w:qFormat/>
    <w:rsid w:val="001B1024"/>
    <w:pPr>
      <w:numPr>
        <w:numId w:val="33"/>
      </w:numPr>
      <w:shd w:val="clear" w:color="auto" w:fill="FFFFFF"/>
      <w:tabs>
        <w:tab w:val="num" w:pos="360"/>
      </w:tabs>
      <w:spacing w:before="120" w:after="120" w:line="276" w:lineRule="auto"/>
      <w:ind w:left="227" w:hanging="227"/>
    </w:pPr>
    <w:rPr>
      <w:rFonts w:ascii="Verdana" w:hAnsi="Verdana" w:cstheme="minorBidi"/>
      <w:color w:val="000000"/>
      <w:sz w:val="22"/>
      <w:lang w:eastAsia="en-GB"/>
    </w:rPr>
  </w:style>
  <w:style w:type="character" w:customStyle="1" w:styleId="BodyindentChar">
    <w:name w:val="Body indent Char"/>
    <w:basedOn w:val="BodyChar"/>
    <w:link w:val="Bodyindent"/>
    <w:locked/>
    <w:rsid w:val="001B1024"/>
  </w:style>
  <w:style w:type="paragraph" w:customStyle="1" w:styleId="Bodyindent">
    <w:name w:val="Body indent"/>
    <w:basedOn w:val="Body"/>
    <w:link w:val="BodyindentChar"/>
    <w:qFormat/>
    <w:rsid w:val="001B1024"/>
    <w:pPr>
      <w:ind w:left="261" w:hanging="261"/>
    </w:pPr>
  </w:style>
  <w:style w:type="character" w:styleId="FootnoteReference">
    <w:name w:val="footnote reference"/>
    <w:basedOn w:val="DefaultParagraphFont"/>
    <w:uiPriority w:val="99"/>
    <w:semiHidden/>
    <w:unhideWhenUsed/>
    <w:rsid w:val="001B1024"/>
    <w:rPr>
      <w:rFonts w:ascii="Tahoma" w:hAnsi="Tahoma" w:cs="Tahoma" w:hint="default"/>
      <w:b/>
      <w:bCs w:val="0"/>
      <w:strike w:val="0"/>
      <w:dstrike w:val="0"/>
      <w:color w:val="auto"/>
      <w:sz w:val="20"/>
      <w:u w:val="none"/>
      <w:effect w:val="none"/>
      <w:vertAlign w:val="superscript"/>
    </w:rPr>
  </w:style>
  <w:style w:type="character" w:styleId="PlaceholderText">
    <w:name w:val="Placeholder Text"/>
    <w:basedOn w:val="DefaultParagraphFont"/>
    <w:uiPriority w:val="99"/>
    <w:semiHidden/>
    <w:rsid w:val="001B1024"/>
    <w:rPr>
      <w:color w:val="808080"/>
    </w:rPr>
  </w:style>
  <w:style w:type="character" w:customStyle="1" w:styleId="CrossReference">
    <w:name w:val="Cross Reference"/>
    <w:basedOn w:val="DefaultParagraphFont"/>
    <w:qFormat/>
    <w:rsid w:val="001B1024"/>
    <w:rPr>
      <w:b w:val="0"/>
      <w:bCs w:val="0"/>
    </w:rPr>
  </w:style>
  <w:style w:type="character" w:customStyle="1" w:styleId="Level1asHeadingtext">
    <w:name w:val="Level 1 as Heading (text)"/>
    <w:basedOn w:val="DefaultParagraphFont"/>
    <w:rsid w:val="001B1024"/>
    <w:rPr>
      <w:b/>
      <w:bCs w:val="0"/>
    </w:rPr>
  </w:style>
  <w:style w:type="character" w:customStyle="1" w:styleId="Level2asHeadingtext">
    <w:name w:val="Level 2 as Heading (text)"/>
    <w:basedOn w:val="DefaultParagraphFont"/>
    <w:rsid w:val="001B1024"/>
    <w:rPr>
      <w:b/>
      <w:bCs w:val="0"/>
    </w:rPr>
  </w:style>
  <w:style w:type="character" w:customStyle="1" w:styleId="Level3asHeadingtext">
    <w:name w:val="Level 3 as Heading (text)"/>
    <w:basedOn w:val="DefaultParagraphFont"/>
    <w:rsid w:val="001B1024"/>
    <w:rPr>
      <w:b/>
      <w:bCs w:val="0"/>
    </w:rPr>
  </w:style>
  <w:style w:type="character" w:customStyle="1" w:styleId="CommentSubjectChar1">
    <w:name w:val="Comment Subject Char1"/>
    <w:basedOn w:val="CommentTextChar"/>
    <w:uiPriority w:val="99"/>
    <w:semiHidden/>
    <w:rsid w:val="001B1024"/>
    <w:rPr>
      <w:rFonts w:ascii="Verdana" w:eastAsia="Times New Roman" w:hAnsi="Verdana" w:cs="Times New Roman"/>
      <w:b/>
      <w:bCs/>
      <w:sz w:val="20"/>
      <w:szCs w:val="20"/>
      <w:lang w:eastAsia="zh-CN"/>
    </w:rPr>
  </w:style>
  <w:style w:type="character" w:customStyle="1" w:styleId="hit">
    <w:name w:val="hit"/>
    <w:basedOn w:val="DefaultParagraphFont"/>
    <w:rsid w:val="001B1024"/>
  </w:style>
  <w:style w:type="paragraph" w:customStyle="1" w:styleId="Level7">
    <w:name w:val="Level 7"/>
    <w:basedOn w:val="Body7"/>
    <w:rsid w:val="001B1024"/>
    <w:pPr>
      <w:tabs>
        <w:tab w:val="num" w:pos="360"/>
      </w:tabs>
      <w:ind w:left="1800"/>
    </w:pPr>
  </w:style>
  <w:style w:type="paragraph" w:customStyle="1" w:styleId="Point0number">
    <w:name w:val="Point 0 (number)"/>
    <w:basedOn w:val="Normal"/>
    <w:rsid w:val="001B1024"/>
    <w:pPr>
      <w:numPr>
        <w:numId w:val="34"/>
      </w:numPr>
      <w:spacing w:before="120" w:after="120" w:line="240" w:lineRule="auto"/>
      <w:jc w:val="both"/>
    </w:pPr>
    <w:rPr>
      <w:rFonts w:ascii="Times New Roman" w:eastAsia="Calibri" w:hAnsi="Times New Roman" w:cs="Times New Roman"/>
    </w:rPr>
  </w:style>
  <w:style w:type="paragraph" w:customStyle="1" w:styleId="Point1number">
    <w:name w:val="Point 1 (number)"/>
    <w:basedOn w:val="Normal"/>
    <w:rsid w:val="001B1024"/>
    <w:pPr>
      <w:numPr>
        <w:ilvl w:val="2"/>
        <w:numId w:val="34"/>
      </w:numPr>
      <w:spacing w:before="120" w:after="120" w:line="240" w:lineRule="auto"/>
      <w:jc w:val="both"/>
    </w:pPr>
    <w:rPr>
      <w:rFonts w:ascii="Times New Roman" w:eastAsia="Calibri" w:hAnsi="Times New Roman" w:cs="Times New Roman"/>
    </w:rPr>
  </w:style>
  <w:style w:type="paragraph" w:customStyle="1" w:styleId="Point2number">
    <w:name w:val="Point 2 (number)"/>
    <w:basedOn w:val="Normal"/>
    <w:rsid w:val="001B1024"/>
    <w:pPr>
      <w:numPr>
        <w:ilvl w:val="4"/>
        <w:numId w:val="34"/>
      </w:numPr>
      <w:spacing w:before="120" w:after="120" w:line="240" w:lineRule="auto"/>
      <w:jc w:val="both"/>
    </w:pPr>
    <w:rPr>
      <w:rFonts w:ascii="Times New Roman" w:eastAsia="Calibri" w:hAnsi="Times New Roman" w:cs="Times New Roman"/>
    </w:rPr>
  </w:style>
  <w:style w:type="paragraph" w:customStyle="1" w:styleId="Point3number">
    <w:name w:val="Point 3 (number)"/>
    <w:basedOn w:val="Normal"/>
    <w:rsid w:val="001B1024"/>
    <w:pPr>
      <w:numPr>
        <w:ilvl w:val="6"/>
        <w:numId w:val="34"/>
      </w:numPr>
      <w:spacing w:before="120" w:after="120" w:line="240" w:lineRule="auto"/>
      <w:jc w:val="both"/>
    </w:pPr>
    <w:rPr>
      <w:rFonts w:ascii="Times New Roman" w:eastAsia="Calibri" w:hAnsi="Times New Roman" w:cs="Times New Roman"/>
    </w:rPr>
  </w:style>
  <w:style w:type="paragraph" w:customStyle="1" w:styleId="Point0letter">
    <w:name w:val="Point 0 (letter)"/>
    <w:basedOn w:val="Normal"/>
    <w:rsid w:val="001B1024"/>
    <w:pPr>
      <w:numPr>
        <w:ilvl w:val="1"/>
        <w:numId w:val="34"/>
      </w:numPr>
      <w:spacing w:before="120" w:after="120" w:line="240" w:lineRule="auto"/>
      <w:jc w:val="both"/>
    </w:pPr>
    <w:rPr>
      <w:rFonts w:ascii="Times New Roman" w:eastAsia="Calibri" w:hAnsi="Times New Roman" w:cs="Times New Roman"/>
    </w:rPr>
  </w:style>
  <w:style w:type="paragraph" w:customStyle="1" w:styleId="Point2letter">
    <w:name w:val="Point 2 (letter)"/>
    <w:basedOn w:val="Normal"/>
    <w:rsid w:val="001B1024"/>
    <w:pPr>
      <w:numPr>
        <w:ilvl w:val="5"/>
        <w:numId w:val="34"/>
      </w:numPr>
      <w:spacing w:before="120" w:after="120" w:line="240" w:lineRule="auto"/>
      <w:jc w:val="both"/>
    </w:pPr>
    <w:rPr>
      <w:rFonts w:ascii="Times New Roman" w:eastAsia="Calibri" w:hAnsi="Times New Roman" w:cs="Times New Roman"/>
    </w:rPr>
  </w:style>
  <w:style w:type="paragraph" w:customStyle="1" w:styleId="Point3letter">
    <w:name w:val="Point 3 (letter)"/>
    <w:basedOn w:val="Normal"/>
    <w:rsid w:val="001B1024"/>
    <w:pPr>
      <w:numPr>
        <w:ilvl w:val="7"/>
        <w:numId w:val="34"/>
      </w:numPr>
      <w:spacing w:before="120" w:after="120" w:line="240" w:lineRule="auto"/>
      <w:jc w:val="both"/>
    </w:pPr>
    <w:rPr>
      <w:rFonts w:ascii="Times New Roman" w:eastAsia="Calibri" w:hAnsi="Times New Roman" w:cs="Times New Roman"/>
    </w:rPr>
  </w:style>
  <w:style w:type="paragraph" w:customStyle="1" w:styleId="Point4letter">
    <w:name w:val="Point 4 (letter)"/>
    <w:basedOn w:val="Normal"/>
    <w:rsid w:val="001B1024"/>
    <w:pPr>
      <w:numPr>
        <w:ilvl w:val="8"/>
        <w:numId w:val="34"/>
      </w:numPr>
      <w:spacing w:before="120" w:after="120" w:line="240" w:lineRule="auto"/>
      <w:jc w:val="both"/>
    </w:pPr>
    <w:rPr>
      <w:rFonts w:ascii="Times New Roman" w:eastAsia="Calibri" w:hAnsi="Times New Roman" w:cs="Times New Roman"/>
    </w:rPr>
  </w:style>
  <w:style w:type="character" w:customStyle="1" w:styleId="NormalNumberedChar">
    <w:name w:val="Normal Numbered Char"/>
    <w:basedOn w:val="DefaultParagraphFont"/>
    <w:link w:val="NormalNumbered"/>
    <w:locked/>
    <w:rsid w:val="001B1024"/>
    <w:rPr>
      <w:rFonts w:ascii="Verdana" w:eastAsia="Verdana" w:hAnsi="Verdana" w:cs="Verdana"/>
      <w:color w:val="000000"/>
      <w:kern w:val="2"/>
      <w:sz w:val="24"/>
      <w:szCs w:val="24"/>
      <w:lang w:val="en-IN"/>
      <w14:ligatures w14:val="standardContextual"/>
    </w:rPr>
  </w:style>
  <w:style w:type="paragraph" w:customStyle="1" w:styleId="NormalNumbered">
    <w:name w:val="Normal Numbered"/>
    <w:basedOn w:val="Normal"/>
    <w:link w:val="NormalNumberedChar"/>
    <w:qFormat/>
    <w:rsid w:val="001B1024"/>
    <w:pPr>
      <w:numPr>
        <w:numId w:val="54"/>
      </w:numPr>
      <w:spacing w:after="200" w:line="276" w:lineRule="auto"/>
      <w:ind w:left="454" w:hanging="454"/>
    </w:pPr>
    <w:rPr>
      <w:rFonts w:ascii="Verdana" w:eastAsia="Verdana" w:hAnsi="Verdana" w:cs="Verdana"/>
      <w:color w:val="00000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1780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44"/>
</w:webSettings>
</file>

<file path=word/_rels/document.xml.rels><?xml version="1.0" encoding="UTF-8" standalone="yes"?>
<Relationships xmlns="http://schemas.openxmlformats.org/package/2006/relationships"><Relationship Id="rId13" Type="http://schemas.openxmlformats.org/officeDocument/2006/relationships/hyperlink" Target="https://dictionary.cambridge.org/dictionary/english/money" TargetMode="External"/><Relationship Id="rId18" Type="http://schemas.openxmlformats.org/officeDocument/2006/relationships/hyperlink" Target="mailto:ethics.uk@capgemini.com" TargetMode="External"/><Relationship Id="rId26" Type="http://schemas.openxmlformats.org/officeDocument/2006/relationships/hyperlink" Target="mailto:senol.mehmet@capgemini.com" TargetMode="External"/><Relationship Id="rId21" Type="http://schemas.openxmlformats.org/officeDocument/2006/relationships/hyperlink" Target="https://www.capgemini.com/wp-content/uploads/2024/04/Supplier-Standards-of-Conduct-_-English-version-_-26042024.pdf" TargetMode="External"/><Relationship Id="rId34" Type="http://schemas.openxmlformats.org/officeDocument/2006/relationships/hyperlink" Target="mailto:dpocapgemini.uk@capgemini.com" TargetMode="External"/><Relationship Id="rId7" Type="http://schemas.openxmlformats.org/officeDocument/2006/relationships/settings" Target="settings.xml"/><Relationship Id="rId12" Type="http://schemas.openxmlformats.org/officeDocument/2006/relationships/hyperlink" Target="https://dictionary.cambridge.org/dictionary/english/amount" TargetMode="External"/><Relationship Id="rId17" Type="http://schemas.microsoft.com/office/2018/08/relationships/commentsExtensible" Target="commentsExtensible.xml"/><Relationship Id="rId25" Type="http://schemas.openxmlformats.org/officeDocument/2006/relationships/hyperlink" Target="mailto:Sophie.brown@capgemini.com" TargetMode="External"/><Relationship Id="rId33" Type="http://schemas.openxmlformats.org/officeDocument/2006/relationships/footer" Target="footer1.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hyperlink" Target="http://www.capgemini.com" TargetMode="External"/><Relationship Id="rId29"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alent.capgemini.com/getDocs/4544C7F7-655F-0861-FC95-84ED84E293C4/Framework_Subcontract_Agreement_guidance_note.docx" TargetMode="External"/><Relationship Id="rId24" Type="http://schemas.openxmlformats.org/officeDocument/2006/relationships/hyperlink" Target="mailto:Sreeram.yegappan@capgemini.com"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hyperlink" Target="mailto:sarah.holmes@capgemini.com" TargetMode="External"/><Relationship Id="rId28" Type="http://schemas.openxmlformats.org/officeDocument/2006/relationships/image" Target="media/image1.emf"/><Relationship Id="rId36" Type="http://schemas.microsoft.com/office/2011/relationships/people" Target="people.xml"/><Relationship Id="rId10" Type="http://schemas.openxmlformats.org/officeDocument/2006/relationships/endnotes" Target="endnotes.xml"/><Relationship Id="rId19" Type="http://schemas.openxmlformats.org/officeDocument/2006/relationships/hyperlink" Target="https://www.capgemini.com/wp-content/uploads/2022/06/Policy-Env-June-2022-update.pdf" TargetMode="External"/><Relationship Id="rId31" Type="http://schemas.openxmlformats.org/officeDocument/2006/relationships/package" Target="embeddings/Microsoft_Word_Document.docx"/><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hyperlink" Target="https://talent.capgemini.com/getDocs/4544C7F7-655F-0861-FC95-84ED84E293C4/Framework_Subcontract_Agreement_guidance_note.docx" TargetMode="External"/><Relationship Id="rId27" Type="http://schemas.openxmlformats.org/officeDocument/2006/relationships/hyperlink" Target="mailto:Urban.hollstrom@capgemini.com" TargetMode="External"/><Relationship Id="rId30" Type="http://schemas.openxmlformats.org/officeDocument/2006/relationships/image" Target="media/image2.emf"/><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d4f2e556-edf7-4563-b136-42629f44e73e"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FD59ED3F1F8C54E942F577A02264DCC" ma:contentTypeVersion="12" ma:contentTypeDescription="Create a new document." ma:contentTypeScope="" ma:versionID="ebe16c2fb77e0f65a851de782cefc3c8">
  <xsd:schema xmlns:xsd="http://www.w3.org/2001/XMLSchema" xmlns:xs="http://www.w3.org/2001/XMLSchema" xmlns:p="http://schemas.microsoft.com/office/2006/metadata/properties" xmlns:ns3="d4f2e556-edf7-4563-b136-42629f44e73e" targetNamespace="http://schemas.microsoft.com/office/2006/metadata/properties" ma:root="true" ma:fieldsID="b351e8b4c8459a2afca45779f99389d2" ns3:_="">
    <xsd:import namespace="d4f2e556-edf7-4563-b136-42629f44e73e"/>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MediaServiceOCR" minOccurs="0"/>
                <xsd:element ref="ns3:MediaLengthInSecond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f2e556-edf7-4563-b136-42629f44e73e"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MediaServiceBillingMetadata" ma:index="19"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D37FC6-1E40-4384-8C4F-79A4D4F5AB32}">
  <ds:schemaRefs>
    <ds:schemaRef ds:uri="http://schemas.microsoft.com/sharepoint/v3/contenttype/forms"/>
  </ds:schemaRefs>
</ds:datastoreItem>
</file>

<file path=customXml/itemProps2.xml><?xml version="1.0" encoding="utf-8"?>
<ds:datastoreItem xmlns:ds="http://schemas.openxmlformats.org/officeDocument/2006/customXml" ds:itemID="{7676B99C-C4C7-498B-B82B-3A1AA0AB7A33}">
  <ds:schemaRefs>
    <ds:schemaRef ds:uri="http://schemas.microsoft.com/office/2006/metadata/properties"/>
    <ds:schemaRef ds:uri="http://schemas.microsoft.com/office/infopath/2007/PartnerControls"/>
    <ds:schemaRef ds:uri="d4f2e556-edf7-4563-b136-42629f44e73e"/>
  </ds:schemaRefs>
</ds:datastoreItem>
</file>

<file path=customXml/itemProps3.xml><?xml version="1.0" encoding="utf-8"?>
<ds:datastoreItem xmlns:ds="http://schemas.openxmlformats.org/officeDocument/2006/customXml" ds:itemID="{03D7F1D2-6DAE-4E03-BFBF-AD28A1EB4F77}">
  <ds:schemaRefs>
    <ds:schemaRef ds:uri="http://schemas.openxmlformats.org/officeDocument/2006/bibliography"/>
  </ds:schemaRefs>
</ds:datastoreItem>
</file>

<file path=customXml/itemProps4.xml><?xml version="1.0" encoding="utf-8"?>
<ds:datastoreItem xmlns:ds="http://schemas.openxmlformats.org/officeDocument/2006/customXml" ds:itemID="{5BFC3CAA-3797-4029-A189-A956B86841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f2e556-edf7-4563-b136-42629f44e7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47dea8b7-9eaa-40b7-9fe0-5c9e237036c0}" enabled="1" method="Privileged" siteId="{76a2ae5a-9f00-4f6b-95ed-5d33d77c4d61}"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72</Pages>
  <Words>25966</Words>
  <Characters>141780</Characters>
  <Application>Microsoft Office Word</Application>
  <DocSecurity>0</DocSecurity>
  <Lines>2625</Lines>
  <Paragraphs>1331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Mahadeva, Rowena</dc:creator>
  <cp:keywords/>
  <dc:description/>
  <cp:lastModifiedBy>Tara Whitaker</cp:lastModifiedBy>
  <cp:revision>2</cp:revision>
  <cp:lastPrinted>2025-10-02T10:53:00Z</cp:lastPrinted>
  <dcterms:created xsi:type="dcterms:W3CDTF">2025-10-02T15:21:00Z</dcterms:created>
  <dcterms:modified xsi:type="dcterms:W3CDTF">2025-10-02T15:21:00Z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rovedVersion">
    <vt:i4>2</vt:i4>
  </property>
  <property fmtid="{D5CDD505-2E9C-101B-9397-08002B2CF9AE}" pid="3" name="configFound">
    <vt:lpwstr/>
  </property>
  <property fmtid="{D5CDD505-2E9C-101B-9397-08002B2CF9AE}" pid="4" name="OriginalDocId">
    <vt:lpwstr>0OKF_118018</vt:lpwstr>
  </property>
  <property fmtid="{D5CDD505-2E9C-101B-9397-08002B2CF9AE}" pid="5" name="OriginalDocTitle">
    <vt:lpwstr>Sub-contract agreement</vt:lpwstr>
  </property>
  <property fmtid="{D5CDD505-2E9C-101B-9397-08002B2CF9AE}" pid="6" name="OriginalPublishDate">
    <vt:lpwstr/>
  </property>
  <property fmtid="{D5CDD505-2E9C-101B-9397-08002B2CF9AE}" pid="7" name="OriginalPublisher">
    <vt:lpwstr>LexisNexis</vt:lpwstr>
  </property>
  <property fmtid="{D5CDD505-2E9C-101B-9397-08002B2CF9AE}" pid="8" name="OriginalTemplate">
    <vt:lpwstr>ysl-a_newukdeg</vt:lpwstr>
  </property>
  <property fmtid="{D5CDD505-2E9C-101B-9397-08002B2CF9AE}" pid="9" name="TopicMap">
    <vt:lpwstr>COMMERCIAL::Supply of services::Sale and supply of services::96210::96211::Precedents</vt:lpwstr>
  </property>
  <property fmtid="{D5CDD505-2E9C-101B-9397-08002B2CF9AE}" pid="10" name="VersionConfig">
    <vt:lpwstr>242.00</vt:lpwstr>
  </property>
  <property fmtid="{D5CDD505-2E9C-101B-9397-08002B2CF9AE}" pid="11" name="VersionCustomerTemplate">
    <vt:lpwstr>2.00</vt:lpwstr>
  </property>
  <property fmtid="{D5CDD505-2E9C-101B-9397-08002B2CF9AE}" pid="12" name="VersionMapping">
    <vt:lpwstr>0.15</vt:lpwstr>
  </property>
  <property fmtid="{D5CDD505-2E9C-101B-9397-08002B2CF9AE}" pid="13" name="VersionOptions">
    <vt:lpwstr>6.00</vt:lpwstr>
  </property>
  <property fmtid="{D5CDD505-2E9C-101B-9397-08002B2CF9AE}" pid="14" name="VersionPipeline">
    <vt:lpwstr>3.04</vt:lpwstr>
  </property>
  <property fmtid="{D5CDD505-2E9C-101B-9397-08002B2CF9AE}" pid="15" name="VersionStep0Pipeline">
    <vt:lpwstr/>
  </property>
  <property fmtid="{D5CDD505-2E9C-101B-9397-08002B2CF9AE}" pid="16" name="xsltAuthor">
    <vt:lpwstr>YourStyle Process</vt:lpwstr>
  </property>
  <property fmtid="{D5CDD505-2E9C-101B-9397-08002B2CF9AE}" pid="17" name="xsltConversion">
    <vt:lpwstr>expanded-transform.xsl</vt:lpwstr>
  </property>
  <property fmtid="{D5CDD505-2E9C-101B-9397-08002B2CF9AE}" pid="18" name="YourStyleCustomerName">
    <vt:lpwstr>UKDEG</vt:lpwstr>
  </property>
  <property fmtid="{D5CDD505-2E9C-101B-9397-08002B2CF9AE}" pid="19" name="ContentTypeId">
    <vt:lpwstr>0x0101005FD59ED3F1F8C54E942F577A02264DCC</vt:lpwstr>
  </property>
</Properties>
</file>